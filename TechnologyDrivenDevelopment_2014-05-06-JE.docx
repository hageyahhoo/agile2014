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r w:rsidR="00860902" w:rsidRPr="00A436C5">
        <w:rPr>
          <w:bCs/>
          <w:szCs w:val="36"/>
        </w:rPr>
        <w:t xml:space="preserve">Automation and </w:t>
      </w:r>
      <w:ins w:id="1" w:author="Jutta Eckstein" w:date="2014-05-08T17:23:00Z">
        <w:r w:rsidR="00BE2A9A">
          <w:rPr>
            <w:bCs/>
            <w:szCs w:val="36"/>
          </w:rPr>
          <w:t xml:space="preserve">Development </w:t>
        </w:r>
      </w:ins>
      <w:r w:rsidR="00860902" w:rsidRPr="00A436C5">
        <w:rPr>
          <w:bCs/>
          <w:szCs w:val="36"/>
        </w:rPr>
        <w:t>Techniques</w:t>
      </w:r>
      <w:commentRangeEnd w:id="0"/>
      <w:r w:rsidR="003F3E1A">
        <w:rPr>
          <w:rStyle w:val="Kommentarzeichen"/>
          <w:rFonts w:ascii="Times New Roman" w:hAnsi="Times New Roman"/>
        </w:rPr>
        <w:commentReference w:id="0"/>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C481656" w:rsidR="001F7C72" w:rsidRPr="00A436C5" w:rsidRDefault="000229F5" w:rsidP="000229F5">
      <w:pPr>
        <w:pStyle w:val="AbstractText"/>
        <w:rPr>
          <w:szCs w:val="16"/>
        </w:rPr>
      </w:pPr>
      <w:commentRangeStart w:id="2"/>
      <w:r w:rsidRPr="00A436C5">
        <w:rPr>
          <w:szCs w:val="16"/>
        </w:rPr>
        <w:t>I</w:t>
      </w:r>
      <w:ins w:id="3" w:author="Jutta Eckstein" w:date="2014-05-07T18:00:00Z">
        <w:r w:rsidR="005E4D52">
          <w:rPr>
            <w:szCs w:val="16"/>
          </w:rPr>
          <w:t>n this experience report, I present a new mechanism</w:t>
        </w:r>
      </w:ins>
      <w:r w:rsidRPr="00A436C5">
        <w:rPr>
          <w:szCs w:val="16"/>
        </w:rPr>
        <w:t xml:space="preserve"> </w:t>
      </w:r>
      <w:del w:id="4" w:author="Jutta Eckstein" w:date="2014-05-07T18:00:00Z">
        <w:r w:rsidR="00AB0029" w:rsidRPr="00A436C5" w:rsidDel="005E4D52">
          <w:rPr>
            <w:szCs w:val="16"/>
            <w:lang w:eastAsia="ja-JP"/>
          </w:rPr>
          <w:delText>achieved</w:delText>
        </w:r>
        <w:r w:rsidR="00D1276A" w:rsidRPr="00A436C5" w:rsidDel="005E4D52">
          <w:rPr>
            <w:szCs w:val="16"/>
            <w:lang w:eastAsia="ja-JP"/>
          </w:rPr>
          <w:delText xml:space="preserve"> </w:delText>
        </w:r>
        <w:r w:rsidR="00757A18" w:rsidRPr="00A436C5" w:rsidDel="005E4D52">
          <w:rPr>
            <w:szCs w:val="16"/>
            <w:lang w:eastAsia="ja-JP"/>
          </w:rPr>
          <w:delText>a</w:delText>
        </w:r>
        <w:r w:rsidRPr="00A436C5" w:rsidDel="005E4D52">
          <w:rPr>
            <w:szCs w:val="16"/>
          </w:rPr>
          <w:delText xml:space="preserve"> new </w:delText>
        </w:r>
        <w:r w:rsidR="00CA58A8" w:rsidRPr="00A436C5" w:rsidDel="005E4D52">
          <w:rPr>
            <w:szCs w:val="16"/>
          </w:rPr>
          <w:delText xml:space="preserve">agile project </w:delText>
        </w:r>
        <w:r w:rsidR="00D107C4" w:rsidRPr="00A436C5" w:rsidDel="005E4D52">
          <w:rPr>
            <w:szCs w:val="16"/>
            <w:lang w:eastAsia="ja-JP"/>
          </w:rPr>
          <w:delText>named</w:delText>
        </w:r>
        <w:r w:rsidR="00CA58A8" w:rsidRPr="00A436C5" w:rsidDel="005E4D52">
          <w:rPr>
            <w:szCs w:val="16"/>
          </w:rPr>
          <w:delText xml:space="preserve"> </w:delText>
        </w:r>
      </w:del>
      <w:ins w:id="5" w:author="Jutta Eckstein" w:date="2014-05-07T18:00:00Z">
        <w:r w:rsidR="005E4D52">
          <w:rPr>
            <w:szCs w:val="16"/>
            <w:lang w:eastAsia="ja-JP"/>
          </w:rPr>
          <w:t xml:space="preserve">called </w:t>
        </w:r>
      </w:ins>
      <w:r w:rsidR="00CA58A8" w:rsidRPr="00A436C5">
        <w:rPr>
          <w:szCs w:val="16"/>
        </w:rPr>
        <w:t>“Technology</w:t>
      </w:r>
      <w:r w:rsidR="004E087B" w:rsidRPr="00A436C5">
        <w:rPr>
          <w:szCs w:val="16"/>
          <w:lang w:eastAsia="ja-JP"/>
        </w:rPr>
        <w:t>-</w:t>
      </w:r>
      <w:r w:rsidRPr="00A436C5">
        <w:rPr>
          <w:szCs w:val="16"/>
        </w:rPr>
        <w:t>Driven Development”</w:t>
      </w:r>
      <w:del w:id="6" w:author="Jutta Eckstein" w:date="2014-05-07T18:00:00Z">
        <w:r w:rsidR="00074B42" w:rsidRPr="00A436C5" w:rsidDel="005E4D52">
          <w:rPr>
            <w:szCs w:val="16"/>
            <w:lang w:eastAsia="ja-JP"/>
          </w:rPr>
          <w:delText xml:space="preserve"> as an Agile Coach</w:delText>
        </w:r>
      </w:del>
      <w:r w:rsidRPr="00A436C5">
        <w:rPr>
          <w:szCs w:val="16"/>
        </w:rPr>
        <w:t>.</w:t>
      </w:r>
      <w:commentRangeEnd w:id="2"/>
      <w:r w:rsidR="00177D62">
        <w:rPr>
          <w:rStyle w:val="Kommentarzeichen"/>
          <w:rFonts w:ascii="Times New Roman" w:hAnsi="Times New Roman"/>
        </w:rPr>
        <w:commentReference w:id="2"/>
      </w:r>
      <w:r w:rsidRPr="00A436C5">
        <w:rPr>
          <w:szCs w:val="16"/>
        </w:rPr>
        <w:t xml:space="preserve"> The word “Technology</w:t>
      </w:r>
      <w:r w:rsidR="00F35CFB" w:rsidRPr="00A436C5">
        <w:rPr>
          <w:szCs w:val="16"/>
          <w:lang w:eastAsia="ja-JP"/>
        </w:rPr>
        <w:t>-</w:t>
      </w:r>
      <w:r w:rsidRPr="00A436C5">
        <w:rPr>
          <w:szCs w:val="16"/>
        </w:rPr>
        <w:t xml:space="preserve">Driven Development” has </w:t>
      </w:r>
      <w:del w:id="7" w:author="Jutta Eckstein" w:date="2014-05-07T18:00:00Z">
        <w:r w:rsidRPr="00A436C5" w:rsidDel="005E4D52">
          <w:rPr>
            <w:szCs w:val="16"/>
          </w:rPr>
          <w:delText xml:space="preserve">3 </w:delText>
        </w:r>
      </w:del>
      <w:ins w:id="8" w:author="Jutta Eckstein" w:date="2014-05-07T18:00:00Z">
        <w:r w:rsidR="005E4D52">
          <w:rPr>
            <w:szCs w:val="16"/>
          </w:rPr>
          <w:t>three</w:t>
        </w:r>
        <w:r w:rsidR="005E4D52" w:rsidRPr="00A436C5">
          <w:rPr>
            <w:szCs w:val="16"/>
          </w:rPr>
          <w:t xml:space="preserve"> </w:t>
        </w:r>
      </w:ins>
      <w:r w:rsidRPr="00A436C5">
        <w:rPr>
          <w:szCs w:val="16"/>
        </w:rPr>
        <w:t>meanings</w:t>
      </w:r>
      <w:del w:id="9" w:author="Jutta Eckstein" w:date="2014-05-07T18:00:00Z">
        <w:r w:rsidR="001F7C72" w:rsidDel="005E4D52">
          <w:rPr>
            <w:szCs w:val="16"/>
          </w:rPr>
          <w:delText>.</w:delText>
        </w:r>
        <w:r w:rsidR="00FA0D47" w:rsidDel="005E4D52">
          <w:rPr>
            <w:szCs w:val="16"/>
          </w:rPr>
          <w:delText xml:space="preserve"> </w:delText>
        </w:r>
      </w:del>
      <w:ins w:id="10" w:author="Jutta Eckstein" w:date="2014-05-07T18:00:00Z">
        <w:r w:rsidR="005E4D52">
          <w:rPr>
            <w:szCs w:val="16"/>
          </w:rPr>
          <w:t xml:space="preserve">: </w:t>
        </w:r>
      </w:ins>
      <w:r w:rsidR="00FA0D47">
        <w:rPr>
          <w:szCs w:val="16"/>
        </w:rPr>
        <w:t xml:space="preserve">The first </w:t>
      </w:r>
      <w:r w:rsidR="00DF6602">
        <w:rPr>
          <w:szCs w:val="16"/>
        </w:rPr>
        <w:t xml:space="preserve">one </w:t>
      </w:r>
      <w:r w:rsidR="00FA0D47">
        <w:rPr>
          <w:szCs w:val="16"/>
        </w:rPr>
        <w:t xml:space="preserve">is </w:t>
      </w:r>
      <w:commentRangeStart w:id="11"/>
      <w:r w:rsidR="00FA0D47">
        <w:rPr>
          <w:szCs w:val="16"/>
        </w:rPr>
        <w:t>to streamline the work</w:t>
      </w:r>
      <w:commentRangeEnd w:id="11"/>
      <w:r w:rsidR="005E4D52">
        <w:rPr>
          <w:rStyle w:val="Kommentarzeichen"/>
          <w:rFonts w:ascii="Times New Roman" w:hAnsi="Times New Roman"/>
        </w:rPr>
        <w:commentReference w:id="11"/>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del w:id="12" w:author="Jutta Eckstein" w:date="2014-05-08T17:23:00Z">
        <w:r w:rsidRPr="00A436C5" w:rsidDel="00BE2A9A">
          <w:rPr>
            <w:szCs w:val="16"/>
          </w:rPr>
          <w:delText xml:space="preserve">with </w:delText>
        </w:r>
      </w:del>
      <w:ins w:id="13" w:author="Jutta Eckstein" w:date="2014-05-08T17:23:00Z">
        <w:r w:rsidR="00BE2A9A">
          <w:rPr>
            <w:szCs w:val="16"/>
          </w:rPr>
          <w:t>between</w:t>
        </w:r>
        <w:r w:rsidR="00BE2A9A" w:rsidRPr="00A436C5">
          <w:rPr>
            <w:szCs w:val="16"/>
          </w:rPr>
          <w:t xml:space="preserve"> </w:t>
        </w:r>
      </w:ins>
      <w:r w:rsidR="007F013A" w:rsidRPr="00A436C5">
        <w:rPr>
          <w:szCs w:val="16"/>
          <w:lang w:eastAsia="ja-JP"/>
        </w:rPr>
        <w:t xml:space="preserve">the </w:t>
      </w:r>
      <w:r w:rsidR="00CA58A8" w:rsidRPr="00A436C5">
        <w:rPr>
          <w:szCs w:val="16"/>
          <w:lang w:eastAsia="ja-JP"/>
        </w:rPr>
        <w:t xml:space="preserve">team members and </w:t>
      </w:r>
      <w:commentRangeStart w:id="14"/>
      <w:r w:rsidRPr="00A436C5">
        <w:rPr>
          <w:szCs w:val="16"/>
        </w:rPr>
        <w:t>stakeholders</w:t>
      </w:r>
      <w:commentRangeEnd w:id="14"/>
      <w:r w:rsidR="00D442F4" w:rsidRPr="00A436C5">
        <w:rPr>
          <w:rStyle w:val="Kommentarzeichen"/>
          <w:sz w:val="16"/>
          <w:szCs w:val="16"/>
        </w:rPr>
        <w:commentReference w:id="14"/>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19834EB0" w14:textId="395248B4" w:rsidR="00543A01" w:rsidRDefault="000229F5" w:rsidP="00C34618">
      <w:pPr>
        <w:pStyle w:val="AbstractText"/>
        <w:ind w:firstLineChars="177" w:firstLine="283"/>
        <w:rPr>
          <w:szCs w:val="16"/>
          <w:lang w:eastAsia="ja-JP"/>
        </w:rPr>
      </w:pPr>
      <w:del w:id="15" w:author="Jutta Eckstein" w:date="2014-05-07T18:01:00Z">
        <w:r w:rsidRPr="00A436C5" w:rsidDel="005E4D52">
          <w:rPr>
            <w:szCs w:val="16"/>
          </w:rPr>
          <w:delText xml:space="preserve">I </w:delText>
        </w:r>
        <w:r w:rsidR="008C4A25" w:rsidDel="005E4D52">
          <w:rPr>
            <w:szCs w:val="16"/>
            <w:lang w:eastAsia="ja-JP"/>
          </w:rPr>
          <w:delText>have used</w:delText>
        </w:r>
        <w:r w:rsidRPr="00A436C5" w:rsidDel="005E4D52">
          <w:rPr>
            <w:szCs w:val="16"/>
          </w:rPr>
          <w:delText xml:space="preserve"> </w:delText>
        </w:r>
        <w:r w:rsidR="001F4658" w:rsidRPr="00A436C5" w:rsidDel="005E4D52">
          <w:rPr>
            <w:szCs w:val="16"/>
          </w:rPr>
          <w:delText>t</w:delText>
        </w:r>
      </w:del>
      <w:ins w:id="16" w:author="Jutta Eckstein" w:date="2014-05-07T18:01:00Z">
        <w:r w:rsidR="005E4D52">
          <w:rPr>
            <w:szCs w:val="16"/>
          </w:rPr>
          <w:t>T</w:t>
        </w:r>
      </w:ins>
      <w:r w:rsidR="001F4658" w:rsidRPr="00A436C5">
        <w:rPr>
          <w:szCs w:val="16"/>
        </w:rPr>
        <w:t xml:space="preserve">he </w:t>
      </w:r>
      <w:r w:rsidRPr="00A436C5">
        <w:rPr>
          <w:szCs w:val="16"/>
        </w:rPr>
        <w:t>“Technology</w:t>
      </w:r>
      <w:r w:rsidR="003E5C92" w:rsidRPr="00A436C5">
        <w:rPr>
          <w:szCs w:val="16"/>
          <w:lang w:eastAsia="ja-JP"/>
        </w:rPr>
        <w:t>-</w:t>
      </w:r>
      <w:r w:rsidRPr="00A436C5">
        <w:rPr>
          <w:szCs w:val="16"/>
        </w:rPr>
        <w:t xml:space="preserve">Driven Development” </w:t>
      </w:r>
      <w:ins w:id="17" w:author="Jutta Eckstein" w:date="2014-05-07T18:01:00Z">
        <w:r w:rsidR="005E4D52">
          <w:rPr>
            <w:szCs w:val="16"/>
          </w:rPr>
          <w:t xml:space="preserve">mechanism has been chosen </w:t>
        </w:r>
      </w:ins>
      <w:r w:rsidRPr="00A436C5">
        <w:rPr>
          <w:szCs w:val="16"/>
        </w:rPr>
        <w:t xml:space="preserve">not only as a </w:t>
      </w:r>
      <w:r w:rsidR="00067EB0" w:rsidRPr="00A436C5">
        <w:rPr>
          <w:szCs w:val="16"/>
        </w:rPr>
        <w:t>technical</w:t>
      </w:r>
      <w:r w:rsidRPr="00A436C5">
        <w:rPr>
          <w:szCs w:val="16"/>
        </w:rPr>
        <w:t xml:space="preserve"> base for developing new smartphone </w:t>
      </w:r>
      <w:commentRangeStart w:id="18"/>
      <w:r w:rsidRPr="00A436C5">
        <w:rPr>
          <w:szCs w:val="16"/>
        </w:rPr>
        <w:t>applications</w:t>
      </w:r>
      <w:commentRangeEnd w:id="18"/>
      <w:r w:rsidR="009E3C23">
        <w:rPr>
          <w:rStyle w:val="Kommentarzeichen"/>
          <w:rFonts w:ascii="Times New Roman" w:hAnsi="Times New Roman"/>
        </w:rPr>
        <w:commentReference w:id="18"/>
      </w:r>
      <w:r w:rsidRPr="00A436C5">
        <w:rPr>
          <w:szCs w:val="16"/>
        </w:rPr>
        <w:t xml:space="preserve">, but also as a driver </w:t>
      </w:r>
      <w:r w:rsidR="00463913" w:rsidRPr="00A436C5">
        <w:rPr>
          <w:szCs w:val="16"/>
          <w:lang w:eastAsia="ja-JP"/>
        </w:rPr>
        <w:t>for</w:t>
      </w:r>
      <w:r w:rsidRPr="00A436C5">
        <w:rPr>
          <w:szCs w:val="16"/>
        </w:rPr>
        <w:t xml:space="preserve"> </w:t>
      </w:r>
      <w:r w:rsidR="003E4E41" w:rsidRPr="00A436C5">
        <w:rPr>
          <w:szCs w:val="16"/>
          <w:lang w:eastAsia="ja-JP"/>
        </w:rPr>
        <w:t>the</w:t>
      </w:r>
      <w:r w:rsidRPr="00A436C5">
        <w:rPr>
          <w:szCs w:val="16"/>
        </w:rPr>
        <w:t xml:space="preserve"> team </w:t>
      </w:r>
      <w:ins w:id="19" w:author="Jutta Eckstein" w:date="2014-05-08T17:23:00Z">
        <w:r w:rsidR="00BE2A9A">
          <w:rPr>
            <w:szCs w:val="16"/>
          </w:rPr>
          <w:t xml:space="preserve">that </w:t>
        </w:r>
      </w:ins>
      <w:r w:rsidRPr="00A436C5">
        <w:rPr>
          <w:szCs w:val="16"/>
        </w:rPr>
        <w:t xml:space="preserve">consisted of young and immature </w:t>
      </w:r>
      <w:proofErr w:type="gramStart"/>
      <w:r w:rsidRPr="00A436C5">
        <w:rPr>
          <w:szCs w:val="16"/>
        </w:rPr>
        <w:t>members</w:t>
      </w:r>
      <w:proofErr w:type="gramEnd"/>
      <w:r w:rsidR="00C96907">
        <w:rPr>
          <w:szCs w:val="16"/>
        </w:rPr>
        <w:t xml:space="preserve"> </w:t>
      </w:r>
      <w:r w:rsidR="00C739C7">
        <w:rPr>
          <w:szCs w:val="16"/>
        </w:rPr>
        <w:t>to learn</w:t>
      </w:r>
      <w:r w:rsidR="00C739C7" w:rsidRPr="00A436C5">
        <w:rPr>
          <w:szCs w:val="16"/>
        </w:rPr>
        <w:t xml:space="preserve"> </w:t>
      </w:r>
      <w:ins w:id="20" w:author="Jutta Eckstein" w:date="2014-05-07T18:02:00Z">
        <w:r w:rsidR="005E4D52">
          <w:rPr>
            <w:szCs w:val="16"/>
          </w:rPr>
          <w:t xml:space="preserve">new </w:t>
        </w:r>
      </w:ins>
      <w:r w:rsidR="00C739C7" w:rsidRPr="00A436C5">
        <w:rPr>
          <w:szCs w:val="16"/>
        </w:rPr>
        <w:t>skills</w:t>
      </w:r>
      <w:r w:rsidR="002A7A56">
        <w:rPr>
          <w:szCs w:val="16"/>
        </w:rPr>
        <w:t xml:space="preserve">. </w:t>
      </w:r>
      <w:r w:rsidR="00353DBE">
        <w:rPr>
          <w:szCs w:val="16"/>
        </w:rPr>
        <w:t>This</w:t>
      </w:r>
      <w:ins w:id="21" w:author="Jutta Eckstein" w:date="2014-05-07T18:02:00Z">
        <w:r w:rsidR="005E4D52">
          <w:rPr>
            <w:szCs w:val="16"/>
          </w:rPr>
          <w:t xml:space="preserve"> way</w:t>
        </w:r>
      </w:ins>
      <w:r w:rsidR="00353DBE">
        <w:rPr>
          <w:szCs w:val="16"/>
        </w:rPr>
        <w:t xml:space="preserve"> </w:t>
      </w:r>
      <w:del w:id="22" w:author="Jutta Eckstein" w:date="2014-05-07T18:03:00Z">
        <w:r w:rsidR="00353DBE" w:rsidDel="005E4D52">
          <w:rPr>
            <w:szCs w:val="16"/>
          </w:rPr>
          <w:delText xml:space="preserve">mechanism brought young </w:delText>
        </w:r>
      </w:del>
      <w:ins w:id="23" w:author="Jutta Eckstein" w:date="2014-05-07T18:03:00Z">
        <w:r w:rsidR="005E4D52">
          <w:rPr>
            <w:szCs w:val="16"/>
          </w:rPr>
          <w:t xml:space="preserve">the team </w:t>
        </w:r>
      </w:ins>
      <w:r w:rsidR="00353DBE">
        <w:rPr>
          <w:szCs w:val="16"/>
        </w:rPr>
        <w:t>members</w:t>
      </w:r>
      <w:r w:rsidRPr="00A436C5">
        <w:rPr>
          <w:szCs w:val="16"/>
        </w:rPr>
        <w:t xml:space="preserve"> </w:t>
      </w:r>
      <w:ins w:id="24" w:author="Jutta Eckstein" w:date="2014-05-07T18:03:00Z">
        <w:r w:rsidR="005E4D52">
          <w:rPr>
            <w:szCs w:val="16"/>
          </w:rPr>
          <w:t xml:space="preserve">learned </w:t>
        </w:r>
      </w:ins>
      <w:r w:rsidR="00353DBE">
        <w:rPr>
          <w:szCs w:val="16"/>
        </w:rPr>
        <w:t xml:space="preserve">the skill for </w:t>
      </w:r>
      <w:r w:rsidRPr="00A436C5">
        <w:rPr>
          <w:szCs w:val="16"/>
        </w:rPr>
        <w:t>develop</w:t>
      </w:r>
      <w:r w:rsidR="00353DBE">
        <w:rPr>
          <w:szCs w:val="16"/>
        </w:rPr>
        <w:t>ing software and solving</w:t>
      </w:r>
      <w:r w:rsidRPr="00A436C5">
        <w:rPr>
          <w:szCs w:val="16"/>
        </w:rPr>
        <w:t xml:space="preserve"> problems </w:t>
      </w:r>
      <w:del w:id="25" w:author="Jutta Eckstein" w:date="2014-05-07T18:04:00Z">
        <w:r w:rsidRPr="00A436C5" w:rsidDel="005E4D52">
          <w:rPr>
            <w:szCs w:val="16"/>
          </w:rPr>
          <w:delText xml:space="preserve">as well </w:delText>
        </w:r>
      </w:del>
      <w:ins w:id="26" w:author="Jutta Eckstein" w:date="2014-05-07T18:04:00Z">
        <w:r w:rsidR="005E4D52">
          <w:rPr>
            <w:szCs w:val="16"/>
          </w:rPr>
          <w:t xml:space="preserve">comparably </w:t>
        </w:r>
      </w:ins>
      <w:r w:rsidRPr="00A436C5">
        <w:rPr>
          <w:szCs w:val="16"/>
        </w:rPr>
        <w:t xml:space="preserve">or </w:t>
      </w:r>
      <w:ins w:id="27" w:author="Jutta Eckstein" w:date="2014-05-08T17:23:00Z">
        <w:r w:rsidR="00BE2A9A">
          <w:rPr>
            <w:szCs w:val="16"/>
          </w:rPr>
          <w:t xml:space="preserve">even </w:t>
        </w:r>
      </w:ins>
      <w:r w:rsidRPr="00A436C5">
        <w:rPr>
          <w:szCs w:val="16"/>
        </w:rPr>
        <w:t xml:space="preserve">better than </w:t>
      </w:r>
      <w:ins w:id="28" w:author="Jutta Eckstein" w:date="2014-05-07T18:04:00Z">
        <w:r w:rsidR="005E4D52">
          <w:rPr>
            <w:szCs w:val="16"/>
          </w:rPr>
          <w:t xml:space="preserve">the </w:t>
        </w:r>
      </w:ins>
      <w:del w:id="29" w:author="Jutta Eckstein" w:date="2014-05-07T18:04:00Z">
        <w:r w:rsidRPr="00A436C5" w:rsidDel="005E4D52">
          <w:rPr>
            <w:szCs w:val="16"/>
          </w:rPr>
          <w:delText>seniors</w:delText>
        </w:r>
      </w:del>
      <w:ins w:id="30" w:author="Jutta Eckstein" w:date="2014-05-07T18:04:00Z">
        <w:r w:rsidR="005E4D52" w:rsidRPr="00A436C5">
          <w:rPr>
            <w:szCs w:val="16"/>
          </w:rPr>
          <w:t>senior</w:t>
        </w:r>
        <w:r w:rsidR="005E4D52">
          <w:rPr>
            <w:szCs w:val="16"/>
          </w:rPr>
          <w:t xml:space="preserve"> members</w:t>
        </w:r>
      </w:ins>
      <w:r w:rsidRPr="00A436C5">
        <w:rPr>
          <w:szCs w:val="16"/>
        </w:rPr>
        <w:t>.</w:t>
      </w:r>
      <w:r w:rsidR="009A670D" w:rsidRPr="00A436C5">
        <w:rPr>
          <w:szCs w:val="16"/>
          <w:lang w:eastAsia="ja-JP"/>
        </w:rPr>
        <w:t xml:space="preserve"> </w:t>
      </w:r>
      <w:commentRangeStart w:id="31"/>
      <w:r w:rsidR="009A670D" w:rsidRPr="00A436C5">
        <w:rPr>
          <w:szCs w:val="16"/>
          <w:lang w:eastAsia="ja-JP"/>
        </w:rPr>
        <w:t xml:space="preserve">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commentRangeEnd w:id="31"/>
      <w:r w:rsidR="002723ED" w:rsidRPr="00A436C5">
        <w:rPr>
          <w:rStyle w:val="Kommentarzeichen"/>
          <w:sz w:val="16"/>
          <w:szCs w:val="16"/>
        </w:rPr>
        <w:commentReference w:id="31"/>
      </w:r>
    </w:p>
    <w:p w14:paraId="37199097" w14:textId="1472330A" w:rsidR="000229F5" w:rsidRPr="006A6D9F" w:rsidRDefault="00543A01" w:rsidP="00C34618">
      <w:pPr>
        <w:pStyle w:val="AbstractText"/>
        <w:ind w:firstLineChars="177" w:firstLine="283"/>
        <w:rPr>
          <w:szCs w:val="16"/>
        </w:rPr>
      </w:pPr>
      <w:commentRangeStart w:id="32"/>
      <w:del w:id="33" w:author="Jutta Eckstein" w:date="2014-05-08T17:25:00Z">
        <w:r w:rsidRPr="00A436C5" w:rsidDel="00BE2A9A">
          <w:rPr>
            <w:szCs w:val="16"/>
          </w:rPr>
          <w:delText>In this paper, first</w:delText>
        </w:r>
      </w:del>
      <w:del w:id="34" w:author="Jutta Eckstein" w:date="2014-05-07T18:05:00Z">
        <w:r w:rsidDel="005E4D52">
          <w:rPr>
            <w:szCs w:val="16"/>
          </w:rPr>
          <w:delText>ly</w:delText>
        </w:r>
      </w:del>
      <w:del w:id="35" w:author="Jutta Eckstein" w:date="2014-05-08T17:25:00Z">
        <w:r w:rsidRPr="00A436C5" w:rsidDel="00BE2A9A">
          <w:rPr>
            <w:szCs w:val="16"/>
          </w:rPr>
          <w:delText xml:space="preserve"> I </w:delText>
        </w:r>
        <w:r w:rsidDel="00BE2A9A">
          <w:rPr>
            <w:szCs w:val="16"/>
          </w:rPr>
          <w:delText>explain</w:delText>
        </w:r>
        <w:r w:rsidR="007D6775" w:rsidDel="00BE2A9A">
          <w:rPr>
            <w:szCs w:val="16"/>
          </w:rPr>
          <w:delText xml:space="preserve"> our </w:delText>
        </w:r>
        <w:r w:rsidDel="00BE2A9A">
          <w:rPr>
            <w:szCs w:val="16"/>
          </w:rPr>
          <w:delText>challenges and the approaches to solve them.</w:delText>
        </w:r>
        <w:r w:rsidR="007D6775" w:rsidDel="00BE2A9A">
          <w:rPr>
            <w:szCs w:val="16"/>
          </w:rPr>
          <w:delText xml:space="preserve"> Second</w:delText>
        </w:r>
      </w:del>
      <w:del w:id="36" w:author="Jutta Eckstein" w:date="2014-05-07T18:05:00Z">
        <w:r w:rsidR="007D6775" w:rsidDel="005E4D52">
          <w:rPr>
            <w:szCs w:val="16"/>
          </w:rPr>
          <w:delText>ly</w:delText>
        </w:r>
      </w:del>
      <w:del w:id="37" w:author="Jutta Eckstein" w:date="2014-05-08T17:25:00Z">
        <w:r w:rsidR="007D6775" w:rsidDel="00BE2A9A">
          <w:rPr>
            <w:szCs w:val="16"/>
          </w:rPr>
          <w:delText xml:space="preserve">, </w:delText>
        </w:r>
        <w:r w:rsidR="007D6775" w:rsidRPr="00A436C5" w:rsidDel="00BE2A9A">
          <w:rPr>
            <w:szCs w:val="16"/>
          </w:rPr>
          <w:delText xml:space="preserve">I present the concrete mechanism of </w:delText>
        </w:r>
      </w:del>
      <w:del w:id="38" w:author="Jutta Eckstein" w:date="2014-05-07T18:05:00Z">
        <w:r w:rsidR="007D6775" w:rsidRPr="00A436C5" w:rsidDel="005E4D52">
          <w:rPr>
            <w:szCs w:val="16"/>
          </w:rPr>
          <w:delText xml:space="preserve">the </w:delText>
        </w:r>
      </w:del>
      <w:del w:id="39" w:author="Jutta Eckstein" w:date="2014-05-08T17:25:00Z">
        <w:r w:rsidR="007D6775" w:rsidRPr="00A436C5" w:rsidDel="00BE2A9A">
          <w:rPr>
            <w:szCs w:val="16"/>
          </w:rPr>
          <w:delText>“Technology</w:delText>
        </w:r>
        <w:r w:rsidR="007D6775" w:rsidRPr="00A436C5" w:rsidDel="00BE2A9A">
          <w:rPr>
            <w:szCs w:val="16"/>
            <w:lang w:eastAsia="ja-JP"/>
          </w:rPr>
          <w:delText>-</w:delText>
        </w:r>
        <w:r w:rsidR="007D6775" w:rsidRPr="00A436C5" w:rsidDel="00BE2A9A">
          <w:rPr>
            <w:szCs w:val="16"/>
          </w:rPr>
          <w:delText>Driven Development”</w:delText>
        </w:r>
      </w:del>
      <w:del w:id="40" w:author="Jutta Eckstein" w:date="2014-05-07T18:05:00Z">
        <w:r w:rsidR="007D6775" w:rsidRPr="00A436C5" w:rsidDel="005E4D52">
          <w:rPr>
            <w:szCs w:val="16"/>
          </w:rPr>
          <w:delText xml:space="preserve"> </w:delText>
        </w:r>
        <w:r w:rsidR="00C34618" w:rsidDel="005E4D52">
          <w:rPr>
            <w:szCs w:val="16"/>
          </w:rPr>
          <w:delText>I introduced</w:delText>
        </w:r>
      </w:del>
      <w:del w:id="41" w:author="Jutta Eckstein" w:date="2014-05-08T17:25:00Z">
        <w:r w:rsidR="007D6775" w:rsidDel="00BE2A9A">
          <w:rPr>
            <w:szCs w:val="16"/>
          </w:rPr>
          <w:delText>.</w:delText>
        </w:r>
        <w:r w:rsidR="00C34618" w:rsidDel="00BE2A9A">
          <w:rPr>
            <w:szCs w:val="16"/>
          </w:rPr>
          <w:delText xml:space="preserve"> </w:delText>
        </w:r>
        <w:r w:rsidR="0076696E" w:rsidDel="00BE2A9A">
          <w:rPr>
            <w:szCs w:val="16"/>
          </w:rPr>
          <w:delText>Third</w:delText>
        </w:r>
      </w:del>
      <w:del w:id="42" w:author="Jutta Eckstein" w:date="2014-05-07T18:05:00Z">
        <w:r w:rsidR="0076696E" w:rsidDel="005E4D52">
          <w:rPr>
            <w:szCs w:val="16"/>
          </w:rPr>
          <w:delText>ly</w:delText>
        </w:r>
      </w:del>
      <w:del w:id="43" w:author="Jutta Eckstein" w:date="2014-05-08T17:25:00Z">
        <w:r w:rsidR="0076696E" w:rsidDel="00BE2A9A">
          <w:rPr>
            <w:szCs w:val="16"/>
          </w:rPr>
          <w:delText>, I clarify</w:delText>
        </w:r>
        <w:r w:rsidR="000229F5" w:rsidRPr="00A436C5" w:rsidDel="00BE2A9A">
          <w:rPr>
            <w:szCs w:val="16"/>
          </w:rPr>
          <w:delText xml:space="preserve"> the results of </w:delText>
        </w:r>
        <w:r w:rsidR="00AE0671" w:rsidDel="00BE2A9A">
          <w:rPr>
            <w:szCs w:val="16"/>
          </w:rPr>
          <w:delText>streamlin</w:delText>
        </w:r>
        <w:r w:rsidR="00BF7DA3" w:rsidDel="00BE2A9A">
          <w:rPr>
            <w:szCs w:val="16"/>
          </w:rPr>
          <w:delText>ing, learning and collaboration</w:delText>
        </w:r>
      </w:del>
      <w:del w:id="44" w:author="Jutta Eckstein" w:date="2014-05-07T18:06:00Z">
        <w:r w:rsidR="00BF7DA3" w:rsidDel="005E4D52">
          <w:rPr>
            <w:szCs w:val="16"/>
          </w:rPr>
          <w:delText xml:space="preserve"> </w:delText>
        </w:r>
        <w:r w:rsidR="000229F5" w:rsidRPr="00A436C5" w:rsidDel="005E4D52">
          <w:rPr>
            <w:szCs w:val="16"/>
          </w:rPr>
          <w:delText xml:space="preserve">by </w:delText>
        </w:r>
        <w:r w:rsidR="00BF7DA3" w:rsidDel="005E4D52">
          <w:rPr>
            <w:szCs w:val="16"/>
          </w:rPr>
          <w:delText>the mechanism</w:delText>
        </w:r>
      </w:del>
      <w:del w:id="45" w:author="Jutta Eckstein" w:date="2014-05-08T17:25:00Z">
        <w:r w:rsidR="00C34618" w:rsidDel="00BE2A9A">
          <w:rPr>
            <w:szCs w:val="16"/>
          </w:rPr>
          <w:delText xml:space="preserve">. Finally, </w:delText>
        </w:r>
      </w:del>
      <w:del w:id="46" w:author="Jutta Eckstein" w:date="2014-05-07T18:06:00Z">
        <w:r w:rsidR="00C34618" w:rsidDel="005E4D52">
          <w:rPr>
            <w:szCs w:val="16"/>
          </w:rPr>
          <w:delText xml:space="preserve">I consider the </w:delText>
        </w:r>
        <w:r w:rsidR="00C34618" w:rsidRPr="00A436C5" w:rsidDel="005E4D52">
          <w:rPr>
            <w:szCs w:val="16"/>
          </w:rPr>
          <w:delText>“Technology</w:delText>
        </w:r>
        <w:r w:rsidR="00C34618" w:rsidRPr="00A436C5" w:rsidDel="005E4D52">
          <w:rPr>
            <w:szCs w:val="16"/>
            <w:lang w:eastAsia="ja-JP"/>
          </w:rPr>
          <w:delText>-</w:delText>
        </w:r>
        <w:r w:rsidR="00C34618" w:rsidRPr="00A436C5" w:rsidDel="005E4D52">
          <w:rPr>
            <w:szCs w:val="16"/>
          </w:rPr>
          <w:delText>Driven Development”</w:delText>
        </w:r>
        <w:r w:rsidR="00C34618" w:rsidDel="005E4D52">
          <w:rPr>
            <w:szCs w:val="16"/>
          </w:rPr>
          <w:delText xml:space="preserve"> from the aspect of problems, possibilities and future</w:delText>
        </w:r>
      </w:del>
      <w:del w:id="47" w:author="Jutta Eckstein" w:date="2014-05-08T17:25:00Z">
        <w:r w:rsidR="00C34618" w:rsidDel="00BE2A9A">
          <w:rPr>
            <w:szCs w:val="16"/>
          </w:rPr>
          <w:delText>.</w:delText>
        </w:r>
        <w:commentRangeEnd w:id="32"/>
        <w:r w:rsidR="00BE2A9A" w:rsidDel="00BE2A9A">
          <w:rPr>
            <w:rStyle w:val="Kommentarzeichen"/>
            <w:rFonts w:ascii="Times New Roman" w:hAnsi="Times New Roman"/>
          </w:rPr>
          <w:commentReference w:id="32"/>
        </w:r>
      </w:del>
    </w:p>
    <w:p w14:paraId="3C6C01A7" w14:textId="01851E4C" w:rsidR="004F509B" w:rsidRPr="00A436C5" w:rsidRDefault="006E7F5C" w:rsidP="008A67A6">
      <w:pPr>
        <w:pStyle w:val="berschrift1"/>
        <w:rPr>
          <w:szCs w:val="20"/>
        </w:rPr>
      </w:pPr>
      <w:commentRangeStart w:id="48"/>
      <w:commentRangeStart w:id="49"/>
      <w:r w:rsidRPr="00A436C5">
        <w:rPr>
          <w:szCs w:val="20"/>
        </w:rPr>
        <w:t>Introduction</w:t>
      </w:r>
      <w:commentRangeEnd w:id="48"/>
      <w:r w:rsidR="0045115D" w:rsidRPr="00A436C5">
        <w:rPr>
          <w:rStyle w:val="Kommentarzeichen"/>
          <w:rFonts w:eastAsiaTheme="minorEastAsia"/>
          <w:bCs w:val="0"/>
          <w:caps w:val="0"/>
          <w:sz w:val="20"/>
          <w:szCs w:val="20"/>
          <w:lang w:eastAsia="en-US"/>
        </w:rPr>
        <w:commentReference w:id="48"/>
      </w:r>
      <w:commentRangeEnd w:id="49"/>
      <w:r w:rsidR="00311980" w:rsidRPr="00A436C5">
        <w:rPr>
          <w:rStyle w:val="Kommentarzeichen"/>
          <w:rFonts w:eastAsiaTheme="minorEastAsia"/>
          <w:bCs w:val="0"/>
          <w:caps w:val="0"/>
          <w:sz w:val="20"/>
          <w:szCs w:val="20"/>
          <w:lang w:eastAsia="en-US"/>
        </w:rPr>
        <w:commentReference w:id="49"/>
      </w:r>
    </w:p>
    <w:p w14:paraId="69E9830E" w14:textId="0C84DF40" w:rsidR="00482EAE" w:rsidRPr="006B12E2" w:rsidRDefault="00D37A60" w:rsidP="00185123">
      <w:pPr>
        <w:pStyle w:val="InitialBodyText"/>
        <w:rPr>
          <w:lang w:eastAsia="ja-JP"/>
        </w:rPr>
      </w:pPr>
      <w:r w:rsidRPr="00A436C5">
        <w:rPr>
          <w:lang w:eastAsia="ja-JP"/>
        </w:rPr>
        <w:t xml:space="preserve">Over the </w:t>
      </w:r>
      <w:del w:id="50" w:author="Jutta Eckstein" w:date="2014-05-07T18:07:00Z">
        <w:r w:rsidRPr="00A436C5" w:rsidDel="005E4D52">
          <w:rPr>
            <w:lang w:eastAsia="ja-JP"/>
          </w:rPr>
          <w:delText xml:space="preserve">few </w:delText>
        </w:r>
      </w:del>
      <w:r w:rsidRPr="00A436C5">
        <w:rPr>
          <w:lang w:eastAsia="ja-JP"/>
        </w:rPr>
        <w:t xml:space="preserve">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Pr="00A436C5">
        <w:rPr>
          <w:lang w:eastAsia="ja-JP"/>
        </w:rPr>
        <w:t xml:space="preserve">streamlining </w:t>
      </w:r>
      <w:r w:rsidR="00755E07">
        <w:rPr>
          <w:lang w:eastAsia="ja-JP"/>
        </w:rPr>
        <w:t>the</w:t>
      </w:r>
      <w:r w:rsidRPr="00A436C5">
        <w:rPr>
          <w:lang w:eastAsia="ja-JP"/>
        </w:rPr>
        <w:t xml:space="preserve"> work</w:t>
      </w:r>
      <w:r w:rsidR="00D656FE" w:rsidRPr="00A436C5">
        <w:rPr>
          <w:lang w:eastAsia="ja-JP"/>
        </w:rPr>
        <w:t xml:space="preserve">. Certainly automation can reduce manual operations, </w:t>
      </w:r>
      <w:commentRangeStart w:id="51"/>
      <w:r w:rsidR="00D656FE" w:rsidRPr="00A436C5">
        <w:rPr>
          <w:lang w:eastAsia="ja-JP"/>
        </w:rPr>
        <w:t>operation</w:t>
      </w:r>
      <w:ins w:id="52" w:author="Jutta Eckstein" w:date="2014-05-07T18:07:00Z">
        <w:r w:rsidR="005E4D52">
          <w:rPr>
            <w:lang w:eastAsia="ja-JP"/>
          </w:rPr>
          <w:t>al</w:t>
        </w:r>
      </w:ins>
      <w:r w:rsidR="00D656FE" w:rsidRPr="00A436C5">
        <w:rPr>
          <w:lang w:eastAsia="ja-JP"/>
        </w:rPr>
        <w:t xml:space="preserve"> </w:t>
      </w:r>
      <w:del w:id="53" w:author="Jutta Eckstein" w:date="2014-05-08T17:25:00Z">
        <w:r w:rsidR="00D656FE" w:rsidRPr="00A436C5" w:rsidDel="00BE2A9A">
          <w:rPr>
            <w:lang w:eastAsia="ja-JP"/>
          </w:rPr>
          <w:delText>mistakes</w:delText>
        </w:r>
        <w:commentRangeEnd w:id="51"/>
        <w:r w:rsidR="005E4D52" w:rsidDel="00BE2A9A">
          <w:rPr>
            <w:rStyle w:val="Kommentarzeichen"/>
            <w:rFonts w:ascii="Times New Roman" w:hAnsi="Times New Roman"/>
            <w:lang w:eastAsia="en-US"/>
          </w:rPr>
          <w:commentReference w:id="51"/>
        </w:r>
      </w:del>
      <w:ins w:id="54" w:author="Jutta Eckstein" w:date="2014-05-08T17:25:00Z">
        <w:r w:rsidR="00BE2A9A">
          <w:rPr>
            <w:lang w:eastAsia="ja-JP"/>
          </w:rPr>
          <w:t>errors</w:t>
        </w:r>
      </w:ins>
      <w:r w:rsidR="00D656FE" w:rsidRPr="00A436C5">
        <w:rPr>
          <w:lang w:eastAsia="ja-JP"/>
        </w:rPr>
        <w:t>, and work hours.</w:t>
      </w:r>
      <w:r w:rsidR="0060275B" w:rsidRPr="00A436C5">
        <w:rPr>
          <w:lang w:eastAsia="ja-JP"/>
        </w:rPr>
        <w:t xml:space="preserve"> Originally </w:t>
      </w:r>
      <w:del w:id="55" w:author="Jutta Eckstein" w:date="2014-05-07T18:07:00Z">
        <w:r w:rsidR="0096366B" w:rsidRPr="00A436C5" w:rsidDel="005E4D52">
          <w:rPr>
            <w:lang w:eastAsia="ja-JP"/>
          </w:rPr>
          <w:delText xml:space="preserve">I </w:delText>
        </w:r>
      </w:del>
      <w:ins w:id="56" w:author="Jutta Eckstein" w:date="2014-05-07T18:07:00Z">
        <w:r w:rsidR="005E4D52">
          <w:rPr>
            <w:lang w:eastAsia="ja-JP"/>
          </w:rPr>
          <w:t>we</w:t>
        </w:r>
        <w:r w:rsidR="005E4D52" w:rsidRPr="00A436C5">
          <w:rPr>
            <w:lang w:eastAsia="ja-JP"/>
          </w:rPr>
          <w:t xml:space="preserve"> </w:t>
        </w:r>
      </w:ins>
      <w:del w:id="57" w:author="Jutta Eckstein" w:date="2014-05-08T17:26:00Z">
        <w:r w:rsidR="0096366B" w:rsidRPr="00A436C5" w:rsidDel="00BE2A9A">
          <w:rPr>
            <w:lang w:eastAsia="ja-JP"/>
          </w:rPr>
          <w:delText xml:space="preserve">had also </w:delText>
        </w:r>
      </w:del>
      <w:del w:id="58" w:author="Jutta Eckstein" w:date="2014-05-07T18:08:00Z">
        <w:r w:rsidR="0096366B" w:rsidRPr="00A436C5" w:rsidDel="005E4D52">
          <w:rPr>
            <w:lang w:eastAsia="ja-JP"/>
          </w:rPr>
          <w:delText>begu</w:delText>
        </w:r>
        <w:r w:rsidR="000801E0" w:rsidRPr="00A436C5" w:rsidDel="005E4D52">
          <w:rPr>
            <w:lang w:eastAsia="ja-JP"/>
          </w:rPr>
          <w:delText xml:space="preserve">n </w:delText>
        </w:r>
      </w:del>
      <w:del w:id="59" w:author="Jutta Eckstein" w:date="2014-05-08T17:26:00Z">
        <w:r w:rsidR="000801E0" w:rsidRPr="00A436C5" w:rsidDel="00BE2A9A">
          <w:rPr>
            <w:lang w:eastAsia="ja-JP"/>
          </w:rPr>
          <w:delText xml:space="preserve">using </w:delText>
        </w:r>
      </w:del>
      <w:ins w:id="60" w:author="Jutta Eckstein" w:date="2014-05-08T17:26:00Z">
        <w:r w:rsidR="00BE2A9A" w:rsidRPr="00A436C5">
          <w:rPr>
            <w:lang w:eastAsia="ja-JP"/>
          </w:rPr>
          <w:t>us</w:t>
        </w:r>
        <w:r w:rsidR="00BE2A9A">
          <w:rPr>
            <w:lang w:eastAsia="ja-JP"/>
          </w:rPr>
          <w:t>ed</w:t>
        </w:r>
        <w:r w:rsidR="00BE2A9A" w:rsidRPr="00A436C5">
          <w:rPr>
            <w:lang w:eastAsia="ja-JP"/>
          </w:rPr>
          <w:t xml:space="preserve"> </w:t>
        </w:r>
      </w:ins>
      <w:r w:rsidR="00896575" w:rsidRPr="00A436C5">
        <w:rPr>
          <w:lang w:eastAsia="ja-JP"/>
        </w:rPr>
        <w:t>it</w:t>
      </w:r>
      <w:r w:rsidR="000801E0" w:rsidRPr="00A436C5">
        <w:rPr>
          <w:lang w:eastAsia="ja-JP"/>
        </w:rPr>
        <w:t xml:space="preserve"> to </w:t>
      </w:r>
      <w:del w:id="61" w:author="Jutta Eckstein" w:date="2014-05-08T17:26:00Z">
        <w:r w:rsidR="000801E0" w:rsidRPr="00A436C5" w:rsidDel="00BE2A9A">
          <w:rPr>
            <w:lang w:eastAsia="ja-JP"/>
          </w:rPr>
          <w:delText xml:space="preserve">make our </w:delText>
        </w:r>
      </w:del>
      <w:r w:rsidR="000801E0" w:rsidRPr="00A436C5">
        <w:rPr>
          <w:lang w:eastAsia="ja-JP"/>
        </w:rPr>
        <w:t>work more effective</w:t>
      </w:r>
      <w:ins w:id="62" w:author="Jutta Eckstein" w:date="2014-05-08T17:26:00Z">
        <w:r w:rsidR="00BE2A9A">
          <w:rPr>
            <w:lang w:eastAsia="ja-JP"/>
          </w:rPr>
          <w:t>ly</w:t>
        </w:r>
      </w:ins>
      <w:r w:rsidR="0060275B" w:rsidRPr="00A436C5">
        <w:rPr>
          <w:lang w:eastAsia="ja-JP"/>
        </w:rPr>
        <w:t>.</w:t>
      </w:r>
      <w:r w:rsidR="00CE4577" w:rsidRPr="00A436C5">
        <w:rPr>
          <w:lang w:eastAsia="ja-JP"/>
        </w:rPr>
        <w:t xml:space="preserve"> </w:t>
      </w:r>
      <w:r w:rsidR="00450446" w:rsidRPr="00A436C5">
        <w:rPr>
          <w:lang w:eastAsia="ja-JP"/>
        </w:rPr>
        <w:t xml:space="preserve">Although </w:t>
      </w:r>
      <w:del w:id="63" w:author="Jutta Eckstein" w:date="2014-05-07T18:08:00Z">
        <w:r w:rsidR="00707AE4" w:rsidRPr="00A436C5" w:rsidDel="005E4D52">
          <w:rPr>
            <w:lang w:eastAsia="ja-JP"/>
          </w:rPr>
          <w:delText xml:space="preserve">the </w:delText>
        </w:r>
      </w:del>
      <w:r w:rsidR="00707AE4" w:rsidRPr="00A436C5">
        <w:rPr>
          <w:lang w:eastAsia="ja-JP"/>
        </w:rPr>
        <w:t xml:space="preserve">streamlining </w:t>
      </w:r>
      <w:ins w:id="64" w:author="Jutta Eckstein" w:date="2014-05-07T18:08:00Z">
        <w:r w:rsidR="005E4D52">
          <w:rPr>
            <w:lang w:eastAsia="ja-JP"/>
          </w:rPr>
          <w:t xml:space="preserve">the </w:t>
        </w:r>
      </w:ins>
      <w:r w:rsidR="0082614E" w:rsidRPr="00A436C5">
        <w:rPr>
          <w:lang w:eastAsia="ja-JP"/>
        </w:rPr>
        <w:t xml:space="preserve">work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del w:id="65" w:author="Jutta Eckstein" w:date="2014-05-07T18:09:00Z">
        <w:r w:rsidR="000B616B" w:rsidRPr="00A436C5" w:rsidDel="005E4D52">
          <w:rPr>
            <w:lang w:eastAsia="ja-JP"/>
          </w:rPr>
          <w:delText xml:space="preserve">than streamlining </w:delText>
        </w:r>
      </w:del>
      <w:r w:rsidR="00C62F72" w:rsidRPr="00A436C5">
        <w:rPr>
          <w:lang w:eastAsia="ja-JP"/>
        </w:rPr>
        <w:t xml:space="preserve">to </w:t>
      </w:r>
      <w:del w:id="66" w:author="Jutta Eckstein" w:date="2014-05-08T17:26:00Z">
        <w:r w:rsidR="00C62F72" w:rsidRPr="00A436C5" w:rsidDel="00BE2A9A">
          <w:rPr>
            <w:lang w:eastAsia="ja-JP"/>
          </w:rPr>
          <w:delText xml:space="preserve">do </w:delText>
        </w:r>
        <w:r w:rsidR="000B616B" w:rsidRPr="00A436C5" w:rsidDel="00BE2A9A">
          <w:rPr>
            <w:lang w:eastAsia="ja-JP"/>
          </w:rPr>
          <w:delText xml:space="preserve">in </w:delText>
        </w:r>
      </w:del>
      <w:r w:rsidR="000B616B" w:rsidRPr="00A436C5">
        <w:rPr>
          <w:lang w:eastAsia="ja-JP"/>
        </w:rPr>
        <w:t>software product development</w:t>
      </w:r>
      <w:ins w:id="67" w:author="Jutta Eckstein" w:date="2014-05-07T18:09:00Z">
        <w:r w:rsidR="005E4D52">
          <w:rPr>
            <w:lang w:eastAsia="ja-JP"/>
          </w:rPr>
          <w:t>,</w:t>
        </w:r>
      </w:ins>
      <w:r w:rsidR="0028369D" w:rsidRPr="00A436C5">
        <w:rPr>
          <w:lang w:eastAsia="ja-JP"/>
        </w:rPr>
        <w:t xml:space="preserve"> </w:t>
      </w:r>
      <w:del w:id="68" w:author="Jutta Eckstein" w:date="2014-05-07T18:09:00Z">
        <w:r w:rsidR="0028369D" w:rsidRPr="00A436C5" w:rsidDel="005E4D52">
          <w:rPr>
            <w:lang w:eastAsia="ja-JP"/>
          </w:rPr>
          <w:delText xml:space="preserve">- </w:delText>
        </w:r>
      </w:del>
      <w:ins w:id="69" w:author="Jutta Eckstein" w:date="2014-05-07T18:09:00Z">
        <w:r w:rsidR="005E4D52">
          <w:rPr>
            <w:lang w:eastAsia="ja-JP"/>
          </w:rPr>
          <w:t xml:space="preserve">namely </w:t>
        </w:r>
      </w:ins>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ins w:id="70" w:author="Jutta Eckstein" w:date="2014-05-07T18:09:00Z">
        <w:r w:rsidR="009E3C23">
          <w:rPr>
            <w:lang w:eastAsia="ja-JP"/>
          </w:rPr>
          <w:t xml:space="preserve">the </w:t>
        </w:r>
      </w:ins>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w:t>
      </w:r>
      <w:commentRangeStart w:id="71"/>
      <w:r w:rsidR="009C7CBF" w:rsidRPr="00A436C5">
        <w:t xml:space="preserve">an </w:t>
      </w:r>
      <w:r w:rsidR="00B31463" w:rsidRPr="00A436C5">
        <w:rPr>
          <w:lang w:eastAsia="ja-JP"/>
        </w:rPr>
        <w:t>“</w:t>
      </w:r>
      <w:r w:rsidR="009C7CBF" w:rsidRPr="00A436C5">
        <w:t>Agile Coach</w:t>
      </w:r>
      <w:r w:rsidR="00B31463" w:rsidRPr="00A436C5">
        <w:rPr>
          <w:lang w:eastAsia="ja-JP"/>
        </w:rPr>
        <w:t>”</w:t>
      </w:r>
      <w:ins w:id="72" w:author="Jutta Eckstein" w:date="2014-05-07T18:10:00Z">
        <w:r w:rsidR="009E3C23">
          <w:rPr>
            <w:lang w:eastAsia="ja-JP"/>
          </w:rPr>
          <w:t>,</w:t>
        </w:r>
      </w:ins>
      <w:r w:rsidR="00A75052" w:rsidRPr="00A436C5">
        <w:rPr>
          <w:lang w:eastAsia="ja-JP"/>
        </w:rPr>
        <w:t xml:space="preserve"> </w:t>
      </w:r>
      <w:del w:id="73" w:author="Jutta Eckstein" w:date="2014-05-07T18:10:00Z">
        <w:r w:rsidR="00026008" w:rsidRPr="00A436C5" w:rsidDel="009E3C23">
          <w:rPr>
            <w:lang w:eastAsia="ja-JP"/>
          </w:rPr>
          <w:delText>(</w:delText>
        </w:r>
      </w:del>
      <w:r w:rsidR="00707B6A" w:rsidRPr="00A436C5">
        <w:rPr>
          <w:lang w:eastAsia="ja-JP"/>
        </w:rPr>
        <w:t>a</w:t>
      </w:r>
      <w:r w:rsidR="00026008" w:rsidRPr="00A436C5">
        <w:rPr>
          <w:lang w:eastAsia="ja-JP"/>
        </w:rPr>
        <w:t xml:space="preserve"> </w:t>
      </w:r>
      <w:ins w:id="74" w:author="Jutta Eckstein" w:date="2014-05-07T18:10:00Z">
        <w:r w:rsidR="009E3C23">
          <w:rPr>
            <w:lang w:eastAsia="ja-JP"/>
          </w:rPr>
          <w:t xml:space="preserve">dedicated </w:t>
        </w:r>
      </w:ins>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del w:id="75" w:author="Jutta Eckstein" w:date="2014-05-07T18:10:00Z">
        <w:r w:rsidR="00026008" w:rsidRPr="00A436C5" w:rsidDel="009E3C23">
          <w:rPr>
            <w:lang w:eastAsia="ja-JP"/>
          </w:rPr>
          <w:delText xml:space="preserve">the </w:delText>
        </w:r>
      </w:del>
      <w:r w:rsidR="00026008" w:rsidRPr="00A436C5">
        <w:rPr>
          <w:lang w:eastAsia="ja-JP"/>
        </w:rPr>
        <w:t xml:space="preserve">team members </w:t>
      </w:r>
      <w:del w:id="76" w:author="Jutta Eckstein" w:date="2014-05-08T17:27:00Z">
        <w:r w:rsidR="00534118" w:rsidRPr="00A436C5" w:rsidDel="00BE2A9A">
          <w:rPr>
            <w:lang w:eastAsia="ja-JP"/>
          </w:rPr>
          <w:delText xml:space="preserve">about </w:delText>
        </w:r>
      </w:del>
      <w:ins w:id="77" w:author="Jutta Eckstein" w:date="2014-05-08T17:27:00Z">
        <w:r w:rsidR="00BE2A9A">
          <w:rPr>
            <w:lang w:eastAsia="ja-JP"/>
          </w:rPr>
          <w:t>on</w:t>
        </w:r>
        <w:r w:rsidR="00BE2A9A" w:rsidRPr="00A436C5">
          <w:rPr>
            <w:lang w:eastAsia="ja-JP"/>
          </w:rPr>
          <w:t xml:space="preserve"> </w:t>
        </w:r>
      </w:ins>
      <w:del w:id="78" w:author="Jutta Eckstein" w:date="2014-05-07T18:10:00Z">
        <w:r w:rsidR="00026008" w:rsidRPr="00A436C5" w:rsidDel="009E3C23">
          <w:rPr>
            <w:lang w:eastAsia="ja-JP"/>
          </w:rPr>
          <w:delText xml:space="preserve">the </w:delText>
        </w:r>
      </w:del>
      <w:r w:rsidR="00026008" w:rsidRPr="00A436C5">
        <w:rPr>
          <w:lang w:eastAsia="ja-JP"/>
        </w:rPr>
        <w:t>agile practices</w:t>
      </w:r>
      <w:r w:rsidR="00707B6A" w:rsidRPr="00A436C5">
        <w:rPr>
          <w:lang w:eastAsia="ja-JP"/>
        </w:rPr>
        <w:t>, techniques</w:t>
      </w:r>
      <w:r w:rsidR="00026008" w:rsidRPr="00A436C5">
        <w:rPr>
          <w:lang w:eastAsia="ja-JP"/>
        </w:rPr>
        <w:t xml:space="preserve"> and </w:t>
      </w:r>
      <w:ins w:id="79" w:author="Jutta Eckstein" w:date="2014-05-07T18:11:00Z">
        <w:r w:rsidR="009E3C23">
          <w:rPr>
            <w:lang w:eastAsia="ja-JP"/>
          </w:rPr>
          <w:t xml:space="preserve">the </w:t>
        </w:r>
      </w:ins>
      <w:r w:rsidR="00026008" w:rsidRPr="00A436C5">
        <w:rPr>
          <w:lang w:eastAsia="ja-JP"/>
        </w:rPr>
        <w:t>mindset</w:t>
      </w:r>
      <w:del w:id="80" w:author="Jutta Eckstein" w:date="2014-05-07T18:11:00Z">
        <w:r w:rsidR="00026008" w:rsidRPr="00A436C5" w:rsidDel="009E3C23">
          <w:rPr>
            <w:lang w:eastAsia="ja-JP"/>
          </w:rPr>
          <w:delText>s</w:delText>
        </w:r>
      </w:del>
      <w:r w:rsidR="00707B6A" w:rsidRPr="00A436C5">
        <w:rPr>
          <w:lang w:eastAsia="ja-JP"/>
        </w:rPr>
        <w:t xml:space="preserve"> through working </w:t>
      </w:r>
      <w:del w:id="81" w:author="Jutta Eckstein" w:date="2014-05-07T18:11:00Z">
        <w:r w:rsidR="00707B6A" w:rsidRPr="00A436C5" w:rsidDel="009E3C23">
          <w:rPr>
            <w:lang w:eastAsia="ja-JP"/>
          </w:rPr>
          <w:delText>with them</w:delText>
        </w:r>
      </w:del>
      <w:ins w:id="82" w:author="Jutta Eckstein" w:date="2014-05-07T18:11:00Z">
        <w:r w:rsidR="009E3C23">
          <w:rPr>
            <w:lang w:eastAsia="ja-JP"/>
          </w:rPr>
          <w:t>jointly</w:t>
        </w:r>
      </w:ins>
      <w:del w:id="83" w:author="Jutta Eckstein" w:date="2014-05-08T17:27:00Z">
        <w:r w:rsidR="00707B6A" w:rsidRPr="00A436C5" w:rsidDel="00BE2A9A">
          <w:rPr>
            <w:lang w:eastAsia="ja-JP"/>
          </w:rPr>
          <w:delText>)</w:delText>
        </w:r>
      </w:del>
      <w:r w:rsidR="00707B6A" w:rsidRPr="00A436C5">
        <w:rPr>
          <w:lang w:eastAsia="ja-JP"/>
        </w:rPr>
        <w:t>.</w:t>
      </w:r>
      <w:commentRangeEnd w:id="71"/>
      <w:r w:rsidR="00CC6FC0" w:rsidRPr="00A436C5">
        <w:rPr>
          <w:rStyle w:val="Kommentarzeichen"/>
          <w:sz w:val="20"/>
          <w:szCs w:val="20"/>
          <w:lang w:eastAsia="en-US"/>
        </w:rPr>
        <w:commentReference w:id="71"/>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del w:id="84" w:author="Jutta Eckstein" w:date="2014-05-07T18:11:00Z">
        <w:r w:rsidR="00F57485" w:rsidRPr="00A436C5" w:rsidDel="009E3C23">
          <w:rPr>
            <w:lang w:eastAsia="ja-JP"/>
          </w:rPr>
          <w:delText xml:space="preserve">found </w:delText>
        </w:r>
      </w:del>
      <w:ins w:id="85" w:author="Jutta Eckstein" w:date="2014-05-07T18:11:00Z">
        <w:r w:rsidR="009E3C23">
          <w:rPr>
            <w:lang w:eastAsia="ja-JP"/>
          </w:rPr>
          <w:t>discovered</w:t>
        </w:r>
        <w:r w:rsidR="009E3C23" w:rsidRPr="00A436C5">
          <w:rPr>
            <w:lang w:eastAsia="ja-JP"/>
          </w:rPr>
          <w:t xml:space="preserve"> </w:t>
        </w:r>
      </w:ins>
      <w:del w:id="86" w:author="Jutta Eckstein" w:date="2014-05-07T18:11:00Z">
        <w:r w:rsidR="00F57485" w:rsidRPr="00A436C5" w:rsidDel="009E3C23">
          <w:rPr>
            <w:lang w:eastAsia="ja-JP"/>
          </w:rPr>
          <w:delText xml:space="preserve">the </w:delText>
        </w:r>
      </w:del>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ins w:id="87" w:author="Jutta Eckstein" w:date="2014-05-08T17:27:00Z">
        <w:r w:rsidR="00BE2A9A">
          <w:rPr>
            <w:lang w:eastAsia="ja-JP"/>
          </w:rPr>
          <w:t xml:space="preserve">development </w:t>
        </w:r>
      </w:ins>
      <w:r w:rsidR="000B3219" w:rsidRPr="00A436C5">
        <w:rPr>
          <w:lang w:eastAsia="ja-JP"/>
        </w:rPr>
        <w:t xml:space="preserve">techniques </w:t>
      </w:r>
      <w:del w:id="88" w:author="Jutta Eckstein" w:date="2014-05-08T17:27:00Z">
        <w:r w:rsidR="009A6004" w:rsidRPr="00A436C5" w:rsidDel="00BE2A9A">
          <w:rPr>
            <w:lang w:eastAsia="ja-JP"/>
          </w:rPr>
          <w:delText xml:space="preserve">to </w:delText>
        </w:r>
      </w:del>
      <w:ins w:id="89" w:author="Jutta Eckstein" w:date="2014-05-08T17:27:00Z">
        <w:r w:rsidR="00BE2A9A">
          <w:rPr>
            <w:lang w:eastAsia="ja-JP"/>
          </w:rPr>
          <w:t xml:space="preserve">that </w:t>
        </w:r>
      </w:ins>
      <w:r w:rsidR="009A6004" w:rsidRPr="00A436C5">
        <w:rPr>
          <w:lang w:eastAsia="ja-JP"/>
        </w:rPr>
        <w:t xml:space="preserve">drive learning and </w:t>
      </w:r>
      <w:del w:id="90" w:author="Jutta Eckstein" w:date="2014-05-07T18:11:00Z">
        <w:r w:rsidR="009A6004" w:rsidRPr="00A436C5" w:rsidDel="009E3C23">
          <w:rPr>
            <w:lang w:eastAsia="ja-JP"/>
          </w:rPr>
          <w:delText xml:space="preserve">to </w:delText>
        </w:r>
      </w:del>
      <w:r w:rsidR="009A6004" w:rsidRPr="00A436C5">
        <w:rPr>
          <w:lang w:eastAsia="ja-JP"/>
        </w:rPr>
        <w:t xml:space="preserve">accelerate </w:t>
      </w:r>
      <w:r w:rsidR="000D3987" w:rsidRPr="00A436C5">
        <w:rPr>
          <w:lang w:eastAsia="ja-JP"/>
        </w:rPr>
        <w:t>collaboration</w:t>
      </w:r>
      <w:r w:rsidR="00FB16E2" w:rsidRPr="00A436C5">
        <w:rPr>
          <w:lang w:eastAsia="ja-JP"/>
        </w:rPr>
        <w:t>.</w:t>
      </w:r>
      <w:r w:rsidR="00000A9E" w:rsidRPr="00A436C5">
        <w:rPr>
          <w:lang w:eastAsia="ja-JP"/>
        </w:rPr>
        <w:t xml:space="preserve"> </w:t>
      </w:r>
      <w:del w:id="91" w:author="Jutta Eckstein" w:date="2014-05-07T18:12:00Z">
        <w:r w:rsidR="00B41323" w:rsidRPr="00A436C5" w:rsidDel="009E3C23">
          <w:rPr>
            <w:lang w:eastAsia="ja-JP"/>
          </w:rPr>
          <w:delText xml:space="preserve">They </w:delText>
        </w:r>
      </w:del>
      <w:ins w:id="92" w:author="Jutta Eckstein" w:date="2014-05-07T18:12:00Z">
        <w:r w:rsidR="009E3C23" w:rsidRPr="00A436C5">
          <w:rPr>
            <w:lang w:eastAsia="ja-JP"/>
          </w:rPr>
          <w:t>The</w:t>
        </w:r>
        <w:r w:rsidR="009E3C23">
          <w:rPr>
            <w:lang w:eastAsia="ja-JP"/>
          </w:rPr>
          <w:t>se techniques</w:t>
        </w:r>
        <w:r w:rsidR="009E3C23" w:rsidRPr="00A436C5">
          <w:rPr>
            <w:lang w:eastAsia="ja-JP"/>
          </w:rPr>
          <w:t xml:space="preserve"> </w:t>
        </w:r>
      </w:ins>
      <w:r w:rsidR="00EE6262" w:rsidRPr="00A436C5">
        <w:rPr>
          <w:lang w:eastAsia="ja-JP"/>
        </w:rPr>
        <w:t>have been</w:t>
      </w:r>
      <w:r w:rsidR="00B41323" w:rsidRPr="00A436C5">
        <w:rPr>
          <w:lang w:eastAsia="ja-JP"/>
        </w:rPr>
        <w:t xml:space="preserve"> </w:t>
      </w:r>
      <w:del w:id="93" w:author="Jutta Eckstein" w:date="2014-05-07T18:12:00Z">
        <w:r w:rsidR="00B41323" w:rsidRPr="00A436C5" w:rsidDel="009E3C23">
          <w:rPr>
            <w:lang w:eastAsia="ja-JP"/>
          </w:rPr>
          <w:delText xml:space="preserve">becoming </w:delText>
        </w:r>
      </w:del>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del w:id="94" w:author="Jutta Eckstein" w:date="2014-05-07T18:12:00Z">
        <w:r w:rsidR="00EE6262" w:rsidRPr="00A436C5" w:rsidDel="009E3C23">
          <w:rPr>
            <w:lang w:eastAsia="ja-JP"/>
          </w:rPr>
          <w:delText xml:space="preserve">of </w:delText>
        </w:r>
      </w:del>
      <w:ins w:id="95" w:author="Jutta Eckstein" w:date="2014-05-07T18:12:00Z">
        <w:r w:rsidR="009E3C23">
          <w:rPr>
            <w:lang w:eastAsia="ja-JP"/>
          </w:rPr>
          <w:t>for creating an</w:t>
        </w:r>
        <w:r w:rsidR="009E3C23" w:rsidRPr="00A436C5">
          <w:rPr>
            <w:lang w:eastAsia="ja-JP"/>
          </w:rPr>
          <w:t xml:space="preserve"> </w:t>
        </w:r>
      </w:ins>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r w:rsidR="003D075A" w:rsidRPr="00A436C5">
        <w:rPr>
          <w:lang w:eastAsia="ja-JP"/>
        </w:rPr>
        <w:t xml:space="preserve"> </w:t>
      </w:r>
      <w:del w:id="96" w:author="Jutta Eckstein" w:date="2014-05-07T18:12:00Z">
        <w:r w:rsidR="00E02B01" w:rsidRPr="00A436C5" w:rsidDel="009E3C23">
          <w:delText>I organized this mechanism and named it “Technology</w:delText>
        </w:r>
        <w:r w:rsidR="002F7FD0" w:rsidRPr="00A436C5" w:rsidDel="009E3C23">
          <w:rPr>
            <w:lang w:eastAsia="ja-JP"/>
          </w:rPr>
          <w:delText>-</w:delText>
        </w:r>
        <w:r w:rsidR="00E02B01" w:rsidRPr="00A436C5" w:rsidDel="009E3C23">
          <w:delText>Driven Development”.</w:delText>
        </w:r>
        <w:r w:rsidR="008868BB" w:rsidRPr="00A436C5" w:rsidDel="009E3C23">
          <w:rPr>
            <w:lang w:eastAsia="ja-JP"/>
          </w:rPr>
          <w:delText xml:space="preserve"> </w:delText>
        </w:r>
      </w:del>
      <w:r w:rsidR="00FE1E3B" w:rsidRPr="00A436C5">
        <w:rPr>
          <w:lang w:eastAsia="ja-JP"/>
        </w:rPr>
        <w:t xml:space="preserve">In this paper, </w:t>
      </w:r>
      <w:r w:rsidR="00482EAE" w:rsidRPr="00A436C5">
        <w:rPr>
          <w:lang w:eastAsia="ja-JP"/>
        </w:rPr>
        <w:t>I show</w:t>
      </w:r>
      <w:r w:rsidR="00A24943" w:rsidRPr="00A436C5">
        <w:rPr>
          <w:lang w:eastAsia="ja-JP"/>
        </w:rPr>
        <w:t xml:space="preserve"> </w:t>
      </w:r>
      <w:del w:id="97" w:author="Jutta Eckstein" w:date="2014-05-07T18:13:00Z">
        <w:r w:rsidR="00482EAE" w:rsidRPr="00A436C5" w:rsidDel="009E3C23">
          <w:rPr>
            <w:lang w:eastAsia="ja-JP"/>
          </w:rPr>
          <w:delText xml:space="preserve">why and </w:delText>
        </w:r>
        <w:r w:rsidR="009516B9" w:rsidRPr="00A436C5" w:rsidDel="009E3C23">
          <w:rPr>
            <w:lang w:eastAsia="ja-JP"/>
          </w:rPr>
          <w:delText xml:space="preserve">how </w:delText>
        </w:r>
      </w:del>
      <w:ins w:id="98" w:author="Jutta Eckstein" w:date="2014-05-07T18:13:00Z">
        <w:r w:rsidR="009E3C23">
          <w:rPr>
            <w:lang w:eastAsia="ja-JP"/>
          </w:rPr>
          <w:t>the purpose and the approach of</w:t>
        </w:r>
      </w:ins>
      <w:del w:id="99" w:author="Jutta Eckstein" w:date="2014-05-07T18:13:00Z">
        <w:r w:rsidR="009516B9" w:rsidRPr="00A436C5" w:rsidDel="009E3C23">
          <w:rPr>
            <w:lang w:eastAsia="ja-JP"/>
          </w:rPr>
          <w:delText>to</w:delText>
        </w:r>
      </w:del>
      <w:r w:rsidR="009516B9" w:rsidRPr="00A436C5">
        <w:rPr>
          <w:lang w:eastAsia="ja-JP"/>
        </w:rPr>
        <w:t xml:space="preserve"> </w:t>
      </w:r>
      <w:del w:id="100" w:author="Jutta Eckstein" w:date="2014-05-07T18:13:00Z">
        <w:r w:rsidR="000726D2" w:rsidRPr="00A436C5" w:rsidDel="009E3C23">
          <w:rPr>
            <w:lang w:eastAsia="ja-JP"/>
          </w:rPr>
          <w:delText xml:space="preserve">organize </w:delText>
        </w:r>
      </w:del>
      <w:ins w:id="101" w:author="Jutta Eckstein" w:date="2014-05-07T18:13:00Z">
        <w:r w:rsidR="009E3C23" w:rsidRPr="00A436C5">
          <w:rPr>
            <w:lang w:eastAsia="ja-JP"/>
          </w:rPr>
          <w:t>organiz</w:t>
        </w:r>
        <w:r w:rsidR="009E3C23">
          <w:rPr>
            <w:lang w:eastAsia="ja-JP"/>
          </w:rPr>
          <w:t>ing</w:t>
        </w:r>
        <w:r w:rsidR="009E3C23" w:rsidRPr="00A436C5">
          <w:rPr>
            <w:lang w:eastAsia="ja-JP"/>
          </w:rPr>
          <w:t xml:space="preserve"> </w:t>
        </w:r>
      </w:ins>
      <w:r w:rsidR="000726D2" w:rsidRPr="00A436C5">
        <w:rPr>
          <w:lang w:eastAsia="ja-JP"/>
        </w:rPr>
        <w:t xml:space="preserve">the </w:t>
      </w:r>
      <w:r w:rsidR="000726D2" w:rsidRPr="00A436C5">
        <w:t>“Technology</w:t>
      </w:r>
      <w:r w:rsidR="00AE6DA9" w:rsidRPr="00A436C5">
        <w:rPr>
          <w:lang w:eastAsia="ja-JP"/>
        </w:rPr>
        <w:t>-</w:t>
      </w:r>
      <w:r w:rsidR="000726D2" w:rsidRPr="00A436C5">
        <w:t>Driven Development”</w:t>
      </w:r>
      <w:r w:rsidR="000726D2" w:rsidRPr="00A436C5">
        <w:rPr>
          <w:lang w:eastAsia="ja-JP"/>
        </w:rPr>
        <w:t xml:space="preserve"> mechanism</w:t>
      </w:r>
      <w:r w:rsidR="00482EAE" w:rsidRPr="00A436C5">
        <w:rPr>
          <w:lang w:eastAsia="ja-JP"/>
        </w:rPr>
        <w:t xml:space="preserve"> </w:t>
      </w:r>
      <w:del w:id="102" w:author="Jutta Eckstein" w:date="2014-05-07T18:13:00Z">
        <w:r w:rsidR="00482EAE" w:rsidRPr="00A436C5" w:rsidDel="009E3C23">
          <w:rPr>
            <w:lang w:eastAsia="ja-JP"/>
          </w:rPr>
          <w:delText xml:space="preserve">through lots of </w:delText>
        </w:r>
      </w:del>
      <w:ins w:id="103" w:author="Jutta Eckstein" w:date="2014-05-07T18:13:00Z">
        <w:r w:rsidR="009E3C23">
          <w:rPr>
            <w:lang w:eastAsia="ja-JP"/>
          </w:rPr>
          <w:t xml:space="preserve">including </w:t>
        </w:r>
      </w:ins>
      <w:r w:rsidR="00482EAE" w:rsidRPr="00A436C5">
        <w:rPr>
          <w:lang w:eastAsia="ja-JP"/>
        </w:rPr>
        <w:t>our challenges, thoughts</w:t>
      </w:r>
      <w:ins w:id="104" w:author="Jutta Eckstein" w:date="2014-05-07T18:14:00Z">
        <w:r w:rsidR="009E3C23">
          <w:rPr>
            <w:lang w:eastAsia="ja-JP"/>
          </w:rPr>
          <w:t>,</w:t>
        </w:r>
      </w:ins>
      <w:r w:rsidR="00482EAE" w:rsidRPr="00A436C5">
        <w:rPr>
          <w:lang w:eastAsia="ja-JP"/>
        </w:rPr>
        <w:t xml:space="preserve"> and actions.</w:t>
      </w:r>
    </w:p>
    <w:p w14:paraId="0DA71B5F" w14:textId="7241CF40" w:rsidR="00406186" w:rsidRPr="006B12E2" w:rsidRDefault="00BE2A9A" w:rsidP="00AF48D0">
      <w:pPr>
        <w:pStyle w:val="InitialBodyText"/>
        <w:rPr>
          <w:lang w:eastAsia="ja-JP"/>
        </w:rPr>
      </w:pPr>
      <w:commentRangeStart w:id="105"/>
      <w:ins w:id="106" w:author="Jutta Eckstein" w:date="2014-05-08T17:25:00Z">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w:t>
        </w:r>
        <w:r w:rsidRPr="00A436C5">
          <w:rPr>
            <w:szCs w:val="16"/>
          </w:rPr>
          <w:lastRenderedPageBreak/>
          <w:t xml:space="preserve">results </w:t>
        </w:r>
        <w:r>
          <w:rPr>
            <w:szCs w:val="16"/>
          </w:rPr>
          <w:t xml:space="preserve">in terms </w:t>
        </w:r>
        <w:r w:rsidRPr="00A436C5">
          <w:rPr>
            <w:szCs w:val="16"/>
          </w:rPr>
          <w:t xml:space="preserve">of </w:t>
        </w:r>
        <w:r>
          <w:rPr>
            <w:szCs w:val="16"/>
          </w:rPr>
          <w:t xml:space="preserve">streamlining, learning and collaboration. Finally, the </w:t>
        </w:r>
      </w:ins>
      <w:ins w:id="107" w:author="Jutta Eckstein" w:date="2014-05-09T18:48:00Z">
        <w:r w:rsidR="00F95091">
          <w:rPr>
            <w:szCs w:val="16"/>
          </w:rPr>
          <w:t xml:space="preserve">results, </w:t>
        </w:r>
      </w:ins>
      <w:ins w:id="108" w:author="Jutta Eckstein" w:date="2014-05-08T17:25:00Z">
        <w:r>
          <w:rPr>
            <w:szCs w:val="16"/>
          </w:rPr>
          <w:t>problems, possibilities and the future are discussed.</w:t>
        </w:r>
        <w:commentRangeEnd w:id="105"/>
        <w:r>
          <w:rPr>
            <w:rStyle w:val="Kommentarzeichen"/>
            <w:rFonts w:ascii="Times New Roman" w:hAnsi="Times New Roman"/>
          </w:rPr>
          <w:commentReference w:id="105"/>
        </w:r>
      </w:ins>
    </w:p>
    <w:p w14:paraId="5279E22A" w14:textId="20AAC01D" w:rsidR="00BB5434" w:rsidRPr="00787B11" w:rsidRDefault="0069762A" w:rsidP="008A67A6">
      <w:pPr>
        <w:pStyle w:val="berschrift2"/>
        <w:rPr>
          <w:szCs w:val="20"/>
          <w:lang w:eastAsia="ja-JP"/>
        </w:rPr>
      </w:pPr>
      <w:commentRangeStart w:id="109"/>
      <w:r w:rsidRPr="00787B11">
        <w:rPr>
          <w:szCs w:val="20"/>
          <w:lang w:eastAsia="ja-JP"/>
        </w:rPr>
        <w:t>Conditions</w:t>
      </w:r>
      <w:r w:rsidR="00C56EBD" w:rsidRPr="00787B11">
        <w:rPr>
          <w:szCs w:val="20"/>
          <w:lang w:eastAsia="ja-JP"/>
        </w:rPr>
        <w:t xml:space="preserve"> and challenges</w:t>
      </w:r>
      <w:commentRangeEnd w:id="109"/>
      <w:r w:rsidR="00CC5E42" w:rsidRPr="00787B11">
        <w:rPr>
          <w:rStyle w:val="Kommentarzeichen"/>
          <w:rFonts w:cs="Times New Roman"/>
          <w:bCs w:val="0"/>
          <w:iCs w:val="0"/>
          <w:sz w:val="20"/>
          <w:szCs w:val="20"/>
          <w:lang w:eastAsia="en-US"/>
        </w:rPr>
        <w:commentReference w:id="109"/>
      </w:r>
    </w:p>
    <w:p w14:paraId="07735045" w14:textId="7871812F"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ins w:id="110" w:author="Jutta Eckstein" w:date="2014-05-07T18:14:00Z">
        <w:r w:rsidR="009E3C23">
          <w:rPr>
            <w:rFonts w:ascii="NewCenturySchlbk-Roman" w:hAnsi="NewCenturySchlbk-Roman"/>
            <w:sz w:val="20"/>
            <w:szCs w:val="20"/>
            <w:lang w:eastAsia="ja-JP"/>
          </w:rPr>
          <w:t xml:space="preserve">a </w:t>
        </w:r>
      </w:ins>
      <w:r w:rsidR="00753C69" w:rsidRPr="00787B11">
        <w:rPr>
          <w:rFonts w:ascii="NewCenturySchlbk-Roman" w:hAnsi="NewCenturySchlbk-Roman"/>
          <w:sz w:val="20"/>
          <w:szCs w:val="20"/>
          <w:lang w:eastAsia="ja-JP"/>
        </w:rPr>
        <w:t xml:space="preserve">request from </w:t>
      </w:r>
      <w:del w:id="111" w:author="Jutta Eckstein" w:date="2014-05-07T18:14:00Z">
        <w:r w:rsidR="00753C69" w:rsidRPr="00787B11" w:rsidDel="009E3C23">
          <w:rPr>
            <w:rFonts w:ascii="NewCenturySchlbk-Roman" w:hAnsi="NewCenturySchlbk-Roman"/>
            <w:sz w:val="20"/>
            <w:szCs w:val="20"/>
            <w:lang w:eastAsia="ja-JP"/>
          </w:rPr>
          <w:delText xml:space="preserve">one </w:delText>
        </w:r>
      </w:del>
      <w:ins w:id="112" w:author="Jutta Eckstein" w:date="2014-05-07T18:14:00Z">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ins>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del w:id="113" w:author="Jutta Eckstein" w:date="2014-05-07T18:14:00Z">
        <w:r w:rsidR="00344291" w:rsidRPr="00787B11" w:rsidDel="009E3C23">
          <w:rPr>
            <w:rFonts w:ascii="NewCenturySchlbk-Roman" w:hAnsi="NewCenturySchlbk-Roman"/>
            <w:sz w:val="20"/>
            <w:szCs w:val="20"/>
          </w:rPr>
          <w:delText>iPhone</w:delText>
        </w:r>
      </w:del>
      <w:ins w:id="114" w:author="Jutta Eckstein" w:date="2014-05-07T18:14:00Z">
        <w:r w:rsidR="009E3C23">
          <w:rPr>
            <w:rFonts w:ascii="NewCenturySchlbk-Roman" w:hAnsi="NewCenturySchlbk-Roman"/>
            <w:sz w:val="20"/>
            <w:szCs w:val="20"/>
          </w:rPr>
          <w:t>iOS</w:t>
        </w:r>
      </w:ins>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ins w:id="115" w:author="Jutta Eckstein" w:date="2014-05-07T18:15:00Z">
        <w:r w:rsidR="009E3C23">
          <w:rPr>
            <w:rFonts w:ascii="NewCenturySchlbk-Roman" w:hAnsi="NewCenturySchlbk-Roman"/>
            <w:sz w:val="20"/>
            <w:szCs w:val="20"/>
            <w:lang w:eastAsia="ja-JP"/>
          </w:rPr>
          <w:t xml:space="preserve">In this project the team faced the following </w:t>
        </w:r>
      </w:ins>
      <w:del w:id="116" w:author="Jutta Eckstein" w:date="2014-05-09T12:05:00Z">
        <w:r w:rsidR="003D3D3F" w:rsidRPr="00787B11" w:rsidDel="00BC192A">
          <w:rPr>
            <w:rFonts w:ascii="NewCenturySchlbk-Roman" w:hAnsi="NewCenturySchlbk-Roman"/>
            <w:sz w:val="20"/>
            <w:szCs w:val="20"/>
            <w:lang w:eastAsia="ja-JP"/>
          </w:rPr>
          <w:delText>There are tons of</w:delText>
        </w:r>
        <w:r w:rsidR="007C5EFC" w:rsidRPr="00787B11" w:rsidDel="00BC192A">
          <w:rPr>
            <w:rFonts w:ascii="NewCenturySchlbk-Roman" w:hAnsi="NewCenturySchlbk-Roman"/>
            <w:sz w:val="20"/>
            <w:szCs w:val="20"/>
            <w:lang w:eastAsia="ja-JP"/>
          </w:rPr>
          <w:delText xml:space="preserve"> </w:delText>
        </w:r>
      </w:del>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del w:id="117" w:author="Jutta Eckstein" w:date="2014-05-07T18:15:00Z">
        <w:r w:rsidR="003D3D3F" w:rsidRPr="00787B11" w:rsidDel="009E3C23">
          <w:rPr>
            <w:rFonts w:ascii="NewCenturySchlbk-Roman" w:hAnsi="NewCenturySchlbk-Roman"/>
            <w:sz w:val="20"/>
            <w:szCs w:val="20"/>
            <w:lang w:eastAsia="ja-JP"/>
          </w:rPr>
          <w:delText xml:space="preserve"> </w:delText>
        </w:r>
        <w:r w:rsidR="00113329" w:rsidRPr="00787B11" w:rsidDel="009E3C23">
          <w:rPr>
            <w:rFonts w:ascii="NewCenturySchlbk-Roman" w:hAnsi="NewCenturySchlbk-Roman"/>
            <w:sz w:val="20"/>
            <w:szCs w:val="20"/>
            <w:lang w:eastAsia="ja-JP"/>
          </w:rPr>
          <w:delText xml:space="preserve">in the team </w:delText>
        </w:r>
        <w:r w:rsidR="003D3D3F" w:rsidRPr="00787B11" w:rsidDel="009E3C23">
          <w:rPr>
            <w:rFonts w:ascii="NewCenturySchlbk-Roman" w:hAnsi="NewCenturySchlbk-Roman"/>
            <w:sz w:val="20"/>
            <w:szCs w:val="20"/>
            <w:lang w:eastAsia="ja-JP"/>
          </w:rPr>
          <w:delText>as follows.</w:delText>
        </w:r>
      </w:del>
      <w:ins w:id="118" w:author="Jutta Eckstein" w:date="2014-05-07T18:15:00Z">
        <w:r w:rsidR="009E3C23">
          <w:rPr>
            <w:rFonts w:ascii="NewCenturySchlbk-Roman" w:hAnsi="NewCenturySchlbk-Roman"/>
            <w:sz w:val="20"/>
            <w:szCs w:val="20"/>
            <w:lang w:eastAsia="ja-JP"/>
          </w:rPr>
          <w:t>:</w:t>
        </w:r>
      </w:ins>
    </w:p>
    <w:p w14:paraId="716D25DC" w14:textId="77777777" w:rsidR="001E2CA0" w:rsidRPr="00787B11" w:rsidRDefault="001E2CA0" w:rsidP="009F18CF">
      <w:pPr>
        <w:rPr>
          <w:rFonts w:ascii="NewCenturySchlbk-Roman" w:hAnsi="NewCenturySchlbk-Roman"/>
          <w:sz w:val="20"/>
          <w:szCs w:val="20"/>
          <w:lang w:eastAsia="ja-JP"/>
        </w:rPr>
      </w:pPr>
    </w:p>
    <w:p w14:paraId="6758E40F" w14:textId="607555F7" w:rsidR="00DE10A4" w:rsidRPr="00787B11" w:rsidRDefault="009E3C23" w:rsidP="009F18CF">
      <w:pPr>
        <w:pStyle w:val="InitialBodyText"/>
        <w:numPr>
          <w:ilvl w:val="0"/>
          <w:numId w:val="13"/>
        </w:numPr>
        <w:rPr>
          <w:lang w:eastAsia="ja-JP"/>
        </w:rPr>
      </w:pPr>
      <w:ins w:id="119" w:author="Jutta Eckstein" w:date="2014-05-07T18:17:00Z">
        <w:r>
          <w:rPr>
            <w:lang w:eastAsia="ja-JP"/>
          </w:rPr>
          <w:t xml:space="preserve">At that time, </w:t>
        </w:r>
      </w:ins>
      <w:commentRangeStart w:id="120"/>
      <w:del w:id="121" w:author="Jutta Eckstein" w:date="2014-05-07T18:17:00Z">
        <w:r w:rsidR="00FB09A5" w:rsidRPr="00787B11" w:rsidDel="009E3C23">
          <w:rPr>
            <w:lang w:eastAsia="ja-JP"/>
          </w:rPr>
          <w:delText xml:space="preserve">All </w:delText>
        </w:r>
      </w:del>
      <w:ins w:id="122" w:author="Jutta Eckstein" w:date="2014-05-07T18:17:00Z">
        <w:r>
          <w:rPr>
            <w:lang w:eastAsia="ja-JP"/>
          </w:rPr>
          <w:t xml:space="preserve">none of the </w:t>
        </w:r>
      </w:ins>
      <w:r w:rsidR="00FB09A5" w:rsidRPr="00787B11">
        <w:rPr>
          <w:lang w:eastAsia="ja-JP"/>
        </w:rPr>
        <w:t xml:space="preserve">team members </w:t>
      </w:r>
      <w:r w:rsidR="00283A87" w:rsidRPr="00787B11">
        <w:rPr>
          <w:lang w:eastAsia="ja-JP"/>
        </w:rPr>
        <w:t xml:space="preserve">had </w:t>
      </w:r>
      <w:del w:id="123" w:author="Jutta Eckstein" w:date="2014-05-07T18:17:00Z">
        <w:r w:rsidR="00DE10A4" w:rsidRPr="00787B11" w:rsidDel="009E3C23">
          <w:delText xml:space="preserve">not have </w:delText>
        </w:r>
      </w:del>
      <w:r w:rsidR="00DE10A4" w:rsidRPr="00787B11">
        <w:t>any experience</w:t>
      </w:r>
      <w:del w:id="124" w:author="Jutta Eckstein" w:date="2014-05-07T18:17:00Z">
        <w:r w:rsidR="00DE10A4" w:rsidRPr="00787B11" w:rsidDel="009E3C23">
          <w:delText xml:space="preserve">s of </w:delText>
        </w:r>
      </w:del>
      <w:ins w:id="125" w:author="Jutta Eckstein" w:date="2014-05-07T18:17:00Z">
        <w:r>
          <w:t xml:space="preserve"> with </w:t>
        </w:r>
      </w:ins>
      <w:r w:rsidR="005350BF" w:rsidRPr="00787B11">
        <w:rPr>
          <w:lang w:eastAsia="ja-JP"/>
        </w:rPr>
        <w:t>a</w:t>
      </w:r>
      <w:r w:rsidR="00DE10A4" w:rsidRPr="00787B11">
        <w:t>gile</w:t>
      </w:r>
      <w:del w:id="126" w:author="Jutta Eckstein" w:date="2014-05-07T18:17:00Z">
        <w:r w:rsidR="005F1FA5" w:rsidRPr="00787B11" w:rsidDel="009E3C23">
          <w:delText xml:space="preserve"> </w:delText>
        </w:r>
        <w:r w:rsidR="00776446" w:rsidRPr="00787B11" w:rsidDel="009E3C23">
          <w:rPr>
            <w:lang w:eastAsia="ja-JP"/>
          </w:rPr>
          <w:delText>then</w:delText>
        </w:r>
        <w:commentRangeEnd w:id="120"/>
        <w:r w:rsidR="00F729C7" w:rsidRPr="00787B11" w:rsidDel="009E3C23">
          <w:rPr>
            <w:rStyle w:val="Kommentarzeichen"/>
            <w:sz w:val="20"/>
            <w:szCs w:val="20"/>
            <w:lang w:eastAsia="en-US"/>
          </w:rPr>
          <w:commentReference w:id="120"/>
        </w:r>
      </w:del>
      <w:r w:rsidR="00445019" w:rsidRPr="00787B11">
        <w:rPr>
          <w:lang w:eastAsia="ja-JP"/>
        </w:rPr>
        <w:t>.</w:t>
      </w:r>
      <w:r w:rsidR="0057372A" w:rsidRPr="00787B11">
        <w:rPr>
          <w:lang w:eastAsia="ja-JP"/>
        </w:rPr>
        <w:t xml:space="preserve"> </w:t>
      </w:r>
      <w:del w:id="127" w:author="Jutta Eckstein" w:date="2014-05-07T18:18:00Z">
        <w:r w:rsidR="00185C17" w:rsidRPr="00787B11" w:rsidDel="009E3C23">
          <w:rPr>
            <w:lang w:eastAsia="ja-JP"/>
          </w:rPr>
          <w:delText xml:space="preserve">They adopted </w:delText>
        </w:r>
        <w:r w:rsidR="005350BF" w:rsidRPr="00787B11" w:rsidDel="009E3C23">
          <w:rPr>
            <w:lang w:eastAsia="ja-JP"/>
          </w:rPr>
          <w:delText>a</w:delText>
        </w:r>
      </w:del>
      <w:ins w:id="128" w:author="Jutta Eckstein" w:date="2014-05-07T18:18:00Z">
        <w:r>
          <w:rPr>
            <w:lang w:eastAsia="ja-JP"/>
          </w:rPr>
          <w:t>A</w:t>
        </w:r>
      </w:ins>
      <w:r w:rsidR="00185C17" w:rsidRPr="00787B11">
        <w:rPr>
          <w:lang w:eastAsia="ja-JP"/>
        </w:rPr>
        <w:t xml:space="preserve">gile </w:t>
      </w:r>
      <w:ins w:id="129" w:author="Jutta Eckstein" w:date="2014-05-07T18:18:00Z">
        <w:r>
          <w:rPr>
            <w:lang w:eastAsia="ja-JP"/>
          </w:rPr>
          <w:t xml:space="preserve">was adopted </w:t>
        </w:r>
      </w:ins>
      <w:r w:rsidR="000572A7" w:rsidRPr="00787B11">
        <w:rPr>
          <w:lang w:eastAsia="ja-JP"/>
        </w:rPr>
        <w:t xml:space="preserve">because </w:t>
      </w:r>
      <w:del w:id="130" w:author="Jutta Eckstein" w:date="2014-05-07T18:18:00Z">
        <w:r w:rsidR="000572A7" w:rsidRPr="00787B11" w:rsidDel="009E3C23">
          <w:rPr>
            <w:lang w:eastAsia="ja-JP"/>
          </w:rPr>
          <w:delText xml:space="preserve">they </w:delText>
        </w:r>
      </w:del>
      <w:ins w:id="131" w:author="Jutta Eckstein" w:date="2014-05-07T18:18:00Z">
        <w:r>
          <w:rPr>
            <w:lang w:eastAsia="ja-JP"/>
          </w:rPr>
          <w:t xml:space="preserve">we </w:t>
        </w:r>
      </w:ins>
      <w:r w:rsidR="000572A7" w:rsidRPr="00787B11">
        <w:rPr>
          <w:lang w:eastAsia="ja-JP"/>
        </w:rPr>
        <w:t xml:space="preserve">needed </w:t>
      </w:r>
      <w:r w:rsidR="000A14E7" w:rsidRPr="00787B11">
        <w:rPr>
          <w:lang w:eastAsia="ja-JP"/>
        </w:rPr>
        <w:t xml:space="preserve">to create </w:t>
      </w:r>
      <w:del w:id="132" w:author="Jutta Eckstein" w:date="2014-05-07T18:18:00Z">
        <w:r w:rsidR="000A14E7" w:rsidRPr="00787B11" w:rsidDel="009E3C23">
          <w:rPr>
            <w:lang w:eastAsia="ja-JP"/>
          </w:rPr>
          <w:delText xml:space="preserve">the </w:delText>
        </w:r>
      </w:del>
      <w:ins w:id="133" w:author="Jutta Eckstein" w:date="2014-05-07T18:18:00Z">
        <w:r>
          <w:rPr>
            <w:lang w:eastAsia="ja-JP"/>
          </w:rPr>
          <w:t xml:space="preserve">a </w:t>
        </w:r>
      </w:ins>
      <w:r w:rsidR="000A14E7" w:rsidRPr="00787B11">
        <w:rPr>
          <w:lang w:eastAsia="ja-JP"/>
        </w:rPr>
        <w:t>whole new product</w:t>
      </w:r>
      <w:r w:rsidR="00600383" w:rsidRPr="00787B11">
        <w:rPr>
          <w:lang w:eastAsia="ja-JP"/>
        </w:rPr>
        <w:t xml:space="preserve"> and </w:t>
      </w:r>
      <w:del w:id="134" w:author="Jutta Eckstein" w:date="2014-05-07T18:18:00Z">
        <w:r w:rsidR="00600383" w:rsidRPr="00787B11" w:rsidDel="009E3C23">
          <w:rPr>
            <w:lang w:eastAsia="ja-JP"/>
          </w:rPr>
          <w:delText xml:space="preserve">they </w:delText>
        </w:r>
      </w:del>
      <w:r w:rsidR="00600383" w:rsidRPr="00787B11">
        <w:rPr>
          <w:lang w:eastAsia="ja-JP"/>
        </w:rPr>
        <w:t>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del w:id="135" w:author="Jutta Eckstein" w:date="2014-05-07T18:18:00Z">
        <w:r w:rsidR="0018733C" w:rsidRPr="00787B11" w:rsidDel="009E3C23">
          <w:rPr>
            <w:lang w:eastAsia="ja-JP"/>
          </w:rPr>
          <w:delText xml:space="preserve">they also had </w:delText>
        </w:r>
      </w:del>
      <w:ins w:id="136" w:author="Jutta Eckstein" w:date="2014-05-07T18:18:00Z">
        <w:r>
          <w:rPr>
            <w:lang w:eastAsia="ja-JP"/>
          </w:rPr>
          <w:t xml:space="preserve">there were </w:t>
        </w:r>
      </w:ins>
      <w:r w:rsidR="00A7777C" w:rsidRPr="00787B11">
        <w:rPr>
          <w:lang w:eastAsia="ja-JP"/>
        </w:rPr>
        <w:t>unrealistic expectations</w:t>
      </w:r>
      <w:r w:rsidR="0018733C" w:rsidRPr="00787B11">
        <w:rPr>
          <w:lang w:eastAsia="ja-JP"/>
        </w:rPr>
        <w:t xml:space="preserve"> to</w:t>
      </w:r>
      <w:ins w:id="137" w:author="Jutta Eckstein" w:date="2014-05-07T18:18:00Z">
        <w:r>
          <w:rPr>
            <w:lang w:eastAsia="ja-JP"/>
          </w:rPr>
          <w:t>ward</w:t>
        </w:r>
      </w:ins>
      <w:r w:rsidR="0018733C" w:rsidRPr="00787B11">
        <w:rPr>
          <w:lang w:eastAsia="ja-JP"/>
        </w:rPr>
        <w:t xml:space="preserve"> </w:t>
      </w:r>
      <w:r w:rsidR="009D037A" w:rsidRPr="00787B11">
        <w:rPr>
          <w:lang w:eastAsia="ja-JP"/>
        </w:rPr>
        <w:t>a</w:t>
      </w:r>
      <w:r w:rsidR="0018733C" w:rsidRPr="00787B11">
        <w:rPr>
          <w:lang w:eastAsia="ja-JP"/>
        </w:rPr>
        <w:t>gile</w:t>
      </w:r>
      <w:del w:id="138" w:author="Jutta Eckstein" w:date="2014-05-07T18:18:00Z">
        <w:r w:rsidR="0018733C" w:rsidRPr="00787B11" w:rsidDel="009E3C23">
          <w:rPr>
            <w:lang w:eastAsia="ja-JP"/>
          </w:rPr>
          <w:delText>.</w:delText>
        </w:r>
        <w:r w:rsidR="0038289E" w:rsidRPr="00787B11" w:rsidDel="009E3C23">
          <w:rPr>
            <w:lang w:eastAsia="ja-JP"/>
          </w:rPr>
          <w:delText xml:space="preserve"> </w:delText>
        </w:r>
      </w:del>
      <w:ins w:id="139" w:author="Jutta Eckstein" w:date="2014-05-07T18:18:00Z">
        <w:r>
          <w:rPr>
            <w:lang w:eastAsia="ja-JP"/>
          </w:rPr>
          <w:t>:</w:t>
        </w:r>
        <w:r w:rsidRPr="00787B11">
          <w:rPr>
            <w:lang w:eastAsia="ja-JP"/>
          </w:rPr>
          <w:t xml:space="preserve"> </w:t>
        </w:r>
      </w:ins>
      <w:ins w:id="140" w:author="Jutta Eckstein" w:date="2014-05-07T18:19:00Z">
        <w:r>
          <w:rPr>
            <w:lang w:eastAsia="ja-JP"/>
          </w:rPr>
          <w:t xml:space="preserve">For example, it was expected that we </w:t>
        </w:r>
      </w:ins>
      <w:del w:id="141" w:author="Jutta Eckstein" w:date="2014-05-07T18:19:00Z">
        <w:r w:rsidR="00D04DAD" w:rsidRPr="00787B11" w:rsidDel="009E3C23">
          <w:rPr>
            <w:lang w:eastAsia="ja-JP"/>
          </w:rPr>
          <w:delText xml:space="preserve">They imagined </w:delText>
        </w:r>
        <w:r w:rsidR="00283A87" w:rsidRPr="00787B11" w:rsidDel="009E3C23">
          <w:rPr>
            <w:lang w:eastAsia="ja-JP"/>
          </w:rPr>
          <w:delText xml:space="preserve">they </w:delText>
        </w:r>
      </w:del>
      <w:r w:rsidR="00283A87" w:rsidRPr="00787B11">
        <w:rPr>
          <w:lang w:eastAsia="ja-JP"/>
        </w:rPr>
        <w:t xml:space="preserve">could create </w:t>
      </w:r>
      <w:ins w:id="142" w:author="Jutta Eckstein" w:date="2014-05-07T18:19:00Z">
        <w:r>
          <w:rPr>
            <w:lang w:eastAsia="ja-JP"/>
          </w:rPr>
          <w:t xml:space="preserve">the </w:t>
        </w:r>
      </w:ins>
      <w:r w:rsidR="00283A87" w:rsidRPr="00787B11">
        <w:rPr>
          <w:lang w:eastAsia="ja-JP"/>
        </w:rPr>
        <w:t xml:space="preserve">appropriate product </w:t>
      </w:r>
      <w:del w:id="143" w:author="Jutta Eckstein" w:date="2014-05-07T18:19:00Z">
        <w:r w:rsidR="00893B99" w:rsidRPr="00787B11" w:rsidDel="009E3C23">
          <w:rPr>
            <w:lang w:eastAsia="ja-JP"/>
          </w:rPr>
          <w:delText xml:space="preserve">by </w:delText>
        </w:r>
      </w:del>
      <w:r w:rsidR="00283A87" w:rsidRPr="00787B11">
        <w:rPr>
          <w:lang w:eastAsia="ja-JP"/>
        </w:rPr>
        <w:t xml:space="preserve">just </w:t>
      </w:r>
      <w:ins w:id="144" w:author="Jutta Eckstein" w:date="2014-05-07T18:19:00Z">
        <w:r>
          <w:rPr>
            <w:lang w:eastAsia="ja-JP"/>
          </w:rPr>
          <w:t xml:space="preserve">by </w:t>
        </w:r>
      </w:ins>
      <w:r w:rsidR="00283A87" w:rsidRPr="00787B11">
        <w:rPr>
          <w:lang w:eastAsia="ja-JP"/>
        </w:rPr>
        <w:t xml:space="preserve">following </w:t>
      </w:r>
      <w:del w:id="145" w:author="Jutta Eckstein" w:date="2014-05-07T18:19:00Z">
        <w:r w:rsidR="00283A87" w:rsidRPr="00787B11" w:rsidDel="009E3C23">
          <w:rPr>
            <w:lang w:eastAsia="ja-JP"/>
          </w:rPr>
          <w:delText xml:space="preserve">the </w:delText>
        </w:r>
      </w:del>
      <w:r w:rsidR="00283A87" w:rsidRPr="00787B11">
        <w:rPr>
          <w:lang w:eastAsia="ja-JP"/>
        </w:rPr>
        <w:t xml:space="preserve">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146"/>
      <w:r w:rsidR="0038289E" w:rsidRPr="00787B11">
        <w:t xml:space="preserve">technical </w:t>
      </w:r>
      <w:r w:rsidR="00D07578" w:rsidRPr="00787B11">
        <w:rPr>
          <w:lang w:eastAsia="ja-JP"/>
        </w:rPr>
        <w:t xml:space="preserve">and cultural </w:t>
      </w:r>
      <w:del w:id="147" w:author="Jutta Eckstein" w:date="2014-05-07T18:20:00Z">
        <w:r w:rsidR="0038289E" w:rsidRPr="00787B11" w:rsidDel="0066543D">
          <w:delText>backbones</w:delText>
        </w:r>
        <w:commentRangeEnd w:id="146"/>
        <w:r w:rsidR="0066543D" w:rsidDel="0066543D">
          <w:rPr>
            <w:rStyle w:val="Kommentarzeichen"/>
            <w:rFonts w:ascii="Times New Roman" w:hAnsi="Times New Roman"/>
            <w:lang w:eastAsia="en-US"/>
          </w:rPr>
          <w:commentReference w:id="146"/>
        </w:r>
      </w:del>
      <w:ins w:id="148" w:author="Jutta Eckstein" w:date="2014-05-07T18:20:00Z">
        <w:r w:rsidR="0066543D">
          <w:t>foundation</w:t>
        </w:r>
      </w:ins>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ins w:id="149" w:author="Jutta Eckstein" w:date="2014-05-08T17:28:00Z">
        <w:r w:rsidR="00BE2A9A">
          <w:rPr>
            <w:lang w:eastAsia="ja-JP"/>
          </w:rPr>
          <w:t xml:space="preserve">in </w:t>
        </w:r>
      </w:ins>
      <w:r w:rsidR="00146456" w:rsidRPr="00787B11">
        <w:rPr>
          <w:lang w:eastAsia="ja-JP"/>
        </w:rPr>
        <w:t>the</w:t>
      </w:r>
      <w:del w:id="150" w:author="Jutta Eckstein" w:date="2014-05-07T18:21:00Z">
        <w:r w:rsidR="00146456" w:rsidRPr="00787B11" w:rsidDel="0066543D">
          <w:rPr>
            <w:lang w:eastAsia="ja-JP"/>
          </w:rPr>
          <w:delText>ir</w:delText>
        </w:r>
      </w:del>
      <w:r w:rsidR="00146456" w:rsidRPr="00787B11">
        <w:rPr>
          <w:lang w:eastAsia="ja-JP"/>
        </w:rPr>
        <w:t xml:space="preserve"> problems </w:t>
      </w:r>
      <w:del w:id="151" w:author="Jutta Eckstein" w:date="2014-05-07T18:21:00Z">
        <w:r w:rsidR="00146456" w:rsidRPr="00787B11" w:rsidDel="0066543D">
          <w:rPr>
            <w:lang w:eastAsia="ja-JP"/>
          </w:rPr>
          <w:delText xml:space="preserve">by their </w:delText>
        </w:r>
      </w:del>
      <w:ins w:id="152" w:author="Jutta Eckstein" w:date="2014-05-07T18:21:00Z">
        <w:r w:rsidR="0066543D">
          <w:rPr>
            <w:lang w:eastAsia="ja-JP"/>
          </w:rPr>
          <w:t xml:space="preserve">on our </w:t>
        </w:r>
      </w:ins>
      <w:r w:rsidR="00146456" w:rsidRPr="00787B11">
        <w:rPr>
          <w:lang w:eastAsia="ja-JP"/>
        </w:rPr>
        <w:t>own.</w:t>
      </w:r>
    </w:p>
    <w:p w14:paraId="566B1989" w14:textId="64AB6903" w:rsidR="00362F16" w:rsidRPr="00787B11" w:rsidRDefault="00F540D1" w:rsidP="009F18CF">
      <w:pPr>
        <w:pStyle w:val="InitialBodyText"/>
        <w:numPr>
          <w:ilvl w:val="0"/>
          <w:numId w:val="13"/>
        </w:numPr>
        <w:rPr>
          <w:lang w:eastAsia="ja-JP"/>
        </w:rPr>
      </w:pPr>
      <w:r w:rsidRPr="00787B11">
        <w:rPr>
          <w:lang w:eastAsia="ja-JP"/>
        </w:rPr>
        <w:t xml:space="preserve">There had been </w:t>
      </w:r>
      <w:del w:id="153" w:author="Jutta Eckstein" w:date="2014-05-07T18:21:00Z">
        <w:r w:rsidR="002164F2" w:rsidRPr="00787B11" w:rsidDel="0066543D">
          <w:rPr>
            <w:lang w:eastAsia="ja-JP"/>
          </w:rPr>
          <w:delText>a lot of</w:delText>
        </w:r>
      </w:del>
      <w:ins w:id="154" w:author="Jutta Eckstein" w:date="2014-05-07T18:21:00Z">
        <w:r w:rsidR="0066543D">
          <w:rPr>
            <w:lang w:eastAsia="ja-JP"/>
          </w:rPr>
          <w:t>many</w:t>
        </w:r>
      </w:ins>
      <w:r w:rsidR="002164F2" w:rsidRPr="00787B11">
        <w:rPr>
          <w:lang w:eastAsia="ja-JP"/>
        </w:rPr>
        <w:t xml:space="preserve"> </w:t>
      </w:r>
      <w:r w:rsidR="000A5876" w:rsidRPr="00787B11">
        <w:rPr>
          <w:lang w:eastAsia="ja-JP"/>
        </w:rPr>
        <w:t>manual operations</w:t>
      </w:r>
      <w:del w:id="155" w:author="Jutta Eckstein" w:date="2014-05-07T18:22:00Z">
        <w:r w:rsidR="00C17E5C" w:rsidRPr="00787B11" w:rsidDel="0066543D">
          <w:rPr>
            <w:lang w:eastAsia="ja-JP"/>
          </w:rPr>
          <w:delText>.</w:delText>
        </w:r>
        <w:r w:rsidR="00E7311E" w:rsidRPr="00787B11" w:rsidDel="0066543D">
          <w:rPr>
            <w:lang w:eastAsia="ja-JP"/>
          </w:rPr>
          <w:delText xml:space="preserve"> </w:delText>
        </w:r>
      </w:del>
      <w:ins w:id="156" w:author="Jutta Eckstein" w:date="2014-05-07T18:22:00Z">
        <w:r w:rsidR="0066543D">
          <w:rPr>
            <w:lang w:eastAsia="ja-JP"/>
          </w:rPr>
          <w:t>:</w:t>
        </w:r>
        <w:r w:rsidR="0066543D" w:rsidRPr="00787B11">
          <w:rPr>
            <w:lang w:eastAsia="ja-JP"/>
          </w:rPr>
          <w:t xml:space="preserve"> </w:t>
        </w:r>
      </w:ins>
      <w:del w:id="157" w:author="Jutta Eckstein" w:date="2014-05-07T18:22:00Z">
        <w:r w:rsidR="00E7311E" w:rsidRPr="00787B11" w:rsidDel="0066543D">
          <w:rPr>
            <w:lang w:eastAsia="ja-JP"/>
          </w:rPr>
          <w:delText>They had t</w:delText>
        </w:r>
      </w:del>
      <w:ins w:id="158" w:author="Jutta Eckstein" w:date="2014-05-07T18:22:00Z">
        <w:r w:rsidR="0066543D">
          <w:rPr>
            <w:lang w:eastAsia="ja-JP"/>
          </w:rPr>
          <w:t>T</w:t>
        </w:r>
      </w:ins>
      <w:r w:rsidR="00E7311E" w:rsidRPr="00787B11">
        <w:rPr>
          <w:lang w:eastAsia="ja-JP"/>
        </w:rPr>
        <w:t>est</w:t>
      </w:r>
      <w:del w:id="159" w:author="Jutta Eckstein" w:date="2014-05-07T18:22:00Z">
        <w:r w:rsidR="00E7311E" w:rsidRPr="00787B11" w:rsidDel="0066543D">
          <w:rPr>
            <w:lang w:eastAsia="ja-JP"/>
          </w:rPr>
          <w:delText>ed</w:delText>
        </w:r>
      </w:del>
      <w:ins w:id="160" w:author="Jutta Eckstein" w:date="2014-05-07T18:22:00Z">
        <w:r w:rsidR="0066543D">
          <w:rPr>
            <w:lang w:eastAsia="ja-JP"/>
          </w:rPr>
          <w:t>ing</w:t>
        </w:r>
      </w:ins>
      <w:r w:rsidR="00E7311E" w:rsidRPr="00787B11">
        <w:rPr>
          <w:lang w:eastAsia="ja-JP"/>
        </w:rPr>
        <w:t xml:space="preserve"> and </w:t>
      </w:r>
      <w:del w:id="161" w:author="Jutta Eckstein" w:date="2014-05-07T18:22:00Z">
        <w:r w:rsidR="00E7311E" w:rsidRPr="00787B11" w:rsidDel="0066543D">
          <w:rPr>
            <w:lang w:eastAsia="ja-JP"/>
          </w:rPr>
          <w:delText xml:space="preserve">released </w:delText>
        </w:r>
      </w:del>
      <w:ins w:id="162" w:author="Jutta Eckstein" w:date="2014-05-07T18:22:00Z">
        <w:r w:rsidR="0066543D" w:rsidRPr="00787B11">
          <w:rPr>
            <w:lang w:eastAsia="ja-JP"/>
          </w:rPr>
          <w:t>releas</w:t>
        </w:r>
        <w:r w:rsidR="0066543D">
          <w:rPr>
            <w:lang w:eastAsia="ja-JP"/>
          </w:rPr>
          <w:t>ing</w:t>
        </w:r>
        <w:r w:rsidR="0066543D" w:rsidRPr="00787B11">
          <w:rPr>
            <w:lang w:eastAsia="ja-JP"/>
          </w:rPr>
          <w:t xml:space="preserve"> </w:t>
        </w:r>
      </w:ins>
      <w:r w:rsidR="00E7311E" w:rsidRPr="00787B11">
        <w:rPr>
          <w:lang w:eastAsia="ja-JP"/>
        </w:rPr>
        <w:t>the</w:t>
      </w:r>
      <w:del w:id="163" w:author="Jutta Eckstein" w:date="2014-05-07T18:22:00Z">
        <w:r w:rsidR="00E7311E" w:rsidRPr="00787B11" w:rsidDel="0066543D">
          <w:rPr>
            <w:lang w:eastAsia="ja-JP"/>
          </w:rPr>
          <w:delText>ir</w:delText>
        </w:r>
      </w:del>
      <w:r w:rsidR="00E7311E" w:rsidRPr="00787B11">
        <w:rPr>
          <w:lang w:eastAsia="ja-JP"/>
        </w:rPr>
        <w:t xml:space="preserve"> </w:t>
      </w:r>
      <w:commentRangeStart w:id="164"/>
      <w:r w:rsidR="00E7311E" w:rsidRPr="00787B11">
        <w:rPr>
          <w:lang w:eastAsia="ja-JP"/>
        </w:rPr>
        <w:t xml:space="preserve">products </w:t>
      </w:r>
      <w:commentRangeEnd w:id="164"/>
      <w:r w:rsidR="00F95091">
        <w:rPr>
          <w:rStyle w:val="Kommentarzeichen"/>
          <w:rFonts w:ascii="Times New Roman" w:hAnsi="Times New Roman"/>
          <w:lang w:eastAsia="en-US"/>
        </w:rPr>
        <w:commentReference w:id="164"/>
      </w:r>
      <w:ins w:id="165" w:author="Jutta Eckstein" w:date="2014-05-07T18:23:00Z">
        <w:r w:rsidR="0066543D">
          <w:rPr>
            <w:lang w:eastAsia="ja-JP"/>
          </w:rPr>
          <w:t xml:space="preserve">was </w:t>
        </w:r>
      </w:ins>
      <w:ins w:id="166" w:author="Jutta Eckstein" w:date="2014-05-07T18:22:00Z">
        <w:r w:rsidR="0066543D">
          <w:rPr>
            <w:lang w:eastAsia="ja-JP"/>
          </w:rPr>
          <w:t xml:space="preserve">done </w:t>
        </w:r>
      </w:ins>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67"/>
      <w:del w:id="168" w:author="Jutta Eckstein" w:date="2014-05-07T18:23:00Z">
        <w:r w:rsidR="002F29B6" w:rsidRPr="00787B11" w:rsidDel="0066543D">
          <w:rPr>
            <w:lang w:eastAsia="ja-JP"/>
          </w:rPr>
          <w:delText>They often had mistaken</w:delText>
        </w:r>
        <w:r w:rsidR="00ED0D61" w:rsidDel="0066543D">
          <w:rPr>
            <w:lang w:eastAsia="ja-JP"/>
          </w:rPr>
          <w:delText xml:space="preserve"> and overworked</w:delText>
        </w:r>
      </w:del>
      <w:ins w:id="169" w:author="Jutta Eckstein" w:date="2014-05-07T18:23:00Z">
        <w:r w:rsidR="0066543D">
          <w:rPr>
            <w:lang w:eastAsia="ja-JP"/>
          </w:rPr>
          <w:t>Th</w:t>
        </w:r>
      </w:ins>
      <w:ins w:id="170" w:author="Jutta Eckstein" w:date="2014-05-07T18:24:00Z">
        <w:r w:rsidR="0066543D">
          <w:rPr>
            <w:lang w:eastAsia="ja-JP"/>
          </w:rPr>
          <w:t>e product had many errors and the team members were often over-worked</w:t>
        </w:r>
      </w:ins>
      <w:r w:rsidR="00B453FB" w:rsidRPr="00787B11">
        <w:rPr>
          <w:lang w:eastAsia="ja-JP"/>
        </w:rPr>
        <w:t>.</w:t>
      </w:r>
      <w:commentRangeEnd w:id="167"/>
      <w:r w:rsidR="0066543D">
        <w:rPr>
          <w:rStyle w:val="Kommentarzeichen"/>
          <w:rFonts w:ascii="Times New Roman" w:hAnsi="Times New Roman"/>
          <w:lang w:eastAsia="en-US"/>
        </w:rPr>
        <w:commentReference w:id="167"/>
      </w:r>
      <w:r w:rsidR="00D80D31" w:rsidRPr="00787B11">
        <w:rPr>
          <w:lang w:eastAsia="ja-JP"/>
        </w:rPr>
        <w:t xml:space="preserve"> </w:t>
      </w:r>
      <w:r w:rsidR="00ED0D61">
        <w:rPr>
          <w:lang w:eastAsia="ja-JP"/>
        </w:rPr>
        <w:t>There</w:t>
      </w:r>
      <w:del w:id="171" w:author="Jutta Eckstein" w:date="2014-05-07T18:24:00Z">
        <w:r w:rsidR="00ED0D61" w:rsidDel="0066543D">
          <w:rPr>
            <w:lang w:eastAsia="ja-JP"/>
          </w:rPr>
          <w:delText>fore, t</w:delText>
        </w:r>
        <w:r w:rsidR="00D80D31" w:rsidRPr="00787B11" w:rsidDel="0066543D">
          <w:rPr>
            <w:lang w:eastAsia="ja-JP"/>
          </w:rPr>
          <w:delText xml:space="preserve">here had been </w:delText>
        </w:r>
        <w:r w:rsidR="006B34FE" w:rsidRPr="00787B11" w:rsidDel="0066543D">
          <w:rPr>
            <w:lang w:eastAsia="ja-JP"/>
          </w:rPr>
          <w:delText>no</w:delText>
        </w:r>
        <w:r w:rsidR="00D80D31" w:rsidRPr="00787B11" w:rsidDel="0066543D">
          <w:rPr>
            <w:lang w:eastAsia="ja-JP"/>
          </w:rPr>
          <w:delText xml:space="preserve"> </w:delText>
        </w:r>
      </w:del>
      <w:ins w:id="172" w:author="Jutta Eckstein" w:date="2014-05-07T18:24:00Z">
        <w:r w:rsidR="0066543D">
          <w:rPr>
            <w:lang w:eastAsia="ja-JP"/>
          </w:rPr>
          <w:t xml:space="preserve"> wasn’t any </w:t>
        </w:r>
      </w:ins>
      <w:r w:rsidR="00D80D31" w:rsidRPr="00787B11">
        <w:rPr>
          <w:lang w:eastAsia="ja-JP"/>
        </w:rPr>
        <w:t xml:space="preserve">slack </w:t>
      </w:r>
      <w:ins w:id="173" w:author="Jutta Eckstein" w:date="2014-05-07T18:24:00Z">
        <w:r w:rsidR="0066543D">
          <w:rPr>
            <w:lang w:eastAsia="ja-JP"/>
          </w:rPr>
          <w:t xml:space="preserve">time in order </w:t>
        </w:r>
      </w:ins>
      <w:r w:rsidR="00D80D31" w:rsidRPr="00787B11">
        <w:rPr>
          <w:lang w:eastAsia="ja-JP"/>
        </w:rPr>
        <w:t xml:space="preserve">to </w:t>
      </w:r>
      <w:r w:rsidR="00306EA6" w:rsidRPr="00787B11">
        <w:rPr>
          <w:lang w:eastAsia="ja-JP"/>
        </w:rPr>
        <w:t xml:space="preserve">think </w:t>
      </w:r>
      <w:del w:id="174" w:author="Jutta Eckstein" w:date="2014-05-07T18:25:00Z">
        <w:r w:rsidR="00306EA6" w:rsidRPr="00787B11" w:rsidDel="0066543D">
          <w:rPr>
            <w:lang w:eastAsia="ja-JP"/>
          </w:rPr>
          <w:delText xml:space="preserve">of </w:delText>
        </w:r>
      </w:del>
      <w:ins w:id="175" w:author="Jutta Eckstein" w:date="2014-05-07T18:25:00Z">
        <w:r w:rsidR="0066543D">
          <w:rPr>
            <w:lang w:eastAsia="ja-JP"/>
          </w:rPr>
          <w:t xml:space="preserve">about </w:t>
        </w:r>
      </w:ins>
      <w:r w:rsidR="00306EA6" w:rsidRPr="00787B11">
        <w:rPr>
          <w:lang w:eastAsia="ja-JP"/>
        </w:rPr>
        <w:t>improving the</w:t>
      </w:r>
      <w:del w:id="176" w:author="Jutta Eckstein" w:date="2014-05-07T18:25:00Z">
        <w:r w:rsidR="00306EA6" w:rsidRPr="00787B11" w:rsidDel="0066543D">
          <w:rPr>
            <w:lang w:eastAsia="ja-JP"/>
          </w:rPr>
          <w:delText>ir</w:delText>
        </w:r>
      </w:del>
      <w:r w:rsidR="00306EA6" w:rsidRPr="00787B11">
        <w:rPr>
          <w:lang w:eastAsia="ja-JP"/>
        </w:rPr>
        <w:t xml:space="preserve"> work.</w:t>
      </w:r>
    </w:p>
    <w:p w14:paraId="6D2BC406" w14:textId="2E5865E3" w:rsidR="00AD3803" w:rsidRPr="00787B11" w:rsidRDefault="0023199A" w:rsidP="009F18CF">
      <w:pPr>
        <w:pStyle w:val="InitialBodyText"/>
        <w:numPr>
          <w:ilvl w:val="0"/>
          <w:numId w:val="13"/>
        </w:numPr>
        <w:rPr>
          <w:lang w:eastAsia="ja-JP"/>
        </w:rPr>
      </w:pPr>
      <w:r w:rsidRPr="00787B11">
        <w:t xml:space="preserve">The project team </w:t>
      </w:r>
      <w:del w:id="177" w:author="Jutta Eckstein" w:date="2014-05-07T18:25:00Z">
        <w:r w:rsidRPr="00787B11" w:rsidDel="0066543D">
          <w:delText xml:space="preserve">was </w:delText>
        </w:r>
      </w:del>
      <w:r w:rsidR="00A4370D" w:rsidRPr="00787B11">
        <w:rPr>
          <w:lang w:eastAsia="ja-JP"/>
        </w:rPr>
        <w:t xml:space="preserve">basically </w:t>
      </w:r>
      <w:r w:rsidRPr="00787B11">
        <w:t xml:space="preserve">consisted of </w:t>
      </w:r>
      <w:del w:id="178" w:author="Jutta Eckstein" w:date="2014-05-07T18:25:00Z">
        <w:r w:rsidR="00A4370D" w:rsidRPr="00787B11" w:rsidDel="0066543D">
          <w:rPr>
            <w:lang w:eastAsia="ja-JP"/>
          </w:rPr>
          <w:delText xml:space="preserve">3 </w:delText>
        </w:r>
      </w:del>
      <w:ins w:id="179" w:author="Jutta Eckstein" w:date="2014-05-07T18:25:00Z">
        <w:r w:rsidR="0066543D">
          <w:rPr>
            <w:lang w:eastAsia="ja-JP"/>
          </w:rPr>
          <w:t>three</w:t>
        </w:r>
        <w:r w:rsidR="0066543D" w:rsidRPr="00787B11">
          <w:rPr>
            <w:lang w:eastAsia="ja-JP"/>
          </w:rPr>
          <w:t xml:space="preserve"> </w:t>
        </w:r>
      </w:ins>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w:t>
      </w:r>
      <w:del w:id="180" w:author="Jutta Eckstein" w:date="2014-05-07T18:25:00Z">
        <w:r w:rsidR="00A22659" w:rsidRPr="00787B11" w:rsidDel="0066543D">
          <w:rPr>
            <w:lang w:eastAsia="ja-JP"/>
          </w:rPr>
          <w:delText>y</w:delText>
        </w:r>
      </w:del>
      <w:ins w:id="181" w:author="Jutta Eckstein" w:date="2014-05-07T18:25:00Z">
        <w:r w:rsidR="0066543D">
          <w:rPr>
            <w:lang w:eastAsia="ja-JP"/>
          </w:rPr>
          <w:t xml:space="preserve"> team </w:t>
        </w:r>
      </w:ins>
      <w:ins w:id="182" w:author="Jutta Eckstein" w:date="2014-05-08T17:28:00Z">
        <w:r w:rsidR="00BE2A9A">
          <w:rPr>
            <w:lang w:eastAsia="ja-JP"/>
          </w:rPr>
          <w:t>members</w:t>
        </w:r>
      </w:ins>
      <w:r w:rsidRPr="00787B11">
        <w:t xml:space="preserve"> </w:t>
      </w:r>
      <w:proofErr w:type="gramStart"/>
      <w:r w:rsidRPr="00787B11">
        <w:t xml:space="preserve">were </w:t>
      </w:r>
      <w:ins w:id="183" w:author="Jutta Eckstein" w:date="2014-05-07T18:25:00Z">
        <w:r w:rsidR="0066543D">
          <w:t xml:space="preserve"> </w:t>
        </w:r>
      </w:ins>
      <w:r w:rsidRPr="00787B11">
        <w:t>able</w:t>
      </w:r>
      <w:proofErr w:type="gramEnd"/>
      <w:r w:rsidRPr="00787B11">
        <w:t xml:space="preserve"> to work closely </w:t>
      </w:r>
      <w:ins w:id="184" w:author="Jutta Eckstein" w:date="2014-05-07T18:26:00Z">
        <w:r w:rsidR="0066543D">
          <w:t xml:space="preserve">right </w:t>
        </w:r>
      </w:ins>
      <w:r w:rsidRPr="00787B11">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del w:id="185" w:author="Jutta Eckstein" w:date="2014-05-07T18:26:00Z">
        <w:r w:rsidR="006330EE" w:rsidRPr="00787B11" w:rsidDel="0066543D">
          <w:rPr>
            <w:lang w:eastAsia="ja-JP"/>
          </w:rPr>
          <w:delText>had</w:delText>
        </w:r>
        <w:r w:rsidR="00AC16BE" w:rsidRPr="00787B11" w:rsidDel="0066543D">
          <w:rPr>
            <w:lang w:eastAsia="ja-JP"/>
          </w:rPr>
          <w:delText xml:space="preserve"> not</w:delText>
        </w:r>
        <w:r w:rsidR="00126EA5" w:rsidRPr="00787B11" w:rsidDel="0066543D">
          <w:rPr>
            <w:lang w:eastAsia="ja-JP"/>
          </w:rPr>
          <w:delText xml:space="preserve"> had</w:delText>
        </w:r>
        <w:r w:rsidR="00A65413" w:rsidRPr="00787B11" w:rsidDel="0066543D">
          <w:rPr>
            <w:lang w:eastAsia="ja-JP"/>
          </w:rPr>
          <w:delText xml:space="preserve"> </w:delText>
        </w:r>
        <w:r w:rsidR="00953FD2" w:rsidRPr="00787B11" w:rsidDel="0066543D">
          <w:rPr>
            <w:lang w:eastAsia="ja-JP"/>
          </w:rPr>
          <w:delText xml:space="preserve">the </w:delText>
        </w:r>
      </w:del>
      <w:ins w:id="186" w:author="Jutta Eckstein" w:date="2014-05-07T18:26:00Z">
        <w:r w:rsidR="0066543D">
          <w:rPr>
            <w:lang w:eastAsia="ja-JP"/>
          </w:rPr>
          <w:t xml:space="preserve">shared no </w:t>
        </w:r>
      </w:ins>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del w:id="187" w:author="Jutta Eckstein" w:date="2014-05-07T18:26:00Z">
        <w:r w:rsidR="00C52441" w:rsidRPr="00787B11" w:rsidDel="0066543D">
          <w:rPr>
            <w:lang w:eastAsia="ja-JP"/>
          </w:rPr>
          <w:delText>just said “implement all thing</w:delText>
        </w:r>
        <w:r w:rsidR="00FF4C8A" w:rsidRPr="00787B11" w:rsidDel="0066543D">
          <w:rPr>
            <w:lang w:eastAsia="ja-JP"/>
          </w:rPr>
          <w:delText>s</w:delText>
        </w:r>
        <w:r w:rsidR="00C52441" w:rsidRPr="00787B11" w:rsidDel="0066543D">
          <w:rPr>
            <w:lang w:eastAsia="ja-JP"/>
          </w:rPr>
          <w:delText xml:space="preserve"> what I said”</w:delText>
        </w:r>
      </w:del>
      <w:ins w:id="188" w:author="Jutta Eckstein" w:date="2014-05-07T18:26:00Z">
        <w:r w:rsidR="0066543D">
          <w:rPr>
            <w:lang w:eastAsia="ja-JP"/>
          </w:rPr>
          <w:t>asked the developers to implement everything he requested</w:t>
        </w:r>
      </w:ins>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proofErr w:type="spellStart"/>
      <w:r w:rsidR="00977B60" w:rsidRPr="00787B11">
        <w:rPr>
          <w:lang w:eastAsia="ja-JP"/>
        </w:rPr>
        <w:t>implementability</w:t>
      </w:r>
      <w:proofErr w:type="spellEnd"/>
      <w:r w:rsidR="00C52441" w:rsidRPr="00787B11">
        <w:rPr>
          <w:lang w:eastAsia="ja-JP"/>
        </w:rPr>
        <w:t>.</w:t>
      </w:r>
      <w:r w:rsidR="006330EE" w:rsidRPr="00787B11">
        <w:rPr>
          <w:lang w:eastAsia="ja-JP"/>
        </w:rPr>
        <w:t xml:space="preserve"> </w:t>
      </w:r>
      <w:commentRangeStart w:id="189"/>
      <w:r w:rsidR="006330EE" w:rsidRPr="00787B11">
        <w:rPr>
          <w:lang w:eastAsia="ja-JP"/>
        </w:rPr>
        <w:t xml:space="preserve">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commentRangeEnd w:id="189"/>
      <w:r w:rsidR="0066543D">
        <w:rPr>
          <w:rStyle w:val="Kommentarzeichen"/>
          <w:rFonts w:ascii="Times New Roman" w:hAnsi="Times New Roman"/>
          <w:lang w:eastAsia="en-US"/>
        </w:rPr>
        <w:commentReference w:id="189"/>
      </w:r>
    </w:p>
    <w:p w14:paraId="35A1B1FC" w14:textId="52971E1E" w:rsidR="00F04616" w:rsidRPr="00787B11" w:rsidRDefault="007169C0" w:rsidP="00676AC7">
      <w:pPr>
        <w:pStyle w:val="InitialBodyText"/>
        <w:numPr>
          <w:ilvl w:val="0"/>
          <w:numId w:val="13"/>
        </w:numPr>
        <w:rPr>
          <w:lang w:eastAsia="ja-JP"/>
        </w:rPr>
      </w:pPr>
      <w:commentRangeStart w:id="190"/>
      <w:r w:rsidRPr="00787B11">
        <w:rPr>
          <w:lang w:eastAsia="ja-JP"/>
        </w:rPr>
        <w:t>Our stakeholder</w:t>
      </w:r>
      <w:r w:rsidR="00966021" w:rsidRPr="00787B11">
        <w:rPr>
          <w:lang w:eastAsia="ja-JP"/>
        </w:rPr>
        <w:t xml:space="preserve">s are </w:t>
      </w:r>
      <w:r w:rsidRPr="00787B11">
        <w:rPr>
          <w:lang w:eastAsia="ja-JP"/>
        </w:rPr>
        <w:t>slight</w:t>
      </w:r>
      <w:ins w:id="191" w:author="Jutta Eckstein" w:date="2014-05-07T18:29:00Z">
        <w:r w:rsidR="0066543D">
          <w:rPr>
            <w:lang w:eastAsia="ja-JP"/>
          </w:rPr>
          <w:t>ly</w:t>
        </w:r>
      </w:ins>
      <w:r w:rsidRPr="00787B11">
        <w:rPr>
          <w:lang w:eastAsia="ja-JP"/>
        </w:rPr>
        <w:t xml:space="preserve"> </w:t>
      </w:r>
      <w:del w:id="192" w:author="Jutta Eckstein" w:date="2014-05-07T18:29:00Z">
        <w:r w:rsidRPr="00787B11" w:rsidDel="0066543D">
          <w:rPr>
            <w:lang w:eastAsia="ja-JP"/>
          </w:rPr>
          <w:delText>complicated</w:delText>
        </w:r>
      </w:del>
      <w:ins w:id="193" w:author="Jutta Eckstein" w:date="2014-05-07T18:29:00Z">
        <w:r w:rsidR="0066543D">
          <w:rPr>
            <w:lang w:eastAsia="ja-JP"/>
          </w:rPr>
          <w:t>difficult</w:t>
        </w:r>
      </w:ins>
      <w:r w:rsidR="00966021" w:rsidRPr="00787B11">
        <w:rPr>
          <w:lang w:eastAsia="ja-JP"/>
        </w:rPr>
        <w:t>.</w:t>
      </w:r>
      <w:r w:rsidR="002616D1" w:rsidRPr="00787B11">
        <w:rPr>
          <w:lang w:eastAsia="ja-JP"/>
        </w:rPr>
        <w:t xml:space="preserve"> </w:t>
      </w:r>
      <w:del w:id="194" w:author="Jutta Eckstein" w:date="2014-05-09T18:50:00Z">
        <w:r w:rsidR="008B02DC" w:rsidRPr="00787B11" w:rsidDel="00F95091">
          <w:rPr>
            <w:lang w:eastAsia="ja-JP"/>
          </w:rPr>
          <w:delText xml:space="preserve">A </w:delText>
        </w:r>
      </w:del>
      <w:ins w:id="195" w:author="Jutta Eckstein" w:date="2014-05-09T18:50:00Z">
        <w:r w:rsidR="00F95091">
          <w:rPr>
            <w:lang w:eastAsia="ja-JP"/>
          </w:rPr>
          <w:t>The</w:t>
        </w:r>
        <w:r w:rsidR="00F95091" w:rsidRPr="00787B11">
          <w:rPr>
            <w:lang w:eastAsia="ja-JP"/>
          </w:rPr>
          <w:t xml:space="preserve"> </w:t>
        </w:r>
      </w:ins>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ins w:id="196" w:author="Jutta Eckstein" w:date="2014-05-07T18:29:00Z">
        <w:r w:rsidR="0066543D">
          <w:rPr>
            <w:lang w:eastAsia="ja-JP"/>
          </w:rPr>
          <w:t xml:space="preserve">the </w:t>
        </w:r>
      </w:ins>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ins w:id="197" w:author="Jutta Eckstein" w:date="2014-05-07T18:29:00Z">
        <w:r w:rsidR="0066543D">
          <w:rPr>
            <w:lang w:eastAsia="ja-JP"/>
          </w:rPr>
          <w:t xml:space="preserve">the </w:t>
        </w:r>
      </w:ins>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del w:id="198" w:author="Jutta Eckstein" w:date="2014-05-07T18:29:00Z">
        <w:r w:rsidR="000C1499" w:rsidRPr="00787B11" w:rsidDel="0066543D">
          <w:rPr>
            <w:lang w:eastAsia="ja-JP"/>
          </w:rPr>
          <w:delText xml:space="preserve">behave </w:delText>
        </w:r>
      </w:del>
      <w:ins w:id="199" w:author="Jutta Eckstein" w:date="2014-05-07T18:29:00Z">
        <w:r w:rsidR="0066543D">
          <w:rPr>
            <w:lang w:eastAsia="ja-JP"/>
          </w:rPr>
          <w:t>act</w:t>
        </w:r>
        <w:r w:rsidR="0066543D" w:rsidRPr="00787B11">
          <w:rPr>
            <w:lang w:eastAsia="ja-JP"/>
          </w:rPr>
          <w:t xml:space="preserve"> </w:t>
        </w:r>
      </w:ins>
      <w:r w:rsidR="000C1499" w:rsidRPr="00787B11">
        <w:rPr>
          <w:lang w:eastAsia="ja-JP"/>
        </w:rPr>
        <w:t>as</w:t>
      </w:r>
      <w:r w:rsidR="008862C8" w:rsidRPr="00787B11">
        <w:rPr>
          <w:lang w:eastAsia="ja-JP"/>
        </w:rPr>
        <w:t xml:space="preserve"> stakeholder</w:t>
      </w:r>
      <w:r w:rsidR="00C477D5" w:rsidRPr="00787B11">
        <w:rPr>
          <w:lang w:eastAsia="ja-JP"/>
        </w:rPr>
        <w:t xml:space="preserve">s. </w:t>
      </w:r>
      <w:del w:id="200" w:author="Jutta Eckstein" w:date="2014-05-07T18:29:00Z">
        <w:r w:rsidR="00A21914" w:rsidRPr="00787B11" w:rsidDel="0066543D">
          <w:rPr>
            <w:lang w:eastAsia="ja-JP"/>
          </w:rPr>
          <w:delText xml:space="preserve">It </w:delText>
        </w:r>
      </w:del>
      <w:ins w:id="201" w:author="Jutta Eckstein" w:date="2014-05-07T18:29:00Z">
        <w:r w:rsidR="0066543D">
          <w:rPr>
            <w:lang w:eastAsia="ja-JP"/>
          </w:rPr>
          <w:t>This</w:t>
        </w:r>
        <w:r w:rsidR="0066543D" w:rsidRPr="00787B11">
          <w:rPr>
            <w:lang w:eastAsia="ja-JP"/>
          </w:rPr>
          <w:t xml:space="preserve"> </w:t>
        </w:r>
      </w:ins>
      <w:r w:rsidR="00A21914" w:rsidRPr="00787B11">
        <w:rPr>
          <w:lang w:eastAsia="ja-JP"/>
        </w:rPr>
        <w:t xml:space="preserve">led </w:t>
      </w:r>
      <w:r w:rsidR="00C477D5" w:rsidRPr="00787B11">
        <w:rPr>
          <w:lang w:eastAsia="ja-JP"/>
        </w:rPr>
        <w:t xml:space="preserve">to </w:t>
      </w:r>
      <w:ins w:id="202" w:author="Jutta Eckstein" w:date="2014-05-07T18:29:00Z">
        <w:r w:rsidR="0066543D">
          <w:rPr>
            <w:lang w:eastAsia="ja-JP"/>
          </w:rPr>
          <w:t xml:space="preserve">a </w:t>
        </w:r>
      </w:ins>
      <w:r w:rsidR="00A21914" w:rsidRPr="00787B11">
        <w:rPr>
          <w:lang w:eastAsia="ja-JP"/>
        </w:rPr>
        <w:t>lot</w:t>
      </w:r>
      <w:del w:id="203" w:author="Jutta Eckstein" w:date="2014-05-07T18:30:00Z">
        <w:r w:rsidR="00A21914" w:rsidRPr="00787B11" w:rsidDel="0066543D">
          <w:rPr>
            <w:lang w:eastAsia="ja-JP"/>
          </w:rPr>
          <w:delText>s</w:delText>
        </w:r>
      </w:del>
      <w:r w:rsidR="00A21914" w:rsidRPr="00787B11">
        <w:rPr>
          <w:lang w:eastAsia="ja-JP"/>
        </w:rPr>
        <w:t xml:space="preserve"> of challenges later</w:t>
      </w:r>
      <w:r w:rsidR="00C477D5" w:rsidRPr="00787B11">
        <w:rPr>
          <w:lang w:eastAsia="ja-JP"/>
        </w:rPr>
        <w:t>.</w:t>
      </w:r>
      <w:commentRangeEnd w:id="190"/>
      <w:r w:rsidR="009704D7" w:rsidRPr="00787B11">
        <w:rPr>
          <w:rStyle w:val="Kommentarzeichen"/>
          <w:sz w:val="20"/>
          <w:szCs w:val="20"/>
          <w:lang w:eastAsia="en-US"/>
        </w:rPr>
        <w:commentReference w:id="190"/>
      </w:r>
    </w:p>
    <w:p w14:paraId="185055E4" w14:textId="07BB2EC3"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around 25.</w:t>
      </w:r>
      <w:r w:rsidR="00534C0F" w:rsidRPr="00787B11">
        <w:rPr>
          <w:lang w:eastAsia="ja-JP"/>
        </w:rPr>
        <w:t xml:space="preserve"> </w:t>
      </w:r>
      <w:r w:rsidR="00DB5761" w:rsidRPr="00787B11">
        <w:rPr>
          <w:lang w:eastAsia="ja-JP"/>
        </w:rPr>
        <w:t>They had no</w:t>
      </w:r>
      <w:del w:id="204" w:author="Jutta Eckstein" w:date="2014-05-08T12:19:00Z">
        <w:r w:rsidR="00DB5761" w:rsidRPr="00787B11" w:rsidDel="00D94D05">
          <w:rPr>
            <w:lang w:eastAsia="ja-JP"/>
          </w:rPr>
          <w:delText>t had</w:delText>
        </w:r>
      </w:del>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del w:id="205" w:author="Jutta Eckstein" w:date="2014-05-08T12:19:00Z">
        <w:r w:rsidR="00A71B47" w:rsidRPr="00787B11" w:rsidDel="00D94D05">
          <w:rPr>
            <w:lang w:eastAsia="ja-JP"/>
          </w:rPr>
          <w:delText xml:space="preserve">of </w:delText>
        </w:r>
      </w:del>
      <w:ins w:id="206" w:author="Jutta Eckstein" w:date="2014-05-08T12:19:00Z">
        <w:r w:rsidR="00D94D05">
          <w:rPr>
            <w:lang w:eastAsia="ja-JP"/>
          </w:rPr>
          <w:t>about</w:t>
        </w:r>
        <w:r w:rsidR="00D94D05" w:rsidRPr="00787B11">
          <w:rPr>
            <w:lang w:eastAsia="ja-JP"/>
          </w:rPr>
          <w:t xml:space="preserve"> </w:t>
        </w:r>
      </w:ins>
      <w:r w:rsidR="00A71B47" w:rsidRPr="00787B11">
        <w:rPr>
          <w:lang w:eastAsia="ja-JP"/>
        </w:rPr>
        <w:t>architecture, language</w:t>
      </w:r>
      <w:r w:rsidR="00346FFE" w:rsidRPr="00787B11">
        <w:rPr>
          <w:lang w:eastAsia="ja-JP"/>
        </w:rPr>
        <w:t>s</w:t>
      </w:r>
      <w:r w:rsidR="00A71B47" w:rsidRPr="00787B11">
        <w:rPr>
          <w:lang w:eastAsia="ja-JP"/>
        </w:rPr>
        <w:t xml:space="preserve">, </w:t>
      </w:r>
      <w:del w:id="207" w:author="Jutta Eckstein" w:date="2014-05-08T12:20:00Z">
        <w:r w:rsidR="00A71B47" w:rsidRPr="00787B11" w:rsidDel="00D94D05">
          <w:rPr>
            <w:lang w:eastAsia="ja-JP"/>
          </w:rPr>
          <w:delText xml:space="preserve">and </w:delText>
        </w:r>
      </w:del>
      <w:ins w:id="208" w:author="Jutta Eckstein" w:date="2014-05-08T12:20:00Z">
        <w:r w:rsidR="00D94D05">
          <w:rPr>
            <w:lang w:eastAsia="ja-JP"/>
          </w:rPr>
          <w:t>or the</w:t>
        </w:r>
        <w:r w:rsidR="00D94D05" w:rsidRPr="00787B11">
          <w:rPr>
            <w:lang w:eastAsia="ja-JP"/>
          </w:rPr>
          <w:t xml:space="preserve"> </w:t>
        </w:r>
      </w:ins>
      <w:r w:rsidR="00A71B47" w:rsidRPr="00787B11">
        <w:rPr>
          <w:lang w:eastAsia="ja-JP"/>
        </w:rPr>
        <w:t>domain</w:t>
      </w:r>
      <w:r w:rsidR="00B754F3" w:rsidRPr="00787B11">
        <w:rPr>
          <w:lang w:eastAsia="ja-JP"/>
        </w:rPr>
        <w:t xml:space="preserve"> </w:t>
      </w:r>
      <w:ins w:id="209" w:author="Jutta Eckstein" w:date="2014-05-08T12:20:00Z">
        <w:r w:rsidR="00D94D05">
          <w:rPr>
            <w:lang w:eastAsia="ja-JP"/>
          </w:rPr>
          <w:t xml:space="preserve">in order </w:t>
        </w:r>
      </w:ins>
      <w:r w:rsidR="00B754F3" w:rsidRPr="00787B11">
        <w:rPr>
          <w:lang w:eastAsia="ja-JP"/>
        </w:rPr>
        <w:t xml:space="preserve">to solve </w:t>
      </w:r>
      <w:ins w:id="210" w:author="Jutta Eckstein" w:date="2014-05-08T12:20:00Z">
        <w:r w:rsidR="00D94D05">
          <w:rPr>
            <w:lang w:eastAsia="ja-JP"/>
          </w:rPr>
          <w:t xml:space="preserve">the </w:t>
        </w:r>
      </w:ins>
      <w:r w:rsidR="00B754F3" w:rsidRPr="00787B11">
        <w:rPr>
          <w:lang w:eastAsia="ja-JP"/>
        </w:rPr>
        <w:t>problems by themselves</w:t>
      </w:r>
      <w:r w:rsidR="00F06CC0" w:rsidRPr="00787B11">
        <w:rPr>
          <w:lang w:eastAsia="ja-JP"/>
        </w:rPr>
        <w:t>.</w:t>
      </w:r>
    </w:p>
    <w:p w14:paraId="448A1D07" w14:textId="3031CDF4"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del w:id="211" w:author="Jutta Eckstein" w:date="2014-05-08T12:20:00Z">
        <w:r w:rsidR="00825145" w:rsidRPr="00787B11" w:rsidDel="00D94D05">
          <w:delText xml:space="preserve">6 </w:delText>
        </w:r>
      </w:del>
      <w:ins w:id="212" w:author="Jutta Eckstein" w:date="2014-05-08T12:20:00Z">
        <w:r w:rsidR="00D94D05">
          <w:t>six</w:t>
        </w:r>
        <w:r w:rsidR="00D94D05" w:rsidRPr="00787B11">
          <w:t xml:space="preserve"> </w:t>
        </w:r>
      </w:ins>
      <w:r w:rsidR="00825145" w:rsidRPr="00787B11">
        <w:t>months. Most of the team members did not have any experienc</w:t>
      </w:r>
      <w:r w:rsidR="003F7722" w:rsidRPr="00787B11">
        <w:t>e</w:t>
      </w:r>
      <w:del w:id="213" w:author="Jutta Eckstein" w:date="2014-05-08T12:20:00Z">
        <w:r w:rsidR="003F7722" w:rsidRPr="00787B11" w:rsidDel="00D94D05">
          <w:delText>s</w:delText>
        </w:r>
      </w:del>
      <w:r w:rsidR="003F7722" w:rsidRPr="00787B11">
        <w:t xml:space="preserve"> </w:t>
      </w:r>
      <w:del w:id="214" w:author="Jutta Eckstein" w:date="2014-05-08T12:20:00Z">
        <w:r w:rsidR="003F7722" w:rsidRPr="00787B11" w:rsidDel="00D94D05">
          <w:delText xml:space="preserve">of </w:delText>
        </w:r>
      </w:del>
      <w:ins w:id="215" w:author="Jutta Eckstein" w:date="2014-05-08T12:20:00Z">
        <w:r w:rsidR="00D94D05">
          <w:t xml:space="preserve">with </w:t>
        </w:r>
      </w:ins>
      <w:r w:rsidR="004D4466" w:rsidRPr="00787B11">
        <w:rPr>
          <w:lang w:eastAsia="ja-JP"/>
        </w:rPr>
        <w:t>a</w:t>
      </w:r>
      <w:r w:rsidR="003F7722" w:rsidRPr="00787B11">
        <w:t xml:space="preserve"> “big</w:t>
      </w:r>
      <w:ins w:id="216" w:author="Jutta Eckstein" w:date="2014-05-08T12:20:00Z">
        <w:r w:rsidR="00D94D05">
          <w:t>”</w:t>
        </w:r>
      </w:ins>
      <w:r w:rsidR="003F7722" w:rsidRPr="00787B11">
        <w:t xml:space="preserve"> project</w:t>
      </w:r>
      <w:del w:id="217" w:author="Jutta Eckstein" w:date="2014-05-08T12:20:00Z">
        <w:r w:rsidR="003F7722" w:rsidRPr="00787B11" w:rsidDel="00D94D05">
          <w:delText>”</w:delText>
        </w:r>
      </w:del>
      <w:r w:rsidR="003F7722" w:rsidRPr="00787B11">
        <w:t xml:space="preserve"> (over </w:t>
      </w:r>
      <w:r w:rsidR="00825145" w:rsidRPr="00787B11">
        <w:t xml:space="preserve">half of </w:t>
      </w:r>
      <w:r w:rsidR="003F7722" w:rsidRPr="00787B11">
        <w:rPr>
          <w:lang w:eastAsia="ja-JP"/>
        </w:rPr>
        <w:t xml:space="preserve">a </w:t>
      </w:r>
      <w:r w:rsidR="00825145" w:rsidRPr="00787B11">
        <w:t xml:space="preserve">year with </w:t>
      </w:r>
      <w:del w:id="218" w:author="Jutta Eckstein" w:date="2014-05-08T12:20:00Z">
        <w:r w:rsidR="00825145" w:rsidRPr="00787B11" w:rsidDel="00D94D05">
          <w:delText xml:space="preserve">over </w:delText>
        </w:r>
      </w:del>
      <w:ins w:id="219" w:author="Jutta Eckstein" w:date="2014-05-08T12:20:00Z">
        <w:r w:rsidR="00D94D05">
          <w:t>more than ten</w:t>
        </w:r>
        <w:r w:rsidR="00D94D05" w:rsidRPr="00787B11">
          <w:t xml:space="preserve"> </w:t>
        </w:r>
      </w:ins>
      <w:del w:id="220" w:author="Jutta Eckstein" w:date="2014-05-08T12:20:00Z">
        <w:r w:rsidR="00825145" w:rsidRPr="00787B11" w:rsidDel="00D94D05">
          <w:delText xml:space="preserve">10 </w:delText>
        </w:r>
      </w:del>
      <w:r w:rsidR="00825145" w:rsidRPr="00787B11">
        <w:t>members)</w:t>
      </w:r>
      <w:del w:id="221" w:author="Jutta Eckstein" w:date="2014-05-08T12:21:00Z">
        <w:r w:rsidR="00825145" w:rsidRPr="00787B11" w:rsidDel="00D94D05">
          <w:delText xml:space="preserve"> like this</w:delText>
        </w:r>
      </w:del>
      <w:r w:rsidR="00825145" w:rsidRPr="00787B11">
        <w:t>.</w:t>
      </w:r>
      <w:r w:rsidR="007517F3" w:rsidRPr="00787B11">
        <w:rPr>
          <w:lang w:eastAsia="ja-JP"/>
        </w:rPr>
        <w:t xml:space="preserve"> </w:t>
      </w:r>
      <w:r w:rsidR="001A781D" w:rsidRPr="00787B11">
        <w:rPr>
          <w:lang w:eastAsia="ja-JP"/>
        </w:rPr>
        <w:t xml:space="preserve">They </w:t>
      </w:r>
      <w:del w:id="222" w:author="Jutta Eckstein" w:date="2014-05-08T12:21:00Z">
        <w:r w:rsidR="001A781D" w:rsidRPr="00787B11" w:rsidDel="00D94D05">
          <w:rPr>
            <w:lang w:eastAsia="ja-JP"/>
          </w:rPr>
          <w:delText xml:space="preserve">had </w:delText>
        </w:r>
      </w:del>
      <w:ins w:id="223" w:author="Jutta Eckstein" w:date="2014-05-08T12:21:00Z">
        <w:r w:rsidR="00D94D05">
          <w:rPr>
            <w:lang w:eastAsia="ja-JP"/>
          </w:rPr>
          <w:t>were</w:t>
        </w:r>
        <w:r w:rsidR="00D94D05" w:rsidRPr="00787B11">
          <w:rPr>
            <w:lang w:eastAsia="ja-JP"/>
          </w:rPr>
          <w:t xml:space="preserve"> </w:t>
        </w:r>
      </w:ins>
      <w:r w:rsidR="001A781D" w:rsidRPr="00787B11">
        <w:rPr>
          <w:lang w:eastAsia="ja-JP"/>
        </w:rPr>
        <w:t xml:space="preserve">not </w:t>
      </w:r>
      <w:del w:id="224" w:author="Jutta Eckstein" w:date="2014-05-08T12:21:00Z">
        <w:r w:rsidR="001A781D" w:rsidRPr="00787B11" w:rsidDel="00D94D05">
          <w:rPr>
            <w:lang w:eastAsia="ja-JP"/>
          </w:rPr>
          <w:delText xml:space="preserve">been </w:delText>
        </w:r>
      </w:del>
      <w:r w:rsidR="001A781D" w:rsidRPr="00787B11">
        <w:rPr>
          <w:lang w:eastAsia="ja-JP"/>
        </w:rPr>
        <w:t>able to handle</w:t>
      </w:r>
      <w:r w:rsidR="007B00A5" w:rsidRPr="00787B11">
        <w:rPr>
          <w:lang w:eastAsia="ja-JP"/>
        </w:rPr>
        <w:t xml:space="preserve"> </w:t>
      </w:r>
      <w:del w:id="225" w:author="Jutta Eckstein" w:date="2014-05-08T12:21:00Z">
        <w:r w:rsidR="000D6940" w:rsidRPr="00787B11" w:rsidDel="00D94D05">
          <w:rPr>
            <w:lang w:eastAsia="ja-JP"/>
          </w:rPr>
          <w:delText>the</w:delText>
        </w:r>
        <w:r w:rsidR="007B00A5" w:rsidRPr="00787B11" w:rsidDel="00D94D05">
          <w:rPr>
            <w:lang w:eastAsia="ja-JP"/>
          </w:rPr>
          <w:delText xml:space="preserve"> </w:delText>
        </w:r>
      </w:del>
      <w:ins w:id="226" w:author="Jutta Eckstein" w:date="2014-05-08T12:21:00Z">
        <w:r w:rsidR="00D94D05">
          <w:rPr>
            <w:lang w:eastAsia="ja-JP"/>
          </w:rPr>
          <w:t xml:space="preserve">such a </w:t>
        </w:r>
      </w:ins>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4CCEA064"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del w:id="227" w:author="Jutta Eckstein" w:date="2014-05-08T12:22:00Z">
        <w:r w:rsidR="003438A4" w:rsidRPr="00787B11" w:rsidDel="00D94D05">
          <w:rPr>
            <w:lang w:eastAsia="ja-JP"/>
          </w:rPr>
          <w:delText>were</w:delText>
        </w:r>
      </w:del>
      <w:ins w:id="228" w:author="Jutta Eckstein" w:date="2014-05-08T12:22:00Z">
        <w:r w:rsidR="00D94D05">
          <w:rPr>
            <w:lang w:eastAsia="ja-JP"/>
          </w:rPr>
          <w:t>resided</w:t>
        </w:r>
      </w:ins>
      <w:r w:rsidR="003438A4" w:rsidRPr="00787B11">
        <w:rPr>
          <w:lang w:eastAsia="ja-JP"/>
        </w:rPr>
        <w:t xml:space="preserve">) built </w:t>
      </w:r>
      <w:ins w:id="229" w:author="Jutta Eckstein" w:date="2014-05-08T12:22:00Z">
        <w:r w:rsidR="00D94D05">
          <w:rPr>
            <w:lang w:eastAsia="ja-JP"/>
          </w:rPr>
          <w:t xml:space="preserve">the </w:t>
        </w:r>
      </w:ins>
      <w:r w:rsidR="003438A4" w:rsidRPr="00787B11">
        <w:rPr>
          <w:lang w:eastAsia="ja-JP"/>
        </w:rPr>
        <w:t>Android application. Another loc</w:t>
      </w:r>
      <w:r w:rsidR="00537003" w:rsidRPr="00787B11">
        <w:rPr>
          <w:lang w:eastAsia="ja-JP"/>
        </w:rPr>
        <w:t xml:space="preserve">ation built </w:t>
      </w:r>
      <w:ins w:id="230" w:author="Jutta Eckstein" w:date="2014-05-08T12:22:00Z">
        <w:r w:rsidR="00D94D05">
          <w:rPr>
            <w:lang w:eastAsia="ja-JP"/>
          </w:rPr>
          <w:t xml:space="preserve">the </w:t>
        </w:r>
      </w:ins>
      <w:commentRangeStart w:id="231"/>
      <w:del w:id="232" w:author="Jutta Eckstein" w:date="2014-05-08T12:23:00Z">
        <w:r w:rsidR="00537003" w:rsidRPr="00787B11" w:rsidDel="00D94D05">
          <w:rPr>
            <w:lang w:eastAsia="ja-JP"/>
          </w:rPr>
          <w:delText xml:space="preserve">iPhone </w:delText>
        </w:r>
      </w:del>
      <w:commentRangeEnd w:id="231"/>
      <w:ins w:id="233" w:author="Jutta Eckstein" w:date="2014-05-08T12:23:00Z">
        <w:r w:rsidR="00D94D05">
          <w:rPr>
            <w:lang w:eastAsia="ja-JP"/>
          </w:rPr>
          <w:t>iOS</w:t>
        </w:r>
        <w:r w:rsidR="00D94D05" w:rsidRPr="00787B11">
          <w:rPr>
            <w:lang w:eastAsia="ja-JP"/>
          </w:rPr>
          <w:t xml:space="preserve"> </w:t>
        </w:r>
      </w:ins>
      <w:r w:rsidR="00D94D05">
        <w:rPr>
          <w:rStyle w:val="Kommentarzeichen"/>
          <w:rFonts w:ascii="Times New Roman" w:hAnsi="Times New Roman"/>
          <w:lang w:eastAsia="en-US"/>
        </w:rPr>
        <w:commentReference w:id="231"/>
      </w:r>
      <w:r w:rsidR="00537003" w:rsidRPr="00787B11">
        <w:rPr>
          <w:lang w:eastAsia="ja-JP"/>
        </w:rPr>
        <w:t>application.</w:t>
      </w:r>
      <w:r w:rsidR="002D2D9C" w:rsidRPr="00787B11">
        <w:rPr>
          <w:lang w:eastAsia="ja-JP"/>
        </w:rPr>
        <w:t xml:space="preserve"> </w:t>
      </w:r>
      <w:r w:rsidR="00160C47" w:rsidRPr="00787B11">
        <w:rPr>
          <w:lang w:eastAsia="ja-JP"/>
        </w:rPr>
        <w:t xml:space="preserve">The </w:t>
      </w:r>
      <w:ins w:id="234" w:author="Jutta Eckstein" w:date="2014-05-08T12:23:00Z">
        <w:r w:rsidR="00D94D05">
          <w:rPr>
            <w:lang w:eastAsia="ja-JP"/>
          </w:rPr>
          <w:t xml:space="preserve">team </w:t>
        </w:r>
      </w:ins>
      <w:r w:rsidR="00160C47" w:rsidRPr="00787B11">
        <w:rPr>
          <w:lang w:eastAsia="ja-JP"/>
        </w:rPr>
        <w:t>members who belong</w:t>
      </w:r>
      <w:ins w:id="235" w:author="Jutta Eckstein" w:date="2014-05-08T12:23:00Z">
        <w:r w:rsidR="00D94D05">
          <w:rPr>
            <w:lang w:eastAsia="ja-JP"/>
          </w:rPr>
          <w:t>ed</w:t>
        </w:r>
      </w:ins>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236"/>
      <w:del w:id="237"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236"/>
        <w:r w:rsidR="00D94D05" w:rsidDel="00D94D05">
          <w:rPr>
            <w:rStyle w:val="Kommentarzeichen"/>
            <w:rFonts w:ascii="Times New Roman" w:hAnsi="Times New Roman"/>
            <w:lang w:eastAsia="en-US"/>
          </w:rPr>
          <w:commentReference w:id="236"/>
        </w:r>
      </w:del>
      <w:ins w:id="238" w:author="Jutta Eckstein" w:date="2014-05-08T12:24:00Z">
        <w:r w:rsidR="00D94D05">
          <w:rPr>
            <w:lang w:eastAsia="ja-JP"/>
          </w:rPr>
          <w:t xml:space="preserve">highly </w:t>
        </w:r>
        <w:r w:rsidR="00D94D05">
          <w:rPr>
            <w:lang w:eastAsia="ja-JP"/>
          </w:rPr>
          <w:lastRenderedPageBreak/>
          <w:t xml:space="preserve">motivated </w:t>
        </w:r>
      </w:ins>
      <w:r w:rsidR="00501B3D" w:rsidRPr="00787B11">
        <w:rPr>
          <w:lang w:eastAsia="ja-JP"/>
        </w:rPr>
        <w:t>because</w:t>
      </w:r>
      <w:r w:rsidR="00EC3B91" w:rsidRPr="00787B11">
        <w:rPr>
          <w:lang w:eastAsia="ja-JP"/>
        </w:rPr>
        <w:t xml:space="preserve"> </w:t>
      </w:r>
      <w:del w:id="239" w:author="Jutta Eckstein" w:date="2014-05-08T12:25:00Z">
        <w:r w:rsidR="00EC3B91" w:rsidRPr="00787B11" w:rsidDel="00D94D05">
          <w:rPr>
            <w:lang w:eastAsia="ja-JP"/>
          </w:rPr>
          <w:delText>t</w:delText>
        </w:r>
        <w:r w:rsidR="00C051C9" w:rsidRPr="00787B11" w:rsidDel="00D94D05">
          <w:rPr>
            <w:lang w:eastAsia="ja-JP"/>
          </w:rPr>
          <w:delText xml:space="preserve">he latter </w:delText>
        </w:r>
        <w:r w:rsidR="00EC3B91" w:rsidRPr="00787B11" w:rsidDel="00D94D05">
          <w:rPr>
            <w:lang w:eastAsia="ja-JP"/>
          </w:rPr>
          <w:delText>one</w:delText>
        </w:r>
        <w:r w:rsidR="00C051C9" w:rsidRPr="00787B11" w:rsidDel="00D94D05">
          <w:rPr>
            <w:lang w:eastAsia="ja-JP"/>
          </w:rPr>
          <w:delText xml:space="preserve"> </w:delText>
        </w:r>
      </w:del>
      <w:ins w:id="240" w:author="Jutta Eckstein" w:date="2014-05-08T12:25:00Z">
        <w:r w:rsidR="00D94D05">
          <w:rPr>
            <w:lang w:eastAsia="ja-JP"/>
          </w:rPr>
          <w:t xml:space="preserve">this location </w:t>
        </w:r>
      </w:ins>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del w:id="241" w:author="Jutta Eckstein" w:date="2014-05-08T12:25:00Z">
        <w:r w:rsidR="00C70B51" w:rsidRPr="00787B11" w:rsidDel="00D94D05">
          <w:rPr>
            <w:lang w:eastAsia="ja-JP"/>
          </w:rPr>
          <w:delText xml:space="preserve">iPhone </w:delText>
        </w:r>
      </w:del>
      <w:ins w:id="242" w:author="Jutta Eckstein" w:date="2014-05-08T12:25:00Z">
        <w:r w:rsidR="00D94D05">
          <w:rPr>
            <w:lang w:eastAsia="ja-JP"/>
          </w:rPr>
          <w:t>iOS</w:t>
        </w:r>
        <w:r w:rsidR="00D94D05" w:rsidRPr="00787B11">
          <w:rPr>
            <w:lang w:eastAsia="ja-JP"/>
          </w:rPr>
          <w:t xml:space="preserve"> </w:t>
        </w:r>
      </w:ins>
      <w:r w:rsidR="00C70B51" w:rsidRPr="00787B11">
        <w:rPr>
          <w:lang w:eastAsia="ja-JP"/>
        </w:rPr>
        <w:t xml:space="preserve">team members </w:t>
      </w:r>
      <w:r w:rsidR="00566A8E" w:rsidRPr="00787B11">
        <w:rPr>
          <w:lang w:eastAsia="ja-JP"/>
        </w:rPr>
        <w:t>a</w:t>
      </w:r>
      <w:r w:rsidR="00235521" w:rsidRPr="00787B11">
        <w:rPr>
          <w:lang w:eastAsia="ja-JP"/>
        </w:rPr>
        <w:t xml:space="preserve">lways </w:t>
      </w:r>
      <w:del w:id="243" w:author="Jutta Eckstein" w:date="2014-05-08T12:25:00Z">
        <w:r w:rsidR="00235521" w:rsidRPr="00787B11" w:rsidDel="00D94D05">
          <w:rPr>
            <w:lang w:eastAsia="ja-JP"/>
          </w:rPr>
          <w:delText xml:space="preserve">said </w:delText>
        </w:r>
        <w:r w:rsidR="003438A4" w:rsidRPr="00787B11" w:rsidDel="00D94D05">
          <w:rPr>
            <w:lang w:eastAsia="ja-JP"/>
          </w:rPr>
          <w:delText xml:space="preserve">that </w:delText>
        </w:r>
        <w:r w:rsidR="0005088A" w:rsidRPr="00787B11" w:rsidDel="00D94D05">
          <w:rPr>
            <w:lang w:eastAsia="ja-JP"/>
          </w:rPr>
          <w:delText xml:space="preserve">“we are </w:delText>
        </w:r>
      </w:del>
      <w:ins w:id="244" w:author="Jutta Eckstein" w:date="2014-05-08T12:25:00Z">
        <w:r w:rsidR="00D94D05">
          <w:rPr>
            <w:lang w:eastAsia="ja-JP"/>
          </w:rPr>
          <w:t xml:space="preserve">thought of them </w:t>
        </w:r>
      </w:ins>
      <w:ins w:id="245" w:author="Jutta Eckstein" w:date="2014-05-08T12:26:00Z">
        <w:r w:rsidR="00D94D05">
          <w:rPr>
            <w:lang w:eastAsia="ja-JP"/>
          </w:rPr>
          <w:t>as</w:t>
        </w:r>
      </w:ins>
      <w:ins w:id="246" w:author="Jutta Eckstein" w:date="2014-05-08T12:25:00Z">
        <w:r w:rsidR="00D94D05">
          <w:rPr>
            <w:lang w:eastAsia="ja-JP"/>
          </w:rPr>
          <w:t xml:space="preserve"> being </w:t>
        </w:r>
      </w:ins>
      <w:r w:rsidR="0005088A" w:rsidRPr="00787B11">
        <w:rPr>
          <w:lang w:eastAsia="ja-JP"/>
        </w:rPr>
        <w:t>correct</w:t>
      </w:r>
      <w:del w:id="247" w:author="Jutta Eckstein" w:date="2014-05-08T12:25:00Z">
        <w:r w:rsidR="0005088A" w:rsidRPr="00787B11" w:rsidDel="00D94D05">
          <w:rPr>
            <w:lang w:eastAsia="ja-JP"/>
          </w:rPr>
          <w:delText>”</w:delText>
        </w:r>
      </w:del>
      <w:r w:rsidR="0005088A" w:rsidRPr="00787B11">
        <w:rPr>
          <w:lang w:eastAsia="ja-JP"/>
        </w:rPr>
        <w:t xml:space="preserve"> and </w:t>
      </w:r>
      <w:del w:id="248" w:author="Jutta Eckstein" w:date="2014-05-08T12:26:00Z">
        <w:r w:rsidR="00235521" w:rsidRPr="00787B11" w:rsidDel="00D94D05">
          <w:rPr>
            <w:lang w:eastAsia="ja-JP"/>
          </w:rPr>
          <w:delText xml:space="preserve">“you are </w:delText>
        </w:r>
      </w:del>
      <w:ins w:id="249" w:author="Jutta Eckstein" w:date="2014-05-08T12:26:00Z">
        <w:r w:rsidR="00D94D05">
          <w:rPr>
            <w:lang w:eastAsia="ja-JP"/>
          </w:rPr>
          <w:t xml:space="preserve">of the others as being </w:t>
        </w:r>
      </w:ins>
      <w:r w:rsidR="00235521" w:rsidRPr="00787B11">
        <w:rPr>
          <w:lang w:eastAsia="ja-JP"/>
        </w:rPr>
        <w:t>wrong</w:t>
      </w:r>
      <w:del w:id="250" w:author="Jutta Eckstein" w:date="2014-05-08T12:26:00Z">
        <w:r w:rsidR="00235521" w:rsidRPr="00787B11" w:rsidDel="00D94D05">
          <w:rPr>
            <w:lang w:eastAsia="ja-JP"/>
          </w:rPr>
          <w:delText>”</w:delText>
        </w:r>
      </w:del>
      <w:r w:rsidR="0029154E" w:rsidRPr="00787B11">
        <w:rPr>
          <w:lang w:eastAsia="ja-JP"/>
        </w:rPr>
        <w:t xml:space="preserve"> without any </w:t>
      </w:r>
      <w:del w:id="251" w:author="Jutta Eckstein" w:date="2014-05-08T12:26:00Z">
        <w:r w:rsidR="0029154E" w:rsidRPr="00787B11" w:rsidDel="00D94D05">
          <w:rPr>
            <w:lang w:eastAsia="ja-JP"/>
          </w:rPr>
          <w:delText xml:space="preserve">material </w:delText>
        </w:r>
      </w:del>
      <w:r w:rsidR="0029154E" w:rsidRPr="00787B11">
        <w:rPr>
          <w:lang w:eastAsia="ja-JP"/>
        </w:rPr>
        <w:t>proof</w:t>
      </w:r>
      <w:r w:rsidR="00241DAA" w:rsidRPr="00787B11">
        <w:rPr>
          <w:lang w:eastAsia="ja-JP"/>
        </w:rPr>
        <w:t xml:space="preserve">. </w:t>
      </w:r>
      <w:r w:rsidRPr="00787B11">
        <w:t xml:space="preserve">There </w:t>
      </w:r>
      <w:del w:id="252" w:author="Jutta Eckstein" w:date="2014-05-08T12:26:00Z">
        <w:r w:rsidRPr="00787B11" w:rsidDel="00D94D05">
          <w:delText xml:space="preserve">were </w:delText>
        </w:r>
      </w:del>
      <w:ins w:id="253" w:author="Jutta Eckstein" w:date="2014-05-08T12:26:00Z">
        <w:r w:rsidR="00D94D05">
          <w:t>was</w:t>
        </w:r>
        <w:r w:rsidR="00D94D05" w:rsidRPr="00787B11">
          <w:t xml:space="preserve"> </w:t>
        </w:r>
      </w:ins>
      <w:r w:rsidR="009B5376" w:rsidRPr="00787B11">
        <w:rPr>
          <w:lang w:eastAsia="ja-JP"/>
        </w:rPr>
        <w:t xml:space="preserve">a lot of </w:t>
      </w:r>
      <w:r w:rsidRPr="00787B11">
        <w:t>miscommunication</w:t>
      </w:r>
      <w:del w:id="254" w:author="Jutta Eckstein" w:date="2014-05-08T12:26:00Z">
        <w:r w:rsidRPr="00787B11" w:rsidDel="00D94D05">
          <w:delText>s</w:delText>
        </w:r>
      </w:del>
      <w:r w:rsidRPr="00787B11">
        <w:t xml:space="preserve"> </w:t>
      </w:r>
      <w:r w:rsidR="009B5376" w:rsidRPr="00787B11">
        <w:rPr>
          <w:lang w:eastAsia="ja-JP"/>
        </w:rPr>
        <w:t xml:space="preserve">and </w:t>
      </w:r>
      <w:del w:id="255" w:author="Jutta Eckstein" w:date="2014-05-08T12:26:00Z">
        <w:r w:rsidR="009B5376" w:rsidRPr="00787B11" w:rsidDel="00D94D05">
          <w:rPr>
            <w:lang w:eastAsia="ja-JP"/>
          </w:rPr>
          <w:delText xml:space="preserve">distrusts </w:delText>
        </w:r>
      </w:del>
      <w:ins w:id="256" w:author="Jutta Eckstein" w:date="2014-05-08T12:26:00Z">
        <w:r w:rsidR="00D94D05">
          <w:rPr>
            <w:lang w:eastAsia="ja-JP"/>
          </w:rPr>
          <w:t>m</w:t>
        </w:r>
        <w:r w:rsidR="00D94D05" w:rsidRPr="00787B11">
          <w:rPr>
            <w:lang w:eastAsia="ja-JP"/>
          </w:rPr>
          <w:t xml:space="preserve">istrust </w:t>
        </w:r>
      </w:ins>
      <w:r w:rsidR="009B5376" w:rsidRPr="00787B11">
        <w:t xml:space="preserve">between </w:t>
      </w:r>
      <w:del w:id="257" w:author="Jutta Eckstein" w:date="2014-05-08T12:26:00Z">
        <w:r w:rsidR="009B5376" w:rsidRPr="00787B11" w:rsidDel="00D94D05">
          <w:rPr>
            <w:lang w:eastAsia="ja-JP"/>
          </w:rPr>
          <w:delText>them</w:delText>
        </w:r>
      </w:del>
      <w:ins w:id="258" w:author="Jutta Eckstein" w:date="2014-05-08T12:26:00Z">
        <w:r w:rsidR="00D94D05" w:rsidRPr="00787B11">
          <w:rPr>
            <w:lang w:eastAsia="ja-JP"/>
          </w:rPr>
          <w:t>the</w:t>
        </w:r>
        <w:r w:rsidR="00D94D05">
          <w:rPr>
            <w:lang w:eastAsia="ja-JP"/>
          </w:rPr>
          <w:t xml:space="preserve"> two locations</w:t>
        </w:r>
      </w:ins>
      <w:r w:rsidRPr="00787B11">
        <w:t>.</w:t>
      </w:r>
    </w:p>
    <w:p w14:paraId="35F29190" w14:textId="77777777" w:rsidR="003032FA" w:rsidRPr="00787B11" w:rsidRDefault="003032FA" w:rsidP="00676AC7">
      <w:pPr>
        <w:pStyle w:val="InitialBodyText"/>
        <w:rPr>
          <w:lang w:eastAsia="ja-JP"/>
        </w:rPr>
      </w:pPr>
    </w:p>
    <w:p w14:paraId="29348A8E" w14:textId="1049868A" w:rsidR="00C1146D" w:rsidRPr="006B12E2" w:rsidRDefault="009510DE" w:rsidP="00EC474D">
      <w:pPr>
        <w:pStyle w:val="InitialBodyText"/>
        <w:ind w:firstLineChars="142" w:firstLine="284"/>
        <w:rPr>
          <w:lang w:eastAsia="ja-JP"/>
        </w:rPr>
      </w:pPr>
      <w:del w:id="259" w:author="Jutta Eckstein" w:date="2014-05-08T12:26:00Z">
        <w:r w:rsidRPr="00787B11" w:rsidDel="00D94D05">
          <w:rPr>
            <w:lang w:eastAsia="ja-JP"/>
          </w:rPr>
          <w:delText xml:space="preserve">Therefore </w:delText>
        </w:r>
      </w:del>
      <w:ins w:id="260" w:author="Jutta Eckstein" w:date="2014-05-08T12:26:00Z">
        <w:r w:rsidR="00D94D05">
          <w:rPr>
            <w:lang w:eastAsia="ja-JP"/>
          </w:rPr>
          <w:t>Yet,</w:t>
        </w:r>
        <w:r w:rsidR="00D94D05" w:rsidRPr="00787B11">
          <w:rPr>
            <w:lang w:eastAsia="ja-JP"/>
          </w:rPr>
          <w:t xml:space="preserve"> </w:t>
        </w:r>
      </w:ins>
      <w:r w:rsidRPr="00787B11">
        <w:rPr>
          <w:lang w:eastAsia="ja-JP"/>
        </w:rPr>
        <w:t xml:space="preserve">we had to work as </w:t>
      </w:r>
      <w:del w:id="261" w:author="Jutta Eckstein" w:date="2014-05-08T12:27:00Z">
        <w:r w:rsidRPr="00787B11" w:rsidDel="00D94D05">
          <w:rPr>
            <w:lang w:eastAsia="ja-JP"/>
          </w:rPr>
          <w:delText xml:space="preserve">a </w:delText>
        </w:r>
      </w:del>
      <w:ins w:id="262" w:author="Jutta Eckstein" w:date="2014-05-08T12:27:00Z">
        <w:r w:rsidR="00D94D05">
          <w:rPr>
            <w:lang w:eastAsia="ja-JP"/>
          </w:rPr>
          <w:t xml:space="preserve">one </w:t>
        </w:r>
      </w:ins>
      <w:r w:rsidRPr="00787B11">
        <w:rPr>
          <w:lang w:eastAsia="ja-JP"/>
        </w:rPr>
        <w:t xml:space="preserve">united </w:t>
      </w:r>
      <w:del w:id="263" w:author="Jutta Eckstein" w:date="2014-05-08T12:27:00Z">
        <w:r w:rsidRPr="00787B11" w:rsidDel="00D94D05">
          <w:rPr>
            <w:lang w:eastAsia="ja-JP"/>
          </w:rPr>
          <w:delText xml:space="preserve">body </w:delText>
        </w:r>
      </w:del>
      <w:ins w:id="264" w:author="Jutta Eckstein" w:date="2014-05-08T12:27:00Z">
        <w:r w:rsidR="00D94D05">
          <w:rPr>
            <w:lang w:eastAsia="ja-JP"/>
          </w:rPr>
          <w:t xml:space="preserve">team </w:t>
        </w:r>
      </w:ins>
      <w:r w:rsidRPr="00787B11">
        <w:rPr>
          <w:lang w:eastAsia="ja-JP"/>
        </w:rPr>
        <w:t>without delay</w:t>
      </w:r>
      <w:ins w:id="265" w:author="Jutta Eckstein" w:date="2014-05-08T17:29:00Z">
        <w:r w:rsidR="00BE2A9A">
          <w:rPr>
            <w:lang w:eastAsia="ja-JP"/>
          </w:rPr>
          <w:t>ing the delivery</w:t>
        </w:r>
      </w:ins>
      <w:r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berschrift2"/>
        <w:rPr>
          <w:szCs w:val="20"/>
        </w:rPr>
      </w:pPr>
      <w:commentRangeStart w:id="266"/>
      <w:commentRangeStart w:id="267"/>
      <w:r w:rsidRPr="00787B11">
        <w:rPr>
          <w:szCs w:val="20"/>
          <w:lang w:eastAsia="ja-JP"/>
        </w:rPr>
        <w:t>The approach</w:t>
      </w:r>
      <w:commentRangeEnd w:id="266"/>
      <w:r w:rsidR="0037711F" w:rsidRPr="00787B11">
        <w:rPr>
          <w:rStyle w:val="Kommentarzeichen"/>
          <w:rFonts w:cs="Times New Roman"/>
          <w:bCs w:val="0"/>
          <w:iCs w:val="0"/>
          <w:sz w:val="20"/>
          <w:szCs w:val="20"/>
          <w:lang w:eastAsia="en-US"/>
        </w:rPr>
        <w:commentReference w:id="266"/>
      </w:r>
      <w:commentRangeEnd w:id="267"/>
      <w:r w:rsidR="00EB2B70" w:rsidRPr="00787B11">
        <w:rPr>
          <w:rStyle w:val="Kommentarzeichen"/>
          <w:rFonts w:cs="Times New Roman"/>
          <w:bCs w:val="0"/>
          <w:iCs w:val="0"/>
          <w:sz w:val="20"/>
          <w:szCs w:val="20"/>
          <w:lang w:eastAsia="en-US"/>
        </w:rPr>
        <w:commentReference w:id="267"/>
      </w:r>
    </w:p>
    <w:p w14:paraId="0F18637B" w14:textId="3174B055"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del w:id="268" w:author="Jutta Eckstein" w:date="2014-05-08T12:27:00Z">
        <w:r w:rsidR="008418FF" w:rsidRPr="00787B11" w:rsidDel="00D94D05">
          <w:rPr>
            <w:rFonts w:ascii="NewCenturySchlbk-Roman" w:hAnsi="NewCenturySchlbk-Roman"/>
            <w:sz w:val="20"/>
            <w:szCs w:val="20"/>
            <w:lang w:eastAsia="ja-JP"/>
          </w:rPr>
          <w:delText>through</w:delText>
        </w:r>
        <w:r w:rsidR="00442F99" w:rsidRPr="00787B11" w:rsidDel="00D94D05">
          <w:rPr>
            <w:rFonts w:ascii="NewCenturySchlbk-Roman" w:hAnsi="NewCenturySchlbk-Roman"/>
            <w:sz w:val="20"/>
            <w:szCs w:val="20"/>
            <w:lang w:eastAsia="ja-JP"/>
          </w:rPr>
          <w:delText xml:space="preserve"> </w:delText>
        </w:r>
      </w:del>
      <w:ins w:id="269" w:author="Jutta Eckstein" w:date="2014-05-08T12:27:00Z">
        <w:r w:rsidR="00D94D05">
          <w:rPr>
            <w:rFonts w:ascii="NewCenturySchlbk-Roman" w:hAnsi="NewCenturySchlbk-Roman"/>
            <w:sz w:val="20"/>
            <w:szCs w:val="20"/>
            <w:lang w:eastAsia="ja-JP"/>
          </w:rPr>
          <w:t xml:space="preserve">using </w:t>
        </w:r>
      </w:ins>
      <w:r w:rsidR="0071777E" w:rsidRPr="00787B11">
        <w:rPr>
          <w:rFonts w:ascii="NewCenturySchlbk-Roman" w:hAnsi="NewCenturySchlbk-Roman"/>
          <w:sz w:val="20"/>
          <w:szCs w:val="20"/>
          <w:lang w:eastAsia="ja-JP"/>
        </w:rPr>
        <w:t xml:space="preserve">the following </w:t>
      </w:r>
      <w:del w:id="270" w:author="Jutta Eckstein" w:date="2014-05-08T12:27:00Z">
        <w:r w:rsidR="0071777E" w:rsidRPr="00787B11" w:rsidDel="00D94D05">
          <w:rPr>
            <w:rFonts w:ascii="NewCenturySchlbk-Roman" w:hAnsi="NewCenturySchlbk-Roman"/>
            <w:sz w:val="20"/>
            <w:szCs w:val="20"/>
            <w:lang w:eastAsia="ja-JP"/>
          </w:rPr>
          <w:delText>steps</w:delText>
        </w:r>
      </w:del>
      <w:ins w:id="271" w:author="Jutta Eckstein" w:date="2014-05-08T12:27:00Z">
        <w:r w:rsidR="00D94D05">
          <w:rPr>
            <w:rFonts w:ascii="NewCenturySchlbk-Roman" w:hAnsi="NewCenturySchlbk-Roman"/>
            <w:sz w:val="20"/>
            <w:szCs w:val="20"/>
            <w:lang w:eastAsia="ja-JP"/>
          </w:rPr>
          <w:t>approach:</w:t>
        </w:r>
      </w:ins>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0A6B4748" w:rsidR="008168D6" w:rsidRPr="00787B11" w:rsidRDefault="008168D6" w:rsidP="00182F45">
      <w:pPr>
        <w:pStyle w:val="InitialBodyText"/>
        <w:rPr>
          <w:lang w:eastAsia="ja-JP"/>
        </w:rPr>
      </w:pPr>
      <w:r w:rsidRPr="00787B11">
        <w:rPr>
          <w:lang w:eastAsia="ja-JP"/>
        </w:rPr>
        <w:t xml:space="preserve">At first </w:t>
      </w:r>
      <w:del w:id="272" w:author="Jutta Eckstein" w:date="2014-05-08T12:27:00Z">
        <w:r w:rsidRPr="00787B11" w:rsidDel="00D94D05">
          <w:rPr>
            <w:lang w:eastAsia="ja-JP"/>
          </w:rPr>
          <w:delText xml:space="preserve">I </w:delText>
        </w:r>
      </w:del>
      <w:ins w:id="273" w:author="Jutta Eckstein" w:date="2014-05-08T12:27:00Z">
        <w:r w:rsidR="00D94D05">
          <w:rPr>
            <w:lang w:eastAsia="ja-JP"/>
          </w:rPr>
          <w:t>we</w:t>
        </w:r>
        <w:r w:rsidR="00D94D05" w:rsidRPr="00787B11">
          <w:rPr>
            <w:lang w:eastAsia="ja-JP"/>
          </w:rPr>
          <w:t xml:space="preserve"> </w:t>
        </w:r>
      </w:ins>
      <w:r w:rsidRPr="00787B11">
        <w:rPr>
          <w:lang w:eastAsia="ja-JP"/>
        </w:rPr>
        <w:t xml:space="preserve">focused on implementing CI/CD in terms of streamlining </w:t>
      </w:r>
      <w:del w:id="274" w:author="Jutta Eckstein" w:date="2014-05-08T12:27:00Z">
        <w:r w:rsidRPr="00787B11" w:rsidDel="00D94D05">
          <w:rPr>
            <w:lang w:eastAsia="ja-JP"/>
          </w:rPr>
          <w:delText xml:space="preserve">our </w:delText>
        </w:r>
      </w:del>
      <w:ins w:id="275" w:author="Jutta Eckstein" w:date="2014-05-08T12:27:00Z">
        <w:r w:rsidR="00D94D05">
          <w:rPr>
            <w:lang w:eastAsia="ja-JP"/>
          </w:rPr>
          <w:t>the</w:t>
        </w:r>
        <w:r w:rsidR="00D94D05" w:rsidRPr="00787B11">
          <w:rPr>
            <w:lang w:eastAsia="ja-JP"/>
          </w:rPr>
          <w:t xml:space="preserve"> </w:t>
        </w:r>
      </w:ins>
      <w:r w:rsidRPr="00787B11">
        <w:rPr>
          <w:lang w:eastAsia="ja-JP"/>
        </w:rPr>
        <w:t xml:space="preserve">work and starting </w:t>
      </w:r>
      <w:ins w:id="276" w:author="Jutta Eckstein" w:date="2014-05-08T12:27:00Z">
        <w:r w:rsidR="00D94D05">
          <w:rPr>
            <w:lang w:eastAsia="ja-JP"/>
          </w:rPr>
          <w:t xml:space="preserve">to </w:t>
        </w:r>
      </w:ins>
      <w:del w:id="277" w:author="Jutta Eckstein" w:date="2014-05-08T12:27:00Z">
        <w:r w:rsidRPr="00787B11" w:rsidDel="00D94D05">
          <w:rPr>
            <w:lang w:eastAsia="ja-JP"/>
          </w:rPr>
          <w:delText xml:space="preserve">collaboration </w:delText>
        </w:r>
      </w:del>
      <w:ins w:id="278" w:author="Jutta Eckstein" w:date="2014-05-08T12:27:00Z">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ins>
      <w:r w:rsidRPr="00787B11">
        <w:rPr>
          <w:lang w:eastAsia="ja-JP"/>
        </w:rPr>
        <w:t xml:space="preserve">with each other. </w:t>
      </w:r>
      <w:del w:id="279" w:author="Jutta Eckstein" w:date="2014-05-08T12:28:00Z">
        <w:r w:rsidRPr="00787B11" w:rsidDel="00D94D05">
          <w:rPr>
            <w:lang w:eastAsia="ja-JP"/>
          </w:rPr>
          <w:delText xml:space="preserve">I </w:delText>
        </w:r>
      </w:del>
      <w:ins w:id="280" w:author="Jutta Eckstein" w:date="2014-05-08T12:28:00Z">
        <w:r w:rsidR="00D94D05">
          <w:rPr>
            <w:lang w:eastAsia="ja-JP"/>
          </w:rPr>
          <w:t>We</w:t>
        </w:r>
        <w:r w:rsidR="00D94D05" w:rsidRPr="00787B11">
          <w:rPr>
            <w:lang w:eastAsia="ja-JP"/>
          </w:rPr>
          <w:t xml:space="preserve"> </w:t>
        </w:r>
      </w:ins>
      <w:r w:rsidRPr="00787B11">
        <w:rPr>
          <w:lang w:eastAsia="ja-JP"/>
        </w:rPr>
        <w:t xml:space="preserve">used the CI/CD </w:t>
      </w:r>
      <w:ins w:id="281" w:author="Jutta Eckstein" w:date="2014-05-08T12:28:00Z">
        <w:r w:rsidR="00D94D05">
          <w:rPr>
            <w:lang w:eastAsia="ja-JP"/>
          </w:rPr>
          <w:t xml:space="preserve">in order </w:t>
        </w:r>
      </w:ins>
      <w:r w:rsidRPr="00787B11">
        <w:rPr>
          <w:lang w:eastAsia="ja-JP"/>
        </w:rPr>
        <w:t xml:space="preserve">to make </w:t>
      </w:r>
      <w:del w:id="282" w:author="Jutta Eckstein" w:date="2014-05-09T18:51:00Z">
        <w:r w:rsidRPr="00787B11" w:rsidDel="00F95091">
          <w:rPr>
            <w:lang w:eastAsia="ja-JP"/>
          </w:rPr>
          <w:delText xml:space="preserve">the </w:delText>
        </w:r>
      </w:del>
      <w:del w:id="283" w:author="Jutta Eckstein" w:date="2014-05-08T12:28:00Z">
        <w:r w:rsidRPr="00787B11" w:rsidDel="00D94D05">
          <w:rPr>
            <w:lang w:eastAsia="ja-JP"/>
          </w:rPr>
          <w:delText xml:space="preserve">release </w:delText>
        </w:r>
      </w:del>
      <w:ins w:id="284" w:author="Jutta Eckstein" w:date="2014-05-08T12:28:00Z">
        <w:r w:rsidR="00D94D05" w:rsidRPr="00787B11">
          <w:rPr>
            <w:lang w:eastAsia="ja-JP"/>
          </w:rPr>
          <w:t>releas</w:t>
        </w:r>
        <w:r w:rsidR="00D94D05">
          <w:rPr>
            <w:lang w:eastAsia="ja-JP"/>
          </w:rPr>
          <w:t>ing</w:t>
        </w:r>
        <w:r w:rsidR="00D94D05" w:rsidRPr="00787B11">
          <w:rPr>
            <w:lang w:eastAsia="ja-JP"/>
          </w:rPr>
          <w:t xml:space="preserve"> </w:t>
        </w:r>
      </w:ins>
      <w:del w:id="285" w:author="Jutta Eckstein" w:date="2014-05-08T12:28:00Z">
        <w:r w:rsidRPr="00787B11" w:rsidDel="00D94D05">
          <w:rPr>
            <w:lang w:eastAsia="ja-JP"/>
          </w:rPr>
          <w:delText xml:space="preserve">operation </w:delText>
        </w:r>
      </w:del>
      <w:r w:rsidRPr="00787B11">
        <w:rPr>
          <w:lang w:eastAsia="ja-JP"/>
        </w:rPr>
        <w:t xml:space="preserve">easier </w:t>
      </w:r>
      <w:del w:id="286" w:author="Jutta Eckstein" w:date="2014-05-08T12:28:00Z">
        <w:r w:rsidRPr="00787B11" w:rsidDel="00D94D05">
          <w:rPr>
            <w:lang w:eastAsia="ja-JP"/>
          </w:rPr>
          <w:delText xml:space="preserve">then </w:delText>
        </w:r>
      </w:del>
      <w:r w:rsidRPr="00787B11">
        <w:rPr>
          <w:lang w:eastAsia="ja-JP"/>
        </w:rPr>
        <w:t>and to support test automation</w:t>
      </w:r>
      <w:del w:id="287" w:author="Jutta Eckstein" w:date="2014-05-08T12:28:00Z">
        <w:r w:rsidRPr="00787B11" w:rsidDel="00D94D05">
          <w:rPr>
            <w:lang w:eastAsia="ja-JP"/>
          </w:rPr>
          <w:delText xml:space="preserve"> later</w:delText>
        </w:r>
      </w:del>
      <w:r w:rsidRPr="00787B11">
        <w:rPr>
          <w:lang w:eastAsia="ja-JP"/>
        </w:rPr>
        <w:t xml:space="preserve">. </w:t>
      </w:r>
      <w:del w:id="288" w:author="Jutta Eckstein" w:date="2014-05-08T12:28:00Z">
        <w:r w:rsidRPr="00787B11" w:rsidDel="00D94D05">
          <w:rPr>
            <w:lang w:eastAsia="ja-JP"/>
          </w:rPr>
          <w:delText xml:space="preserve">I </w:delText>
        </w:r>
      </w:del>
      <w:ins w:id="289" w:author="Jutta Eckstein" w:date="2014-05-08T12:28:00Z">
        <w:r w:rsidR="00D94D05">
          <w:rPr>
            <w:lang w:eastAsia="ja-JP"/>
          </w:rPr>
          <w:t>We</w:t>
        </w:r>
        <w:r w:rsidR="00D94D05" w:rsidRPr="00787B11">
          <w:rPr>
            <w:lang w:eastAsia="ja-JP"/>
          </w:rPr>
          <w:t xml:space="preserve"> </w:t>
        </w:r>
      </w:ins>
      <w:r w:rsidRPr="00787B11">
        <w:rPr>
          <w:lang w:eastAsia="ja-JP"/>
        </w:rPr>
        <w:t xml:space="preserve">also aimed </w:t>
      </w:r>
      <w:del w:id="290" w:author="Jutta Eckstein" w:date="2014-05-08T12:28:00Z">
        <w:r w:rsidRPr="00787B11" w:rsidDel="00D94D05">
          <w:rPr>
            <w:lang w:eastAsia="ja-JP"/>
          </w:rPr>
          <w:delText xml:space="preserve">to </w:delText>
        </w:r>
      </w:del>
      <w:ins w:id="291" w:author="Jutta Eckstein" w:date="2014-05-08T12:28:00Z">
        <w:r w:rsidR="00D94D05">
          <w:rPr>
            <w:lang w:eastAsia="ja-JP"/>
          </w:rPr>
          <w:t>for the</w:t>
        </w:r>
        <w:r w:rsidR="00D94D05" w:rsidRPr="00787B11">
          <w:rPr>
            <w:lang w:eastAsia="ja-JP"/>
          </w:rPr>
          <w:t xml:space="preserve"> </w:t>
        </w:r>
      </w:ins>
      <w:del w:id="292" w:author="Jutta Eckstein" w:date="2014-05-08T12:28:00Z">
        <w:r w:rsidRPr="00787B11" w:rsidDel="00D94D05">
          <w:rPr>
            <w:lang w:eastAsia="ja-JP"/>
          </w:rPr>
          <w:delText xml:space="preserve">use </w:delText>
        </w:r>
      </w:del>
      <w:ins w:id="293" w:author="Jutta Eckstein" w:date="2014-05-08T12:28:00Z">
        <w:r w:rsidR="00D94D05" w:rsidRPr="00787B11">
          <w:rPr>
            <w:lang w:eastAsia="ja-JP"/>
          </w:rPr>
          <w:t>us</w:t>
        </w:r>
        <w:r w:rsidR="00D94D05">
          <w:rPr>
            <w:lang w:eastAsia="ja-JP"/>
          </w:rPr>
          <w:t>age</w:t>
        </w:r>
        <w:r w:rsidR="00D94D05" w:rsidRPr="00787B11">
          <w:rPr>
            <w:lang w:eastAsia="ja-JP"/>
          </w:rPr>
          <w:t xml:space="preserve"> </w:t>
        </w:r>
        <w:r w:rsidR="00D94D05">
          <w:rPr>
            <w:lang w:eastAsia="ja-JP"/>
          </w:rPr>
          <w:t xml:space="preserve">of </w:t>
        </w:r>
      </w:ins>
      <w:del w:id="294" w:author="Jutta Eckstein" w:date="2014-05-08T17:30:00Z">
        <w:r w:rsidRPr="00787B11" w:rsidDel="00BE2A9A">
          <w:rPr>
            <w:lang w:eastAsia="ja-JP"/>
          </w:rPr>
          <w:delText xml:space="preserve">the </w:delText>
        </w:r>
      </w:del>
      <w:r w:rsidRPr="00787B11">
        <w:rPr>
          <w:lang w:eastAsia="ja-JP"/>
        </w:rPr>
        <w:t xml:space="preserve">working software as a measure </w:t>
      </w:r>
      <w:del w:id="295" w:author="Jutta Eckstein" w:date="2014-05-08T12:29:00Z">
        <w:r w:rsidRPr="00787B11" w:rsidDel="00D94D05">
          <w:rPr>
            <w:lang w:eastAsia="ja-JP"/>
          </w:rPr>
          <w:delText xml:space="preserve">to </w:delText>
        </w:r>
      </w:del>
      <w:ins w:id="296" w:author="Jutta Eckstein" w:date="2014-05-08T12:29:00Z">
        <w:r w:rsidR="00D94D05">
          <w:rPr>
            <w:lang w:eastAsia="ja-JP"/>
          </w:rPr>
          <w:t>for</w:t>
        </w:r>
        <w:r w:rsidR="00D94D05" w:rsidRPr="00787B11">
          <w:rPr>
            <w:lang w:eastAsia="ja-JP"/>
          </w:rPr>
          <w:t xml:space="preserve"> </w:t>
        </w:r>
      </w:ins>
      <w:del w:id="297" w:author="Jutta Eckstein" w:date="2014-05-08T12:29:00Z">
        <w:r w:rsidRPr="00787B11" w:rsidDel="00D94D05">
          <w:rPr>
            <w:lang w:eastAsia="ja-JP"/>
          </w:rPr>
          <w:delText xml:space="preserve">create </w:delText>
        </w:r>
      </w:del>
      <w:ins w:id="298" w:author="Jutta Eckstein" w:date="2014-05-08T12:29:00Z">
        <w:r w:rsidR="00D94D05" w:rsidRPr="00787B11">
          <w:rPr>
            <w:lang w:eastAsia="ja-JP"/>
          </w:rPr>
          <w:t>creat</w:t>
        </w:r>
        <w:r w:rsidR="00D94D05">
          <w:rPr>
            <w:lang w:eastAsia="ja-JP"/>
          </w:rPr>
          <w:t>ing</w:t>
        </w:r>
        <w:r w:rsidR="00D94D05" w:rsidRPr="00787B11">
          <w:rPr>
            <w:lang w:eastAsia="ja-JP"/>
          </w:rPr>
          <w:t xml:space="preserve"> </w:t>
        </w:r>
        <w:r w:rsidR="00D94D05">
          <w:rPr>
            <w:lang w:eastAsia="ja-JP"/>
          </w:rPr>
          <w:t xml:space="preserve">a </w:t>
        </w:r>
      </w:ins>
      <w:r w:rsidRPr="00787B11">
        <w:rPr>
          <w:lang w:eastAsia="ja-JP"/>
        </w:rPr>
        <w:t xml:space="preserve">shared understanding among </w:t>
      </w:r>
      <w:del w:id="299" w:author="Jutta Eckstein" w:date="2014-05-08T12:29:00Z">
        <w:r w:rsidRPr="00787B11" w:rsidDel="00D94D05">
          <w:rPr>
            <w:lang w:eastAsia="ja-JP"/>
          </w:rPr>
          <w:delText xml:space="preserve">the </w:delText>
        </w:r>
      </w:del>
      <w:r w:rsidRPr="00787B11">
        <w:rPr>
          <w:lang w:eastAsia="ja-JP"/>
        </w:rPr>
        <w:t xml:space="preserve">all team members and stakeholders </w:t>
      </w:r>
      <w:ins w:id="300" w:author="Jutta Eckstein" w:date="2014-05-08T12:29:00Z">
        <w:r w:rsidR="0042735B">
          <w:rPr>
            <w:lang w:eastAsia="ja-JP"/>
          </w:rPr>
          <w:t xml:space="preserve">right </w:t>
        </w:r>
      </w:ins>
      <w:r w:rsidRPr="00787B11">
        <w:t>from the beginning</w:t>
      </w:r>
      <w:r w:rsidRPr="00787B11">
        <w:rPr>
          <w:lang w:eastAsia="ja-JP"/>
        </w:rPr>
        <w:t xml:space="preserve"> of the project.</w:t>
      </w:r>
    </w:p>
    <w:p w14:paraId="37552E90" w14:textId="77777777" w:rsidR="00212117" w:rsidRPr="00787B11"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1461786C" w:rsidR="00D77C55" w:rsidRPr="00787B11" w:rsidRDefault="00E56F64" w:rsidP="00182F45">
      <w:pPr>
        <w:pStyle w:val="InitialBodyText"/>
        <w:rPr>
          <w:lang w:eastAsia="ja-JP"/>
        </w:rPr>
      </w:pPr>
      <w:r w:rsidRPr="00787B11">
        <w:rPr>
          <w:lang w:eastAsia="ja-JP"/>
        </w:rPr>
        <w:t xml:space="preserve">After implementing CI/CD, </w:t>
      </w:r>
      <w:del w:id="301" w:author="Jutta Eckstein" w:date="2014-05-08T12:29:00Z">
        <w:r w:rsidRPr="00787B11" w:rsidDel="0042735B">
          <w:rPr>
            <w:lang w:eastAsia="ja-JP"/>
          </w:rPr>
          <w:delText>I</w:delText>
        </w:r>
        <w:r w:rsidR="004C3230" w:rsidRPr="00787B11" w:rsidDel="0042735B">
          <w:rPr>
            <w:lang w:eastAsia="ja-JP"/>
          </w:rPr>
          <w:delText xml:space="preserve"> </w:delText>
        </w:r>
        <w:r w:rsidR="00561074" w:rsidRPr="00787B11" w:rsidDel="0042735B">
          <w:rPr>
            <w:lang w:eastAsia="ja-JP"/>
          </w:rPr>
          <w:delText>selected</w:delText>
        </w:r>
        <w:r w:rsidR="004C3230" w:rsidRPr="00787B11" w:rsidDel="0042735B">
          <w:rPr>
            <w:lang w:eastAsia="ja-JP"/>
          </w:rPr>
          <w:delText xml:space="preserve"> </w:delText>
        </w:r>
      </w:del>
      <w:ins w:id="302" w:author="Jutta Eckstein" w:date="2014-05-08T12:29:00Z">
        <w:r w:rsidR="0042735B">
          <w:rPr>
            <w:lang w:eastAsia="ja-JP"/>
          </w:rPr>
          <w:t xml:space="preserve">we used </w:t>
        </w:r>
      </w:ins>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del w:id="303" w:author="Jutta Eckstein" w:date="2014-05-08T12:30:00Z">
        <w:r w:rsidR="00BD669B" w:rsidRPr="00787B11" w:rsidDel="0042735B">
          <w:rPr>
            <w:lang w:eastAsia="ja-JP"/>
          </w:rPr>
          <w:delText>team members</w:delText>
        </w:r>
        <w:r w:rsidR="00116D7D" w:rsidRPr="00787B11" w:rsidDel="0042735B">
          <w:rPr>
            <w:lang w:eastAsia="ja-JP"/>
          </w:rPr>
          <w:delText xml:space="preserve"> and I</w:delText>
        </w:r>
        <w:r w:rsidR="00BD669B" w:rsidRPr="00787B11" w:rsidDel="0042735B">
          <w:rPr>
            <w:lang w:eastAsia="ja-JP"/>
          </w:rPr>
          <w:delText xml:space="preserve"> </w:delText>
        </w:r>
      </w:del>
      <w:ins w:id="304" w:author="Jutta Eckstein" w:date="2014-05-08T12:30:00Z">
        <w:r w:rsidR="0042735B">
          <w:rPr>
            <w:lang w:eastAsia="ja-JP"/>
          </w:rPr>
          <w:t xml:space="preserve">we </w:t>
        </w:r>
      </w:ins>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del w:id="305" w:author="Jutta Eckstein" w:date="2014-05-08T12:30:00Z">
        <w:r w:rsidR="00BD669B" w:rsidRPr="00787B11" w:rsidDel="0042735B">
          <w:rPr>
            <w:lang w:eastAsia="ja-JP"/>
          </w:rPr>
          <w:delText xml:space="preserve">to </w:delText>
        </w:r>
      </w:del>
      <w:ins w:id="306" w:author="Jutta Eckstein" w:date="2014-05-08T12:30:00Z">
        <w:r w:rsidR="0042735B">
          <w:rPr>
            <w:lang w:eastAsia="ja-JP"/>
          </w:rPr>
          <w:t>for</w:t>
        </w:r>
        <w:r w:rsidR="0042735B" w:rsidRPr="00787B11">
          <w:rPr>
            <w:lang w:eastAsia="ja-JP"/>
          </w:rPr>
          <w:t xml:space="preserve"> </w:t>
        </w:r>
      </w:ins>
      <w:r w:rsidR="00BD669B" w:rsidRPr="00787B11">
        <w:rPr>
          <w:lang w:eastAsia="ja-JP"/>
        </w:rPr>
        <w:t>implement</w:t>
      </w:r>
      <w:ins w:id="307" w:author="Jutta Eckstein" w:date="2014-05-08T12:30:00Z">
        <w:r w:rsidR="0042735B">
          <w:rPr>
            <w:lang w:eastAsia="ja-JP"/>
          </w:rPr>
          <w:t>ing the</w:t>
        </w:r>
      </w:ins>
      <w:r w:rsidR="00BD669B" w:rsidRPr="00787B11">
        <w:rPr>
          <w:lang w:eastAsia="ja-JP"/>
        </w:rPr>
        <w:t xml:space="preserve"> Android application.</w:t>
      </w:r>
      <w:r w:rsidR="008A0EF8" w:rsidRPr="00787B11">
        <w:rPr>
          <w:lang w:eastAsia="ja-JP"/>
        </w:rPr>
        <w:t xml:space="preserve"> </w:t>
      </w:r>
      <w:del w:id="308" w:author="Jutta Eckstein" w:date="2014-05-08T12:30:00Z">
        <w:r w:rsidR="008A0EF8" w:rsidRPr="00787B11" w:rsidDel="0042735B">
          <w:rPr>
            <w:lang w:eastAsia="ja-JP"/>
          </w:rPr>
          <w:delText xml:space="preserve">I thought that </w:delText>
        </w:r>
      </w:del>
      <w:ins w:id="309" w:author="Jutta Eckstein" w:date="2014-05-08T12:30:00Z">
        <w:r w:rsidR="0042735B">
          <w:rPr>
            <w:lang w:eastAsia="ja-JP"/>
          </w:rPr>
          <w:t xml:space="preserve">We hoped </w:t>
        </w:r>
      </w:ins>
      <w:r w:rsidR="008A0EF8" w:rsidRPr="00787B11">
        <w:rPr>
          <w:lang w:eastAsia="ja-JP"/>
        </w:rPr>
        <w:t xml:space="preserve">TDD would help us </w:t>
      </w:r>
      <w:r w:rsidR="00F11B4B" w:rsidRPr="00787B11">
        <w:rPr>
          <w:lang w:eastAsia="ja-JP"/>
        </w:rPr>
        <w:t xml:space="preserve">drive </w:t>
      </w:r>
      <w:ins w:id="310" w:author="Jutta Eckstein" w:date="2014-05-08T12:30:00Z">
        <w:r w:rsidR="0042735B">
          <w:rPr>
            <w:lang w:eastAsia="ja-JP"/>
          </w:rPr>
          <w:t xml:space="preserve">the </w:t>
        </w:r>
      </w:ins>
      <w:r w:rsidR="00F11B4B" w:rsidRPr="00787B11">
        <w:rPr>
          <w:lang w:eastAsia="ja-JP"/>
        </w:rPr>
        <w:t xml:space="preserve">learning </w:t>
      </w:r>
      <w:del w:id="311" w:author="Jutta Eckstein" w:date="2014-05-08T12:30:00Z">
        <w:r w:rsidR="00F11B4B" w:rsidRPr="00787B11" w:rsidDel="0042735B">
          <w:rPr>
            <w:lang w:eastAsia="ja-JP"/>
          </w:rPr>
          <w:delText xml:space="preserve">how to </w:delText>
        </w:r>
      </w:del>
      <w:ins w:id="312" w:author="Jutta Eckstein" w:date="2014-05-08T12:30:00Z">
        <w:r w:rsidR="0042735B">
          <w:rPr>
            <w:lang w:eastAsia="ja-JP"/>
          </w:rPr>
          <w:t xml:space="preserve">for the </w:t>
        </w:r>
      </w:ins>
      <w:r w:rsidR="00F11B4B" w:rsidRPr="00787B11">
        <w:rPr>
          <w:lang w:eastAsia="ja-JP"/>
        </w:rPr>
        <w:t>develop</w:t>
      </w:r>
      <w:ins w:id="313" w:author="Jutta Eckstein" w:date="2014-05-08T12:30:00Z">
        <w:r w:rsidR="0042735B">
          <w:rPr>
            <w:lang w:eastAsia="ja-JP"/>
          </w:rPr>
          <w:t>ment of</w:t>
        </w:r>
      </w:ins>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del w:id="314" w:author="Jutta Eckstein" w:date="2014-05-08T12:31:00Z">
        <w:r w:rsidR="00E37E8E" w:rsidRPr="00787B11" w:rsidDel="0042735B">
          <w:rPr>
            <w:lang w:eastAsia="ja-JP"/>
          </w:rPr>
          <w:delText xml:space="preserve">there were </w:delText>
        </w:r>
      </w:del>
      <w:ins w:id="315" w:author="Jutta Eckstein" w:date="2014-05-08T12:31:00Z">
        <w:r w:rsidR="0042735B">
          <w:rPr>
            <w:lang w:eastAsia="ja-JP"/>
          </w:rPr>
          <w:t xml:space="preserve">we faced </w:t>
        </w:r>
      </w:ins>
      <w:r w:rsidR="00E37E8E" w:rsidRPr="00787B11">
        <w:rPr>
          <w:lang w:eastAsia="ja-JP"/>
        </w:rPr>
        <w:t xml:space="preserve">many troubles </w:t>
      </w:r>
      <w:r w:rsidR="005A1BC7" w:rsidRPr="00787B11">
        <w:rPr>
          <w:lang w:eastAsia="ja-JP"/>
        </w:rPr>
        <w:t xml:space="preserve">and barriers </w:t>
      </w:r>
      <w:ins w:id="316" w:author="Jutta Eckstein" w:date="2014-05-08T12:31:00Z">
        <w:r w:rsidR="0042735B">
          <w:rPr>
            <w:lang w:eastAsia="ja-JP"/>
          </w:rPr>
          <w:t xml:space="preserve">while </w:t>
        </w:r>
      </w:ins>
      <w:r w:rsidR="00E37E8E" w:rsidRPr="00787B11">
        <w:rPr>
          <w:lang w:eastAsia="ja-JP"/>
        </w:rPr>
        <w:t>adapting TDD for Android.</w:t>
      </w:r>
    </w:p>
    <w:p w14:paraId="40C337F0" w14:textId="77777777" w:rsidR="00040717" w:rsidRPr="00787B11"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534BCE15"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ins w:id="317" w:author="Jutta Eckstein" w:date="2014-05-08T12:31:00Z">
        <w:r w:rsidR="0042735B">
          <w:rPr>
            <w:lang w:eastAsia="ja-JP"/>
          </w:rPr>
          <w:t xml:space="preserve">the </w:t>
        </w:r>
      </w:ins>
      <w:r w:rsidRPr="00787B11">
        <w:rPr>
          <w:lang w:eastAsia="ja-JP"/>
        </w:rPr>
        <w:t xml:space="preserve">work hours and </w:t>
      </w:r>
      <w:commentRangeStart w:id="318"/>
      <w:r w:rsidRPr="00787B11">
        <w:rPr>
          <w:lang w:eastAsia="ja-JP"/>
        </w:rPr>
        <w:t>operation</w:t>
      </w:r>
      <w:ins w:id="319" w:author="Jutta Eckstein" w:date="2014-05-08T12:31:00Z">
        <w:r w:rsidR="0042735B">
          <w:rPr>
            <w:lang w:eastAsia="ja-JP"/>
          </w:rPr>
          <w:t>al</w:t>
        </w:r>
      </w:ins>
      <w:r w:rsidRPr="00787B11">
        <w:rPr>
          <w:lang w:eastAsia="ja-JP"/>
        </w:rPr>
        <w:t xml:space="preserve"> </w:t>
      </w:r>
      <w:del w:id="320" w:author="Jutta Eckstein" w:date="2014-05-08T17:30:00Z">
        <w:r w:rsidRPr="00787B11" w:rsidDel="00BE2A9A">
          <w:rPr>
            <w:lang w:eastAsia="ja-JP"/>
          </w:rPr>
          <w:delText xml:space="preserve">mistakes </w:delText>
        </w:r>
      </w:del>
      <w:commentRangeEnd w:id="318"/>
      <w:ins w:id="321" w:author="Jutta Eckstein" w:date="2014-05-08T17:30:00Z">
        <w:r w:rsidR="00BE2A9A">
          <w:rPr>
            <w:lang w:eastAsia="ja-JP"/>
          </w:rPr>
          <w:t>errors</w:t>
        </w:r>
        <w:r w:rsidR="00BE2A9A" w:rsidRPr="00787B11">
          <w:rPr>
            <w:lang w:eastAsia="ja-JP"/>
          </w:rPr>
          <w:t xml:space="preserve"> </w:t>
        </w:r>
      </w:ins>
      <w:r w:rsidR="0042735B">
        <w:rPr>
          <w:rStyle w:val="Kommentarzeichen"/>
          <w:rFonts w:ascii="Times New Roman" w:hAnsi="Times New Roman"/>
          <w:lang w:eastAsia="en-US"/>
        </w:rPr>
        <w:commentReference w:id="318"/>
      </w:r>
      <w:del w:id="322" w:author="Jutta Eckstein" w:date="2014-05-08T12:31:00Z">
        <w:r w:rsidRPr="00787B11" w:rsidDel="0042735B">
          <w:rPr>
            <w:lang w:eastAsia="ja-JP"/>
          </w:rPr>
          <w:delText xml:space="preserve">by </w:delText>
        </w:r>
      </w:del>
      <w:ins w:id="323" w:author="Jutta Eckstein" w:date="2014-05-08T12:31:00Z">
        <w:r w:rsidR="0042735B">
          <w:rPr>
            <w:lang w:eastAsia="ja-JP"/>
          </w:rPr>
          <w:t xml:space="preserve">with </w:t>
        </w:r>
      </w:ins>
      <w:r w:rsidRPr="00787B11">
        <w:rPr>
          <w:lang w:eastAsia="ja-JP"/>
        </w:rPr>
        <w:t>CI/CD and TDD.</w:t>
      </w:r>
      <w:r w:rsidR="001E4043" w:rsidRPr="00787B11">
        <w:rPr>
          <w:lang w:eastAsia="ja-JP"/>
        </w:rPr>
        <w:t xml:space="preserve"> </w:t>
      </w:r>
      <w:commentRangeStart w:id="324"/>
      <w:r w:rsidR="0065207A" w:rsidRPr="00787B11">
        <w:rPr>
          <w:lang w:eastAsia="ja-JP"/>
        </w:rPr>
        <w:t xml:space="preserve">We </w:t>
      </w:r>
      <w:del w:id="325" w:author="Jutta Eckstein" w:date="2014-05-08T12:32:00Z">
        <w:r w:rsidR="0065207A" w:rsidRPr="00787B11" w:rsidDel="0042735B">
          <w:rPr>
            <w:lang w:eastAsia="ja-JP"/>
          </w:rPr>
          <w:delText xml:space="preserve">got </w:delText>
        </w:r>
      </w:del>
      <w:ins w:id="326" w:author="Jutta Eckstein" w:date="2014-05-08T12:32:00Z">
        <w:r w:rsidR="0042735B">
          <w:rPr>
            <w:lang w:eastAsia="ja-JP"/>
          </w:rPr>
          <w:t>developed</w:t>
        </w:r>
        <w:r w:rsidR="0042735B" w:rsidRPr="00787B11">
          <w:rPr>
            <w:lang w:eastAsia="ja-JP"/>
          </w:rPr>
          <w:t xml:space="preserve"> </w:t>
        </w:r>
      </w:ins>
      <w:ins w:id="327" w:author="Jutta Eckstein" w:date="2014-05-08T17:30:00Z">
        <w:r w:rsidR="00BE2A9A">
          <w:rPr>
            <w:lang w:eastAsia="ja-JP"/>
          </w:rPr>
          <w:t xml:space="preserve">the </w:t>
        </w:r>
      </w:ins>
      <w:r w:rsidR="0065207A" w:rsidRPr="00787B11">
        <w:rPr>
          <w:lang w:eastAsia="ja-JP"/>
        </w:rPr>
        <w:t xml:space="preserve">skills to </w:t>
      </w:r>
      <w:del w:id="328" w:author="Jutta Eckstein" w:date="2014-05-08T12:33:00Z">
        <w:r w:rsidR="001E4043" w:rsidRPr="00787B11" w:rsidDel="0042735B">
          <w:rPr>
            <w:lang w:eastAsia="ja-JP"/>
          </w:rPr>
          <w:delText>develop</w:delText>
        </w:r>
        <w:r w:rsidR="0065207A" w:rsidRPr="00787B11" w:rsidDel="0042735B">
          <w:rPr>
            <w:lang w:eastAsia="ja-JP"/>
          </w:rPr>
          <w:delText xml:space="preserve"> </w:delText>
        </w:r>
      </w:del>
      <w:ins w:id="329" w:author="Jutta Eckstein" w:date="2014-05-08T12:33:00Z">
        <w:r w:rsidR="0042735B">
          <w:rPr>
            <w:lang w:eastAsia="ja-JP"/>
          </w:rPr>
          <w:t xml:space="preserve">implement the </w:t>
        </w:r>
      </w:ins>
      <w:r w:rsidR="001E4043" w:rsidRPr="00787B11">
        <w:rPr>
          <w:lang w:eastAsia="ja-JP"/>
        </w:rPr>
        <w:t>required</w:t>
      </w:r>
      <w:r w:rsidR="00F04293" w:rsidRPr="00787B11">
        <w:rPr>
          <w:lang w:eastAsia="ja-JP"/>
        </w:rPr>
        <w:t xml:space="preserve"> software </w:t>
      </w:r>
      <w:del w:id="330" w:author="Jutta Eckstein" w:date="2014-05-08T12:33:00Z">
        <w:r w:rsidR="00F04293" w:rsidRPr="00787B11" w:rsidDel="0042735B">
          <w:rPr>
            <w:lang w:eastAsia="ja-JP"/>
          </w:rPr>
          <w:delText xml:space="preserve">gradually </w:delText>
        </w:r>
      </w:del>
      <w:ins w:id="331" w:author="Jutta Eckstein" w:date="2014-05-08T12:33:00Z">
        <w:r w:rsidR="0042735B">
          <w:rPr>
            <w:lang w:eastAsia="ja-JP"/>
          </w:rPr>
          <w:t xml:space="preserve">by improving the </w:t>
        </w:r>
      </w:ins>
      <w:del w:id="332" w:author="Jutta Eckstein" w:date="2014-05-08T12:33:00Z">
        <w:r w:rsidR="00F04293" w:rsidRPr="00787B11" w:rsidDel="0042735B">
          <w:rPr>
            <w:lang w:eastAsia="ja-JP"/>
          </w:rPr>
          <w:delText xml:space="preserve">collaborated </w:delText>
        </w:r>
      </w:del>
      <w:ins w:id="333" w:author="Jutta Eckstein" w:date="2014-05-08T12:33:00Z">
        <w:r w:rsidR="0042735B" w:rsidRPr="00787B11">
          <w:rPr>
            <w:lang w:eastAsia="ja-JP"/>
          </w:rPr>
          <w:t>collaborat</w:t>
        </w:r>
        <w:r w:rsidR="0042735B">
          <w:rPr>
            <w:lang w:eastAsia="ja-JP"/>
          </w:rPr>
          <w:t>ion</w:t>
        </w:r>
        <w:r w:rsidR="0042735B" w:rsidRPr="00787B11">
          <w:rPr>
            <w:lang w:eastAsia="ja-JP"/>
          </w:rPr>
          <w:t xml:space="preserve"> </w:t>
        </w:r>
      </w:ins>
      <w:del w:id="334" w:author="Jutta Eckstein" w:date="2014-05-08T12:33:00Z">
        <w:r w:rsidR="00F04293" w:rsidRPr="00787B11" w:rsidDel="0042735B">
          <w:rPr>
            <w:lang w:eastAsia="ja-JP"/>
          </w:rPr>
          <w:delText xml:space="preserve">with </w:delText>
        </w:r>
      </w:del>
      <w:ins w:id="335" w:author="Jutta Eckstein" w:date="2014-05-08T12:33:00Z">
        <w:r w:rsidR="0042735B">
          <w:rPr>
            <w:lang w:eastAsia="ja-JP"/>
          </w:rPr>
          <w:t xml:space="preserve">between team </w:t>
        </w:r>
      </w:ins>
      <w:r w:rsidR="00793FED" w:rsidRPr="00787B11">
        <w:rPr>
          <w:lang w:eastAsia="ja-JP"/>
        </w:rPr>
        <w:t>members and stakeholders.</w:t>
      </w:r>
      <w:r w:rsidR="002454B2" w:rsidRPr="00787B11">
        <w:rPr>
          <w:lang w:eastAsia="ja-JP"/>
        </w:rPr>
        <w:t xml:space="preserve"> </w:t>
      </w:r>
      <w:commentRangeEnd w:id="324"/>
      <w:r w:rsidR="0042735B">
        <w:rPr>
          <w:rStyle w:val="Kommentarzeichen"/>
          <w:rFonts w:ascii="Times New Roman" w:hAnsi="Times New Roman"/>
          <w:lang w:eastAsia="en-US"/>
        </w:rPr>
        <w:commentReference w:id="324"/>
      </w:r>
      <w:del w:id="336" w:author="Jutta Eckstein" w:date="2014-05-08T12:33:00Z">
        <w:r w:rsidR="009F0D3D" w:rsidRPr="00787B11" w:rsidDel="0042735B">
          <w:rPr>
            <w:lang w:eastAsia="ja-JP"/>
          </w:rPr>
          <w:delText>By contrast</w:delText>
        </w:r>
      </w:del>
      <w:ins w:id="337" w:author="Jutta Eckstein" w:date="2014-05-08T12:33:00Z">
        <w:r w:rsidR="0042735B">
          <w:rPr>
            <w:lang w:eastAsia="ja-JP"/>
          </w:rPr>
          <w:t>Yet on the other hand</w:t>
        </w:r>
      </w:ins>
      <w:r w:rsidR="009F0D3D" w:rsidRPr="00787B11">
        <w:rPr>
          <w:lang w:eastAsia="ja-JP"/>
        </w:rPr>
        <w:t xml:space="preserve">, </w:t>
      </w:r>
      <w:del w:id="338" w:author="Jutta Eckstein" w:date="2014-05-08T12:33:00Z">
        <w:r w:rsidR="002244CD" w:rsidRPr="00787B11" w:rsidDel="0042735B">
          <w:rPr>
            <w:lang w:eastAsia="ja-JP"/>
          </w:rPr>
          <w:delText xml:space="preserve">our </w:delText>
        </w:r>
      </w:del>
      <w:ins w:id="339" w:author="Jutta Eckstein" w:date="2014-05-08T12:33:00Z">
        <w:r w:rsidR="0042735B">
          <w:rPr>
            <w:lang w:eastAsia="ja-JP"/>
          </w:rPr>
          <w:t>the</w:t>
        </w:r>
        <w:r w:rsidR="0042735B" w:rsidRPr="00787B11">
          <w:rPr>
            <w:lang w:eastAsia="ja-JP"/>
          </w:rPr>
          <w:t xml:space="preserve"> </w:t>
        </w:r>
      </w:ins>
      <w:r w:rsidR="002244CD" w:rsidRPr="00787B11">
        <w:rPr>
          <w:lang w:eastAsia="ja-JP"/>
        </w:rPr>
        <w:t xml:space="preserve">project </w:t>
      </w:r>
      <w:del w:id="340" w:author="Jutta Eckstein" w:date="2014-05-08T12:33:00Z">
        <w:r w:rsidR="00F34E97" w:rsidRPr="00787B11" w:rsidDel="0042735B">
          <w:rPr>
            <w:lang w:eastAsia="ja-JP"/>
          </w:rPr>
          <w:delText xml:space="preserve">had </w:delText>
        </w:r>
      </w:del>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del w:id="341" w:author="Jutta Eckstein" w:date="2014-05-08T12:34:00Z">
        <w:r w:rsidRPr="00787B11" w:rsidDel="0042735B">
          <w:rPr>
            <w:lang w:eastAsia="ja-JP"/>
          </w:rPr>
          <w:delText xml:space="preserve">change requests </w:delText>
        </w:r>
        <w:r w:rsidR="00222BCF" w:rsidRPr="00787B11" w:rsidDel="0042735B">
          <w:rPr>
            <w:lang w:eastAsia="ja-JP"/>
          </w:rPr>
          <w:delText xml:space="preserve">from </w:delText>
        </w:r>
      </w:del>
      <w:ins w:id="342" w:author="Jutta Eckstein" w:date="2014-05-08T12:34:00Z">
        <w:r w:rsidR="0042735B">
          <w:rPr>
            <w:lang w:eastAsia="ja-JP"/>
          </w:rPr>
          <w:t xml:space="preserve">the </w:t>
        </w:r>
      </w:ins>
      <w:r w:rsidR="00B92A81" w:rsidRPr="00787B11">
        <w:rPr>
          <w:lang w:eastAsia="ja-JP"/>
        </w:rPr>
        <w:t>business analyst</w:t>
      </w:r>
      <w:r w:rsidR="00222BCF" w:rsidRPr="00787B11">
        <w:rPr>
          <w:lang w:eastAsia="ja-JP"/>
        </w:rPr>
        <w:t xml:space="preserve"> and designers </w:t>
      </w:r>
      <w:del w:id="343" w:author="Jutta Eckstein" w:date="2014-05-08T12:34:00Z">
        <w:r w:rsidR="00155C16" w:rsidRPr="00787B11" w:rsidDel="0042735B">
          <w:rPr>
            <w:lang w:eastAsia="ja-JP"/>
          </w:rPr>
          <w:delText>were increased</w:delText>
        </w:r>
        <w:r w:rsidR="00D23B9D" w:rsidRPr="00787B11" w:rsidDel="0042735B">
          <w:rPr>
            <w:lang w:eastAsia="ja-JP"/>
          </w:rPr>
          <w:delText xml:space="preserve"> </w:delText>
        </w:r>
      </w:del>
      <w:ins w:id="344" w:author="Jutta Eckstein" w:date="2014-05-08T12:34:00Z">
        <w:r w:rsidR="0042735B">
          <w:rPr>
            <w:lang w:eastAsia="ja-JP"/>
          </w:rPr>
          <w:t xml:space="preserve">asked for more and more change requests </w:t>
        </w:r>
      </w:ins>
      <w:r w:rsidR="00D23B9D" w:rsidRPr="00787B11">
        <w:rPr>
          <w:lang w:eastAsia="ja-JP"/>
        </w:rPr>
        <w:t xml:space="preserve">without </w:t>
      </w:r>
      <w:ins w:id="345" w:author="Jutta Eckstein" w:date="2014-05-08T12:34:00Z">
        <w:r w:rsidR="0042735B">
          <w:rPr>
            <w:lang w:eastAsia="ja-JP"/>
          </w:rPr>
          <w:t xml:space="preserve">deep </w:t>
        </w:r>
      </w:ins>
      <w:r w:rsidR="00D23B9D" w:rsidRPr="00787B11">
        <w:rPr>
          <w:lang w:eastAsia="ja-JP"/>
        </w:rPr>
        <w:t>consider</w:t>
      </w:r>
      <w:del w:id="346" w:author="Jutta Eckstein" w:date="2014-05-08T12:34:00Z">
        <w:r w:rsidR="00D23B9D" w:rsidRPr="00787B11" w:rsidDel="0042735B">
          <w:rPr>
            <w:lang w:eastAsia="ja-JP"/>
          </w:rPr>
          <w:delText>ing deeply</w:delText>
        </w:r>
      </w:del>
      <w:ins w:id="347" w:author="Jutta Eckstein" w:date="2014-05-08T12:34:00Z">
        <w:r w:rsidR="0042735B">
          <w:rPr>
            <w:lang w:eastAsia="ja-JP"/>
          </w:rPr>
          <w:t>ation</w:t>
        </w:r>
      </w:ins>
      <w:r w:rsidR="00D23B9D" w:rsidRPr="00787B11">
        <w:rPr>
          <w:lang w:eastAsia="ja-JP"/>
        </w:rPr>
        <w:t>.</w:t>
      </w:r>
      <w:r w:rsidR="00265D2C" w:rsidRPr="00787B11">
        <w:rPr>
          <w:lang w:eastAsia="ja-JP"/>
        </w:rPr>
        <w:t xml:space="preserve"> These requests increased </w:t>
      </w:r>
      <w:ins w:id="348" w:author="Jutta Eckstein" w:date="2014-05-09T18:55:00Z">
        <w:r w:rsidR="00F95091">
          <w:rPr>
            <w:lang w:eastAsia="ja-JP"/>
          </w:rPr>
          <w:t xml:space="preserve">the bugs on the </w:t>
        </w:r>
      </w:ins>
      <w:commentRangeStart w:id="349"/>
      <w:r w:rsidR="00860D48" w:rsidRPr="00787B11">
        <w:rPr>
          <w:lang w:eastAsia="ja-JP"/>
        </w:rPr>
        <w:t>use</w:t>
      </w:r>
      <w:ins w:id="350" w:author="Jutta Eckstein" w:date="2014-05-08T12:36:00Z">
        <w:r w:rsidR="0042735B">
          <w:rPr>
            <w:lang w:eastAsia="ja-JP"/>
          </w:rPr>
          <w:t>-</w:t>
        </w:r>
      </w:ins>
      <w:r w:rsidR="00860D48" w:rsidRPr="00787B11">
        <w:rPr>
          <w:lang w:eastAsia="ja-JP"/>
        </w:rPr>
        <w:t>case-level</w:t>
      </w:r>
      <w:del w:id="351" w:author="Jutta Eckstein" w:date="2014-05-09T18:55:00Z">
        <w:r w:rsidR="00860D48" w:rsidRPr="00787B11" w:rsidDel="00F95091">
          <w:rPr>
            <w:lang w:eastAsia="ja-JP"/>
          </w:rPr>
          <w:delText xml:space="preserve"> bugs </w:delText>
        </w:r>
        <w:commentRangeEnd w:id="349"/>
        <w:r w:rsidR="00F95091" w:rsidDel="00F95091">
          <w:rPr>
            <w:rStyle w:val="Kommentarzeichen"/>
            <w:rFonts w:ascii="Times New Roman" w:hAnsi="Times New Roman"/>
            <w:lang w:eastAsia="en-US"/>
          </w:rPr>
          <w:commentReference w:id="349"/>
        </w:r>
        <w:r w:rsidR="00265D2C" w:rsidRPr="00787B11" w:rsidDel="00F95091">
          <w:rPr>
            <w:lang w:eastAsia="ja-JP"/>
          </w:rPr>
          <w:delText>more</w:delText>
        </w:r>
      </w:del>
      <w:r w:rsidR="00265D2C" w:rsidRPr="00787B11">
        <w:rPr>
          <w:lang w:eastAsia="ja-JP"/>
        </w:rPr>
        <w:t>.</w:t>
      </w:r>
      <w:r w:rsidR="00977D86" w:rsidRPr="00787B11">
        <w:rPr>
          <w:lang w:eastAsia="ja-JP"/>
        </w:rPr>
        <w:t xml:space="preserve"> </w:t>
      </w:r>
      <w:r w:rsidR="004C6957" w:rsidRPr="00787B11">
        <w:rPr>
          <w:lang w:eastAsia="ja-JP"/>
        </w:rPr>
        <w:t xml:space="preserve">We </w:t>
      </w:r>
      <w:del w:id="352" w:author="Jutta Eckstein" w:date="2014-05-08T12:36:00Z">
        <w:r w:rsidR="00946AAA" w:rsidRPr="00787B11" w:rsidDel="0042735B">
          <w:rPr>
            <w:lang w:eastAsia="ja-JP"/>
          </w:rPr>
          <w:delText xml:space="preserve">had </w:delText>
        </w:r>
      </w:del>
      <w:ins w:id="353" w:author="Jutta Eckstein" w:date="2014-05-08T12:36:00Z">
        <w:r w:rsidR="0042735B">
          <w:rPr>
            <w:lang w:eastAsia="ja-JP"/>
          </w:rPr>
          <w:t xml:space="preserve">were in the </w:t>
        </w:r>
      </w:ins>
      <w:r w:rsidR="004C6957" w:rsidRPr="00787B11">
        <w:rPr>
          <w:lang w:eastAsia="ja-JP"/>
        </w:rPr>
        <w:t>need</w:t>
      </w:r>
      <w:del w:id="354" w:author="Jutta Eckstein" w:date="2014-05-08T12:36:00Z">
        <w:r w:rsidR="005F5092" w:rsidRPr="00787B11" w:rsidDel="0042735B">
          <w:rPr>
            <w:lang w:eastAsia="ja-JP"/>
          </w:rPr>
          <w:delText>ed</w:delText>
        </w:r>
      </w:del>
      <w:r w:rsidR="004C6957" w:rsidRPr="00787B11">
        <w:rPr>
          <w:lang w:eastAsia="ja-JP"/>
        </w:rPr>
        <w:t xml:space="preserve"> </w:t>
      </w:r>
      <w:ins w:id="355" w:author="Jutta Eckstein" w:date="2014-05-08T12:36:00Z">
        <w:r w:rsidR="0042735B">
          <w:rPr>
            <w:lang w:eastAsia="ja-JP"/>
          </w:rPr>
          <w:t xml:space="preserve">of a high </w:t>
        </w:r>
      </w:ins>
      <w:del w:id="356" w:author="Jutta Eckstein" w:date="2014-05-08T12:37:00Z">
        <w:r w:rsidR="004C6957" w:rsidRPr="00787B11" w:rsidDel="0042735B">
          <w:rPr>
            <w:lang w:eastAsia="ja-JP"/>
          </w:rPr>
          <w:delText xml:space="preserve">the </w:delText>
        </w:r>
      </w:del>
      <w:r w:rsidR="004C6957" w:rsidRPr="00787B11">
        <w:rPr>
          <w:lang w:eastAsia="ja-JP"/>
        </w:rPr>
        <w:t>discipline</w:t>
      </w:r>
      <w:r w:rsidR="008B18CD" w:rsidRPr="00787B11">
        <w:rPr>
          <w:lang w:eastAsia="ja-JP"/>
        </w:rPr>
        <w:t xml:space="preserve"> </w:t>
      </w:r>
      <w:del w:id="357" w:author="Jutta Eckstein" w:date="2014-05-08T12:37:00Z">
        <w:r w:rsidR="008B18CD" w:rsidRPr="00787B11" w:rsidDel="0042735B">
          <w:rPr>
            <w:lang w:eastAsia="ja-JP"/>
          </w:rPr>
          <w:delText xml:space="preserve">to </w:delText>
        </w:r>
      </w:del>
      <w:ins w:id="358" w:author="Jutta Eckstein" w:date="2014-05-08T12:37:00Z">
        <w:r w:rsidR="0042735B">
          <w:rPr>
            <w:lang w:eastAsia="ja-JP"/>
          </w:rPr>
          <w:t xml:space="preserve">for </w:t>
        </w:r>
      </w:ins>
      <w:r w:rsidR="000A25B8" w:rsidRPr="00787B11">
        <w:rPr>
          <w:lang w:eastAsia="ja-JP"/>
        </w:rPr>
        <w:t>restrain</w:t>
      </w:r>
      <w:ins w:id="359" w:author="Jutta Eckstein" w:date="2014-05-08T12:37:00Z">
        <w:r w:rsidR="0042735B">
          <w:rPr>
            <w:lang w:eastAsia="ja-JP"/>
          </w:rPr>
          <w:t>ing</w:t>
        </w:r>
      </w:ins>
      <w:r w:rsidR="008B18CD" w:rsidRPr="00787B11">
        <w:rPr>
          <w:lang w:eastAsia="ja-JP"/>
        </w:rPr>
        <w:t xml:space="preserve"> change requests</w:t>
      </w:r>
      <w:r w:rsidR="00E93AF6" w:rsidRPr="00787B11">
        <w:rPr>
          <w:lang w:eastAsia="ja-JP"/>
        </w:rPr>
        <w:t xml:space="preserve">, </w:t>
      </w:r>
      <w:ins w:id="360" w:author="Jutta Eckstein" w:date="2014-05-08T12:37:00Z">
        <w:r w:rsidR="0042735B">
          <w:rPr>
            <w:lang w:eastAsia="ja-JP"/>
          </w:rPr>
          <w:t xml:space="preserve">improving </w:t>
        </w:r>
      </w:ins>
      <w:r w:rsidR="00B31790" w:rsidRPr="00787B11">
        <w:rPr>
          <w:lang w:eastAsia="ja-JP"/>
        </w:rPr>
        <w:t xml:space="preserve">the </w:t>
      </w:r>
      <w:r w:rsidR="00E93AF6" w:rsidRPr="00787B11">
        <w:rPr>
          <w:lang w:eastAsia="ja-JP"/>
        </w:rPr>
        <w:t>domain knowledge</w:t>
      </w:r>
      <w:r w:rsidR="001A3183" w:rsidRPr="00787B11">
        <w:rPr>
          <w:lang w:eastAsia="ja-JP"/>
        </w:rPr>
        <w:t xml:space="preserve"> </w:t>
      </w:r>
      <w:ins w:id="361" w:author="Jutta Eckstein" w:date="2014-05-08T12:37:00Z">
        <w:r w:rsidR="0042735B">
          <w:rPr>
            <w:lang w:eastAsia="ja-JP"/>
          </w:rPr>
          <w:t xml:space="preserve">in order </w:t>
        </w:r>
      </w:ins>
      <w:r w:rsidR="001A3183" w:rsidRPr="00787B11">
        <w:rPr>
          <w:lang w:eastAsia="ja-JP"/>
        </w:rPr>
        <w:t xml:space="preserve">to develop </w:t>
      </w:r>
      <w:ins w:id="362" w:author="Jutta Eckstein" w:date="2014-05-08T12:37:00Z">
        <w:r w:rsidR="0042735B">
          <w:rPr>
            <w:lang w:eastAsia="ja-JP"/>
          </w:rPr>
          <w:t xml:space="preserve">the </w:t>
        </w:r>
      </w:ins>
      <w:r w:rsidR="00B31790" w:rsidRPr="00787B11">
        <w:rPr>
          <w:lang w:eastAsia="ja-JP"/>
        </w:rPr>
        <w:t xml:space="preserve">software </w:t>
      </w:r>
      <w:del w:id="363" w:author="Jutta Eckstein" w:date="2014-05-08T12:37:00Z">
        <w:r w:rsidR="004F7CC8" w:rsidRPr="00787B11" w:rsidDel="0042735B">
          <w:rPr>
            <w:lang w:eastAsia="ja-JP"/>
          </w:rPr>
          <w:delText>more properly</w:delText>
        </w:r>
      </w:del>
      <w:ins w:id="364" w:author="Jutta Eckstein" w:date="2014-05-08T12:37:00Z">
        <w:r w:rsidR="0042735B">
          <w:rPr>
            <w:lang w:eastAsia="ja-JP"/>
          </w:rPr>
          <w:t>better</w:t>
        </w:r>
      </w:ins>
      <w:r w:rsidR="00946AAA" w:rsidRPr="00787B11">
        <w:rPr>
          <w:lang w:eastAsia="ja-JP"/>
        </w:rPr>
        <w:t>, and</w:t>
      </w:r>
      <w:r w:rsidR="001229AE" w:rsidRPr="00787B11">
        <w:rPr>
          <w:lang w:eastAsia="ja-JP"/>
        </w:rPr>
        <w:t xml:space="preserve"> </w:t>
      </w:r>
      <w:ins w:id="365" w:author="Jutta Eckstein" w:date="2014-05-08T12:38:00Z">
        <w:r w:rsidR="0042735B">
          <w:rPr>
            <w:lang w:eastAsia="ja-JP"/>
          </w:rPr>
          <w:t xml:space="preserve">for making </w:t>
        </w:r>
      </w:ins>
      <w:r w:rsidR="004F7CC8" w:rsidRPr="00787B11">
        <w:rPr>
          <w:lang w:eastAsia="ja-JP"/>
        </w:rPr>
        <w:t xml:space="preserve">the </w:t>
      </w:r>
      <w:r w:rsidR="006A154F" w:rsidRPr="00787B11">
        <w:rPr>
          <w:lang w:eastAsia="ja-JP"/>
        </w:rPr>
        <w:t>measure</w:t>
      </w:r>
      <w:ins w:id="366" w:author="Jutta Eckstein" w:date="2014-05-08T12:38:00Z">
        <w:r w:rsidR="0042735B">
          <w:rPr>
            <w:lang w:eastAsia="ja-JP"/>
          </w:rPr>
          <w:t>ment</w:t>
        </w:r>
      </w:ins>
      <w:r w:rsidR="006A154F" w:rsidRPr="00787B11">
        <w:rPr>
          <w:lang w:eastAsia="ja-JP"/>
        </w:rPr>
        <w:t xml:space="preserve"> </w:t>
      </w:r>
      <w:del w:id="367" w:author="Jutta Eckstein" w:date="2014-05-08T12:38:00Z">
        <w:r w:rsidR="006A154F" w:rsidRPr="00787B11" w:rsidDel="0042735B">
          <w:rPr>
            <w:lang w:eastAsia="ja-JP"/>
          </w:rPr>
          <w:delText xml:space="preserve">to make </w:delText>
        </w:r>
      </w:del>
      <w:ins w:id="368" w:author="Jutta Eckstein" w:date="2014-05-08T12:38:00Z">
        <w:r w:rsidR="0042735B">
          <w:rPr>
            <w:lang w:eastAsia="ja-JP"/>
          </w:rPr>
          <w:t xml:space="preserve">of </w:t>
        </w:r>
      </w:ins>
      <w:r w:rsidR="006A154F" w:rsidRPr="00787B11">
        <w:rPr>
          <w:lang w:eastAsia="ja-JP"/>
        </w:rPr>
        <w:t>use</w:t>
      </w:r>
      <w:ins w:id="369" w:author="Jutta Eckstein" w:date="2014-05-08T12:38:00Z">
        <w:r w:rsidR="0042735B">
          <w:rPr>
            <w:lang w:eastAsia="ja-JP"/>
          </w:rPr>
          <w:t>-</w:t>
        </w:r>
      </w:ins>
      <w:r w:rsidR="006A154F" w:rsidRPr="00787B11">
        <w:rPr>
          <w:lang w:eastAsia="ja-JP"/>
        </w:rPr>
        <w:t>case</w:t>
      </w:r>
      <w:del w:id="370" w:author="Jutta Eckstein" w:date="2014-05-09T18:55:00Z">
        <w:r w:rsidR="006A154F" w:rsidRPr="00787B11" w:rsidDel="00F95091">
          <w:rPr>
            <w:lang w:eastAsia="ja-JP"/>
          </w:rPr>
          <w:delText>-level</w:delText>
        </w:r>
      </w:del>
      <w:r w:rsidR="006A154F" w:rsidRPr="00787B11">
        <w:rPr>
          <w:lang w:eastAsia="ja-JP"/>
        </w:rPr>
        <w:t xml:space="preserv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del w:id="371" w:author="Jutta Eckstein" w:date="2014-05-08T12:38:00Z">
        <w:r w:rsidR="005E29CD" w:rsidRPr="00787B11" w:rsidDel="0042735B">
          <w:rPr>
            <w:lang w:eastAsia="ja-JP"/>
          </w:rPr>
          <w:delText xml:space="preserve">I </w:delText>
        </w:r>
      </w:del>
      <w:ins w:id="372" w:author="Jutta Eckstein" w:date="2014-05-08T12:38:00Z">
        <w:r w:rsidR="0042735B">
          <w:rPr>
            <w:lang w:eastAsia="ja-JP"/>
          </w:rPr>
          <w:t>we</w:t>
        </w:r>
        <w:r w:rsidR="0042735B" w:rsidRPr="00787B11">
          <w:rPr>
            <w:lang w:eastAsia="ja-JP"/>
          </w:rPr>
          <w:t xml:space="preserve"> </w:t>
        </w:r>
      </w:ins>
      <w:r w:rsidR="005E29CD" w:rsidRPr="00787B11">
        <w:rPr>
          <w:lang w:eastAsia="ja-JP"/>
        </w:rPr>
        <w:t>adapted BDD</w:t>
      </w:r>
      <w:r w:rsidR="00977D86" w:rsidRPr="00787B11">
        <w:rPr>
          <w:lang w:eastAsia="ja-JP"/>
        </w:rPr>
        <w:t xml:space="preserve"> </w:t>
      </w:r>
      <w:ins w:id="373" w:author="Jutta Eckstein" w:date="2014-05-08T12:38:00Z">
        <w:r w:rsidR="0042735B">
          <w:rPr>
            <w:lang w:eastAsia="ja-JP"/>
          </w:rPr>
          <w:t xml:space="preserve">quickly, in order </w:t>
        </w:r>
      </w:ins>
      <w:r w:rsidR="00977D86" w:rsidRPr="00787B11">
        <w:rPr>
          <w:lang w:eastAsia="ja-JP"/>
        </w:rPr>
        <w:t xml:space="preserve">to solve </w:t>
      </w:r>
      <w:ins w:id="374" w:author="Jutta Eckstein" w:date="2014-05-08T12:38:00Z">
        <w:r w:rsidR="0042735B">
          <w:rPr>
            <w:lang w:eastAsia="ja-JP"/>
          </w:rPr>
          <w:t xml:space="preserve">all of </w:t>
        </w:r>
      </w:ins>
      <w:r w:rsidR="00977D86" w:rsidRPr="00787B11">
        <w:rPr>
          <w:lang w:eastAsia="ja-JP"/>
        </w:rPr>
        <w:t xml:space="preserve">these challenges </w:t>
      </w:r>
      <w:del w:id="375" w:author="Jutta Eckstein" w:date="2014-05-08T12:39:00Z">
        <w:r w:rsidR="00977D86" w:rsidRPr="00787B11" w:rsidDel="0042735B">
          <w:rPr>
            <w:lang w:eastAsia="ja-JP"/>
          </w:rPr>
          <w:delText>simultaneously in a hurry</w:delText>
        </w:r>
      </w:del>
      <w:ins w:id="376" w:author="Jutta Eckstein" w:date="2014-05-08T12:39:00Z">
        <w:r w:rsidR="0042735B">
          <w:rPr>
            <w:lang w:eastAsia="ja-JP"/>
          </w:rPr>
          <w:t>at once</w:t>
        </w:r>
      </w:ins>
      <w:r w:rsidR="000A63CF" w:rsidRPr="00787B11">
        <w:rPr>
          <w:lang w:eastAsia="ja-JP"/>
        </w:rPr>
        <w:t>.</w:t>
      </w:r>
    </w:p>
    <w:p w14:paraId="7F02EC28" w14:textId="77777777" w:rsidR="00523D49" w:rsidRPr="00787B11" w:rsidRDefault="00523D49" w:rsidP="00182F45">
      <w:pPr>
        <w:pStyle w:val="InitialBodyText"/>
        <w:rPr>
          <w:lang w:eastAsia="ja-JP"/>
        </w:rPr>
      </w:pPr>
    </w:p>
    <w:p w14:paraId="2A4877E9" w14:textId="118D9097"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del w:id="377" w:author="Jutta Eckstein" w:date="2014-05-08T12:39:00Z">
        <w:r w:rsidRPr="00787B11" w:rsidDel="0042735B">
          <w:rPr>
            <w:lang w:eastAsia="ja-JP"/>
          </w:rPr>
          <w:delText>lots of</w:delText>
        </w:r>
      </w:del>
      <w:ins w:id="378" w:author="Jutta Eckstein" w:date="2014-05-08T12:39:00Z">
        <w:r w:rsidR="0042735B">
          <w:rPr>
            <w:lang w:eastAsia="ja-JP"/>
          </w:rPr>
          <w:t>many</w:t>
        </w:r>
      </w:ins>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del w:id="379" w:author="Jutta Eckstein" w:date="2014-05-08T12:39:00Z">
        <w:r w:rsidR="00DE6921" w:rsidRPr="00787B11" w:rsidDel="00BF7E0D">
          <w:rPr>
            <w:lang w:eastAsia="ja-JP"/>
          </w:rPr>
          <w:delText xml:space="preserve">could </w:delText>
        </w:r>
        <w:r w:rsidR="005741CC" w:rsidRPr="00787B11" w:rsidDel="00BF7E0D">
          <w:rPr>
            <w:lang w:eastAsia="ja-JP"/>
          </w:rPr>
          <w:delText xml:space="preserve">have </w:delText>
        </w:r>
        <w:r w:rsidR="00672A45" w:rsidRPr="00787B11" w:rsidDel="00BF7E0D">
          <w:rPr>
            <w:lang w:eastAsia="ja-JP"/>
          </w:rPr>
          <w:delText>become</w:delText>
        </w:r>
      </w:del>
      <w:ins w:id="380" w:author="Jutta Eckstein" w:date="2014-05-08T12:39:00Z">
        <w:r w:rsidR="00BF7E0D">
          <w:rPr>
            <w:lang w:eastAsia="ja-JP"/>
          </w:rPr>
          <w:t>was able to</w:t>
        </w:r>
      </w:ins>
      <w:r w:rsidR="00672A45" w:rsidRPr="00787B11">
        <w:rPr>
          <w:lang w:eastAsia="ja-JP"/>
        </w:rPr>
        <w:t xml:space="preserve"> </w:t>
      </w:r>
      <w:del w:id="381" w:author="Jutta Eckstein" w:date="2014-05-08T12:39:00Z">
        <w:r w:rsidR="00672A45" w:rsidRPr="00787B11" w:rsidDel="00BF7E0D">
          <w:rPr>
            <w:lang w:eastAsia="ja-JP"/>
          </w:rPr>
          <w:delText>producing</w:delText>
        </w:r>
        <w:r w:rsidR="00DE6921" w:rsidRPr="00787B11" w:rsidDel="00BF7E0D">
          <w:rPr>
            <w:lang w:eastAsia="ja-JP"/>
          </w:rPr>
          <w:delText xml:space="preserve"> </w:delText>
        </w:r>
      </w:del>
      <w:ins w:id="382" w:author="Jutta Eckstein" w:date="2014-05-08T12:39:00Z">
        <w:r w:rsidR="00BF7E0D" w:rsidRPr="00787B11">
          <w:rPr>
            <w:lang w:eastAsia="ja-JP"/>
          </w:rPr>
          <w:t>produc</w:t>
        </w:r>
        <w:r w:rsidR="00BF7E0D">
          <w:rPr>
            <w:lang w:eastAsia="ja-JP"/>
          </w:rPr>
          <w:t>e</w:t>
        </w:r>
        <w:r w:rsidR="00BF7E0D" w:rsidRPr="00787B11">
          <w:rPr>
            <w:lang w:eastAsia="ja-JP"/>
          </w:rPr>
          <w:t xml:space="preserve"> </w:t>
        </w:r>
      </w:ins>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del w:id="383" w:author="Jutta Eckstein" w:date="2014-05-08T12:40:00Z">
        <w:r w:rsidR="00DE6921" w:rsidRPr="00787B11" w:rsidDel="00BF7E0D">
          <w:rPr>
            <w:lang w:eastAsia="ja-JP"/>
          </w:rPr>
          <w:delText xml:space="preserve">through </w:delText>
        </w:r>
      </w:del>
      <w:ins w:id="384" w:author="Jutta Eckstein" w:date="2014-05-08T12:40:00Z">
        <w:r w:rsidR="00BF7E0D">
          <w:rPr>
            <w:lang w:eastAsia="ja-JP"/>
          </w:rPr>
          <w:t>by implementing</w:t>
        </w:r>
        <w:r w:rsidR="00BF7E0D" w:rsidRPr="00787B11">
          <w:rPr>
            <w:lang w:eastAsia="ja-JP"/>
          </w:rPr>
          <w:t xml:space="preserve"> </w:t>
        </w:r>
      </w:ins>
      <w:r w:rsidR="00DE6921" w:rsidRPr="00787B11">
        <w:rPr>
          <w:lang w:eastAsia="ja-JP"/>
        </w:rPr>
        <w:t>t</w:t>
      </w:r>
      <w:r w:rsidR="000377E9" w:rsidRPr="00787B11">
        <w:rPr>
          <w:lang w:eastAsia="ja-JP"/>
        </w:rPr>
        <w:t>he</w:t>
      </w:r>
      <w:del w:id="385" w:author="Jutta Eckstein" w:date="2014-05-08T12:40:00Z">
        <w:r w:rsidR="000377E9" w:rsidRPr="00787B11" w:rsidDel="00BF7E0D">
          <w:rPr>
            <w:lang w:eastAsia="ja-JP"/>
          </w:rPr>
          <w:delText>se</w:delText>
        </w:r>
      </w:del>
      <w:r w:rsidR="000377E9" w:rsidRPr="00787B11">
        <w:rPr>
          <w:lang w:eastAsia="ja-JP"/>
        </w:rPr>
        <w:t xml:space="preserve"> </w:t>
      </w:r>
      <w:r w:rsidR="000377E9" w:rsidRPr="00787B11">
        <w:rPr>
          <w:lang w:eastAsia="ja-JP"/>
        </w:rPr>
        <w:lastRenderedPageBreak/>
        <w:t>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del w:id="386" w:author="Jutta Eckstein" w:date="2014-05-08T12:41:00Z">
        <w:r w:rsidR="009D473A" w:rsidRPr="00787B11" w:rsidDel="00BF7E0D">
          <w:rPr>
            <w:lang w:eastAsia="ja-JP"/>
          </w:rPr>
          <w:delText xml:space="preserve">had </w:delText>
        </w:r>
      </w:del>
      <w:r w:rsidR="00130E64" w:rsidRPr="00787B11">
        <w:rPr>
          <w:lang w:eastAsia="ja-JP"/>
        </w:rPr>
        <w:t>marshal</w:t>
      </w:r>
      <w:r w:rsidR="00BB1C1D" w:rsidRPr="00787B11">
        <w:rPr>
          <w:lang w:eastAsia="ja-JP"/>
        </w:rPr>
        <w:t xml:space="preserve">ed the ideas </w:t>
      </w:r>
      <w:del w:id="387" w:author="Jutta Eckstein" w:date="2014-05-08T12:41:00Z">
        <w:r w:rsidR="00E5792C" w:rsidRPr="00787B11" w:rsidDel="00BF7E0D">
          <w:rPr>
            <w:lang w:eastAsia="ja-JP"/>
          </w:rPr>
          <w:delText>to drive</w:delText>
        </w:r>
      </w:del>
      <w:ins w:id="388" w:author="Jutta Eckstein" w:date="2014-05-08T12:41:00Z">
        <w:r w:rsidR="00BF7E0D">
          <w:rPr>
            <w:lang w:eastAsia="ja-JP"/>
          </w:rPr>
          <w:t>of</w:t>
        </w:r>
      </w:ins>
      <w:r w:rsidR="00E5792C" w:rsidRPr="00787B11">
        <w:rPr>
          <w:lang w:eastAsia="ja-JP"/>
        </w:rPr>
        <w:t xml:space="preserve"> </w:t>
      </w:r>
      <w:r w:rsidR="00F5438A" w:rsidRPr="00787B11">
        <w:rPr>
          <w:lang w:eastAsia="ja-JP"/>
        </w:rPr>
        <w:t>streamlini</w:t>
      </w:r>
      <w:r w:rsidR="00E5792C" w:rsidRPr="00787B11">
        <w:rPr>
          <w:lang w:eastAsia="ja-JP"/>
        </w:rPr>
        <w:t xml:space="preserve">ng,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del w:id="389" w:author="Jutta Eckstein" w:date="2014-05-08T12:42:00Z">
        <w:r w:rsidR="00145CCD" w:rsidRPr="00787B11" w:rsidDel="00BF7E0D">
          <w:rPr>
            <w:lang w:eastAsia="ja-JP"/>
          </w:rPr>
          <w:delText>base</w:delText>
        </w:r>
        <w:r w:rsidR="007355B0" w:rsidRPr="00787B11" w:rsidDel="00BF7E0D">
          <w:rPr>
            <w:lang w:eastAsia="ja-JP"/>
          </w:rPr>
          <w:delText xml:space="preserve"> </w:delText>
        </w:r>
      </w:del>
      <w:ins w:id="390" w:author="Jutta Eckstein" w:date="2014-05-08T12:42:00Z">
        <w:r w:rsidR="00BF7E0D">
          <w:rPr>
            <w:lang w:eastAsia="ja-JP"/>
          </w:rPr>
          <w:t>practices</w:t>
        </w:r>
        <w:r w:rsidR="00BF7E0D" w:rsidRPr="00787B11">
          <w:rPr>
            <w:lang w:eastAsia="ja-JP"/>
          </w:rPr>
          <w:t xml:space="preserve"> </w:t>
        </w:r>
      </w:ins>
      <w:r w:rsidR="007355B0" w:rsidRPr="00787B11">
        <w:rPr>
          <w:lang w:eastAsia="ja-JP"/>
        </w:rPr>
        <w:t>like automation.</w:t>
      </w:r>
      <w:r w:rsidR="00F4730D" w:rsidRPr="00787B11">
        <w:rPr>
          <w:lang w:eastAsia="ja-JP"/>
        </w:rPr>
        <w:t xml:space="preserve"> </w:t>
      </w:r>
      <w:commentRangeStart w:id="391"/>
      <w:del w:id="392" w:author="Jutta Eckstein" w:date="2014-05-08T12:44:00Z">
        <w:r w:rsidR="00444142" w:rsidRPr="00787B11" w:rsidDel="00BF7E0D">
          <w:rPr>
            <w:lang w:eastAsia="ja-JP"/>
          </w:rPr>
          <w:delText xml:space="preserve">It is </w:delText>
        </w:r>
        <w:r w:rsidR="00C80C93" w:rsidRPr="00787B11" w:rsidDel="00BF7E0D">
          <w:rPr>
            <w:lang w:eastAsia="ja-JP"/>
          </w:rPr>
          <w:delText>really the additional possibilities of a</w:delText>
        </w:r>
      </w:del>
      <w:ins w:id="393" w:author="Jutta Eckstein" w:date="2014-05-08T12:44:00Z">
        <w:r w:rsidR="00BF7E0D">
          <w:rPr>
            <w:lang w:eastAsia="ja-JP"/>
          </w:rPr>
          <w:t>A</w:t>
        </w:r>
      </w:ins>
      <w:r w:rsidR="00C80C93" w:rsidRPr="00787B11">
        <w:rPr>
          <w:lang w:eastAsia="ja-JP"/>
        </w:rPr>
        <w:t>utomation</w:t>
      </w:r>
      <w:r w:rsidR="00F4730D" w:rsidRPr="00787B11">
        <w:rPr>
          <w:lang w:eastAsia="ja-JP"/>
        </w:rPr>
        <w:t xml:space="preserve"> and </w:t>
      </w:r>
      <w:ins w:id="394" w:author="Jutta Eckstein" w:date="2014-05-08T12:44:00Z">
        <w:r w:rsidR="00BF7E0D">
          <w:rPr>
            <w:lang w:eastAsia="ja-JP"/>
          </w:rPr>
          <w:t xml:space="preserve">the other </w:t>
        </w:r>
      </w:ins>
      <w:r w:rsidR="00F4730D" w:rsidRPr="00787B11">
        <w:rPr>
          <w:lang w:eastAsia="ja-JP"/>
        </w:rPr>
        <w:t>techniques</w:t>
      </w:r>
      <w:ins w:id="395" w:author="Jutta Eckstein" w:date="2014-05-08T12:44:00Z">
        <w:r w:rsidR="00BF7E0D">
          <w:rPr>
            <w:lang w:eastAsia="ja-JP"/>
          </w:rPr>
          <w:t xml:space="preserve"> described provide indeed these additional possibilities</w:t>
        </w:r>
      </w:ins>
      <w:r w:rsidR="00F4730D" w:rsidRPr="00787B11">
        <w:rPr>
          <w:lang w:eastAsia="ja-JP"/>
        </w:rPr>
        <w:t>.</w:t>
      </w:r>
      <w:r w:rsidR="00E67321" w:rsidRPr="00787B11">
        <w:rPr>
          <w:lang w:eastAsia="ja-JP"/>
        </w:rPr>
        <w:t xml:space="preserve"> </w:t>
      </w:r>
      <w:commentRangeEnd w:id="391"/>
      <w:r w:rsidR="00BF7E0D">
        <w:rPr>
          <w:rStyle w:val="Kommentarzeichen"/>
          <w:rFonts w:ascii="Times New Roman" w:hAnsi="Times New Roman"/>
          <w:lang w:eastAsia="en-US"/>
        </w:rPr>
        <w:commentReference w:id="391"/>
      </w:r>
      <w:r w:rsidR="003C5E65" w:rsidRPr="00787B11">
        <w:rPr>
          <w:lang w:eastAsia="ja-JP"/>
        </w:rPr>
        <w:t xml:space="preserve">Currently </w:t>
      </w:r>
      <w:del w:id="396" w:author="Jutta Eckstein" w:date="2014-05-08T12:45:00Z">
        <w:r w:rsidR="003C5E65" w:rsidRPr="00787B11" w:rsidDel="00BF7E0D">
          <w:rPr>
            <w:lang w:eastAsia="ja-JP"/>
          </w:rPr>
          <w:delText>it is usual</w:delText>
        </w:r>
        <w:r w:rsidR="00567C84" w:rsidRPr="00787B11" w:rsidDel="00BF7E0D">
          <w:rPr>
            <w:lang w:eastAsia="ja-JP"/>
          </w:rPr>
          <w:delText xml:space="preserve"> </w:delText>
        </w:r>
        <w:r w:rsidR="002E7FCF" w:rsidRPr="00787B11" w:rsidDel="00BF7E0D">
          <w:rPr>
            <w:lang w:eastAsia="ja-JP"/>
          </w:rPr>
          <w:delText>to</w:delText>
        </w:r>
        <w:r w:rsidR="003C5E65" w:rsidRPr="00787B11" w:rsidDel="00BF7E0D">
          <w:rPr>
            <w:lang w:eastAsia="ja-JP"/>
          </w:rPr>
          <w:delText xml:space="preserve"> </w:delText>
        </w:r>
        <w:r w:rsidR="007A4321" w:rsidRPr="00787B11" w:rsidDel="00BF7E0D">
          <w:rPr>
            <w:lang w:eastAsia="ja-JP"/>
          </w:rPr>
          <w:delText>use</w:delText>
        </w:r>
        <w:r w:rsidR="00C06AB8" w:rsidRPr="00787B11" w:rsidDel="00BF7E0D">
          <w:rPr>
            <w:lang w:eastAsia="ja-JP"/>
          </w:rPr>
          <w:delText xml:space="preserve"> </w:delText>
        </w:r>
        <w:r w:rsidR="00D933FA" w:rsidRPr="00787B11" w:rsidDel="00BF7E0D">
          <w:rPr>
            <w:lang w:eastAsia="ja-JP"/>
          </w:rPr>
          <w:delText>the</w:delText>
        </w:r>
        <w:r w:rsidR="0086690B" w:rsidRPr="00787B11" w:rsidDel="00BF7E0D">
          <w:rPr>
            <w:lang w:eastAsia="ja-JP"/>
          </w:rPr>
          <w:delText xml:space="preserve"> idea </w:delText>
        </w:r>
      </w:del>
      <w:r w:rsidR="0086690B" w:rsidRPr="00787B11">
        <w:rPr>
          <w:lang w:eastAsia="ja-JP"/>
        </w:rPr>
        <w:t>“Technology</w:t>
      </w:r>
      <w:r w:rsidR="00EC57BE" w:rsidRPr="00787B11">
        <w:rPr>
          <w:lang w:eastAsia="ja-JP"/>
        </w:rPr>
        <w:t>-</w:t>
      </w:r>
      <w:r w:rsidR="0086690B" w:rsidRPr="00787B11">
        <w:rPr>
          <w:lang w:eastAsia="ja-JP"/>
        </w:rPr>
        <w:t xml:space="preserve">Driven Development” </w:t>
      </w:r>
      <w:ins w:id="397" w:author="Jutta Eckstein" w:date="2014-05-08T12:45:00Z">
        <w:r w:rsidR="00BF7E0D">
          <w:rPr>
            <w:lang w:eastAsia="ja-JP"/>
          </w:rPr>
          <w:t>is the preferred way for</w:t>
        </w:r>
      </w:ins>
      <w:del w:id="398" w:author="Jutta Eckstein" w:date="2014-05-08T12:45:00Z">
        <w:r w:rsidR="002E7FCF" w:rsidRPr="00787B11" w:rsidDel="00BF7E0D">
          <w:rPr>
            <w:lang w:eastAsia="ja-JP"/>
          </w:rPr>
          <w:delText>a</w:delText>
        </w:r>
        <w:r w:rsidR="000F3AFE" w:rsidRPr="00787B11" w:rsidDel="00BF7E0D">
          <w:rPr>
            <w:lang w:eastAsia="ja-JP"/>
          </w:rPr>
          <w:delText xml:space="preserve">s a way </w:delText>
        </w:r>
        <w:r w:rsidR="002E7FCF" w:rsidRPr="00787B11" w:rsidDel="00BF7E0D">
          <w:rPr>
            <w:lang w:eastAsia="ja-JP"/>
          </w:rPr>
          <w:delText>of</w:delText>
        </w:r>
      </w:del>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8336F34" w:rsidR="00885FC6" w:rsidRPr="001C467E" w:rsidRDefault="00885FC6" w:rsidP="00885FC6">
      <w:pPr>
        <w:pStyle w:val="berschrift1"/>
        <w:rPr>
          <w:szCs w:val="20"/>
        </w:rPr>
      </w:pPr>
      <w:r w:rsidRPr="001C467E">
        <w:rPr>
          <w:szCs w:val="20"/>
        </w:rPr>
        <w:t xml:space="preserve">CI/CD: Aiming </w:t>
      </w:r>
      <w:ins w:id="399" w:author="Jutta Eckstein" w:date="2014-05-08T13:23:00Z">
        <w:r w:rsidR="006D1C64">
          <w:rPr>
            <w:szCs w:val="20"/>
          </w:rPr>
          <w:t xml:space="preserve">for </w:t>
        </w:r>
      </w:ins>
      <w:r w:rsidR="00924BF1" w:rsidRPr="001C467E">
        <w:rPr>
          <w:rFonts w:eastAsiaTheme="minorEastAsia"/>
          <w:szCs w:val="20"/>
          <w:lang w:eastAsia="ja-JP"/>
        </w:rPr>
        <w:t xml:space="preserve">release automation and </w:t>
      </w:r>
      <w:del w:id="400" w:author="Jutta Eckstein" w:date="2014-05-08T13:23:00Z">
        <w:r w:rsidR="00BF62CF" w:rsidRPr="001C467E" w:rsidDel="006D1C64">
          <w:rPr>
            <w:rFonts w:eastAsiaTheme="minorEastAsia"/>
            <w:szCs w:val="20"/>
            <w:lang w:eastAsia="ja-JP"/>
          </w:rPr>
          <w:delText>The start of</w:delText>
        </w:r>
        <w:r w:rsidR="00924BF1" w:rsidRPr="001C467E" w:rsidDel="006D1C64">
          <w:rPr>
            <w:rFonts w:eastAsiaTheme="minorEastAsia"/>
            <w:szCs w:val="20"/>
            <w:lang w:eastAsia="ja-JP"/>
          </w:rPr>
          <w:delText xml:space="preserve"> </w:delText>
        </w:r>
      </w:del>
      <w:ins w:id="401" w:author="Jutta Eckstein" w:date="2014-05-08T13:23:00Z">
        <w:r w:rsidR="006D1C64">
          <w:rPr>
            <w:rFonts w:eastAsiaTheme="minorEastAsia"/>
            <w:szCs w:val="20"/>
            <w:lang w:eastAsia="ja-JP"/>
          </w:rPr>
          <w:t xml:space="preserve">for </w:t>
        </w:r>
      </w:ins>
      <w:r w:rsidR="00924BF1" w:rsidRPr="001C467E">
        <w:rPr>
          <w:rFonts w:eastAsiaTheme="minorEastAsia"/>
          <w:szCs w:val="20"/>
          <w:lang w:eastAsia="ja-JP"/>
        </w:rPr>
        <w:t>collaboration</w:t>
      </w:r>
    </w:p>
    <w:p w14:paraId="4720670F" w14:textId="45D37183"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del w:id="402" w:author="Jutta Eckstein" w:date="2014-05-08T12:46:00Z">
        <w:r w:rsidR="003A00DC" w:rsidRPr="001C467E" w:rsidDel="002F7F30">
          <w:rPr>
            <w:lang w:eastAsia="ja-JP"/>
          </w:rPr>
          <w:delText xml:space="preserve">it was </w:delText>
        </w:r>
        <w:r w:rsidR="006935A6" w:rsidRPr="001C467E" w:rsidDel="002F7F30">
          <w:rPr>
            <w:lang w:eastAsia="ja-JP"/>
          </w:rPr>
          <w:delText>very slow in whole</w:delText>
        </w:r>
      </w:del>
      <w:ins w:id="403" w:author="Jutta Eckstein" w:date="2014-05-08T12:46:00Z">
        <w:r w:rsidR="002F7F30">
          <w:rPr>
            <w:lang w:eastAsia="ja-JP"/>
          </w:rPr>
          <w:t>the performance was very low</w:t>
        </w:r>
      </w:ins>
      <w:r w:rsidR="006935A6" w:rsidRPr="001C467E">
        <w:rPr>
          <w:lang w:eastAsia="ja-JP"/>
        </w:rPr>
        <w:t>.</w:t>
      </w:r>
      <w:r w:rsidR="00740466" w:rsidRPr="001C467E">
        <w:rPr>
          <w:lang w:eastAsia="ja-JP"/>
        </w:rPr>
        <w:t xml:space="preserve"> </w:t>
      </w:r>
      <w:del w:id="404" w:author="Jutta Eckstein" w:date="2014-05-08T12:47:00Z">
        <w:r w:rsidR="00D64B19" w:rsidRPr="001C467E" w:rsidDel="002F7F30">
          <w:rPr>
            <w:lang w:eastAsia="ja-JP"/>
          </w:rPr>
          <w:delText xml:space="preserve">I investigated </w:delText>
        </w:r>
      </w:del>
      <w:ins w:id="405" w:author="Jutta Eckstein" w:date="2014-05-08T12:47:00Z">
        <w:r w:rsidR="002F7F30">
          <w:rPr>
            <w:lang w:eastAsia="ja-JP"/>
          </w:rPr>
          <w:t xml:space="preserve">When analyzing </w:t>
        </w:r>
      </w:ins>
      <w:r w:rsidR="00D64B19" w:rsidRPr="001C467E">
        <w:rPr>
          <w:lang w:eastAsia="ja-JP"/>
        </w:rPr>
        <w:t>the project</w:t>
      </w:r>
      <w:del w:id="406" w:author="Jutta Eckstein" w:date="2014-05-08T12:47:00Z">
        <w:r w:rsidR="00D64B19" w:rsidRPr="001C467E" w:rsidDel="002F7F30">
          <w:rPr>
            <w:lang w:eastAsia="ja-JP"/>
          </w:rPr>
          <w:delText xml:space="preserve"> at first and </w:delText>
        </w:r>
      </w:del>
      <w:ins w:id="407" w:author="Jutta Eckstein" w:date="2014-05-08T12:47:00Z">
        <w:r w:rsidR="002F7F30">
          <w:rPr>
            <w:lang w:eastAsia="ja-JP"/>
          </w:rPr>
          <w:t xml:space="preserve">, I </w:t>
        </w:r>
      </w:ins>
      <w:r w:rsidR="00D64B19" w:rsidRPr="001C467E">
        <w:rPr>
          <w:lang w:eastAsia="ja-JP"/>
        </w:rPr>
        <w:t xml:space="preserve">found that </w:t>
      </w:r>
      <w:del w:id="408" w:author="Jutta Eckstein" w:date="2014-05-08T12:48:00Z">
        <w:r w:rsidR="00D64B19" w:rsidRPr="001C467E" w:rsidDel="002F7F30">
          <w:rPr>
            <w:lang w:eastAsia="ja-JP"/>
          </w:rPr>
          <w:delText xml:space="preserve">there were so many manual </w:delText>
        </w:r>
      </w:del>
      <w:ins w:id="409" w:author="Jutta Eckstein" w:date="2014-05-08T12:48:00Z">
        <w:r w:rsidR="002F7F30">
          <w:rPr>
            <w:lang w:eastAsia="ja-JP"/>
          </w:rPr>
          <w:t xml:space="preserve">producing the </w:t>
        </w:r>
      </w:ins>
      <w:r w:rsidR="00D64B19" w:rsidRPr="001C467E">
        <w:rPr>
          <w:lang w:eastAsia="ja-JP"/>
        </w:rPr>
        <w:t xml:space="preserve">release </w:t>
      </w:r>
      <w:del w:id="410" w:author="Jutta Eckstein" w:date="2014-05-08T12:48:00Z">
        <w:r w:rsidR="00D64B19" w:rsidRPr="001C467E" w:rsidDel="002F7F30">
          <w:rPr>
            <w:lang w:eastAsia="ja-JP"/>
          </w:rPr>
          <w:delText>operations</w:delText>
        </w:r>
      </w:del>
      <w:ins w:id="411" w:author="Jutta Eckstein" w:date="2014-05-08T12:48:00Z">
        <w:r w:rsidR="002F7F30">
          <w:rPr>
            <w:lang w:eastAsia="ja-JP"/>
          </w:rPr>
          <w:t>was done manually</w:t>
        </w:r>
      </w:ins>
      <w:r w:rsidR="00D64B19" w:rsidRPr="001C467E">
        <w:rPr>
          <w:lang w:eastAsia="ja-JP"/>
        </w:rPr>
        <w:t>.</w:t>
      </w:r>
      <w:r w:rsidR="00057D93" w:rsidRPr="001C467E">
        <w:rPr>
          <w:lang w:eastAsia="ja-JP"/>
        </w:rPr>
        <w:t xml:space="preserve"> There </w:t>
      </w:r>
      <w:del w:id="412" w:author="Jutta Eckstein" w:date="2014-05-08T12:48:00Z">
        <w:r w:rsidR="00057D93" w:rsidRPr="001C467E" w:rsidDel="002F7F30">
          <w:rPr>
            <w:lang w:eastAsia="ja-JP"/>
          </w:rPr>
          <w:delText xml:space="preserve">had been </w:delText>
        </w:r>
      </w:del>
      <w:ins w:id="413" w:author="Jutta Eckstein" w:date="2014-05-08T12:48:00Z">
        <w:r w:rsidR="002F7F30">
          <w:rPr>
            <w:lang w:eastAsia="ja-JP"/>
          </w:rPr>
          <w:t xml:space="preserve">were </w:t>
        </w:r>
      </w:ins>
      <w:del w:id="414" w:author="Jutta Eckstein" w:date="2014-05-08T12:49:00Z">
        <w:r w:rsidR="00057D93" w:rsidRPr="001C467E" w:rsidDel="002F7F30">
          <w:rPr>
            <w:lang w:eastAsia="ja-JP"/>
          </w:rPr>
          <w:delText xml:space="preserve">around </w:delText>
        </w:r>
      </w:del>
      <w:ins w:id="415" w:author="Jutta Eckstein" w:date="2014-05-08T12:49:00Z">
        <w:r w:rsidR="002F7F30">
          <w:rPr>
            <w:lang w:eastAsia="ja-JP"/>
          </w:rPr>
          <w:t>about</w:t>
        </w:r>
        <w:r w:rsidR="002F7F30" w:rsidRPr="001C467E">
          <w:rPr>
            <w:lang w:eastAsia="ja-JP"/>
          </w:rPr>
          <w:t xml:space="preserve"> </w:t>
        </w:r>
      </w:ins>
      <w:del w:id="416" w:author="Jutta Eckstein" w:date="2014-05-08T12:48:00Z">
        <w:r w:rsidR="00057D93" w:rsidRPr="001C467E" w:rsidDel="002F7F30">
          <w:rPr>
            <w:lang w:eastAsia="ja-JP"/>
          </w:rPr>
          <w:delText xml:space="preserve">3 </w:delText>
        </w:r>
      </w:del>
      <w:ins w:id="417" w:author="Jutta Eckstein" w:date="2014-05-08T12:48:00Z">
        <w:r w:rsidR="002F7F30">
          <w:rPr>
            <w:lang w:eastAsia="ja-JP"/>
          </w:rPr>
          <w:t>three</w:t>
        </w:r>
        <w:r w:rsidR="002F7F30" w:rsidRPr="001C467E">
          <w:rPr>
            <w:lang w:eastAsia="ja-JP"/>
          </w:rPr>
          <w:t xml:space="preserve"> </w:t>
        </w:r>
      </w:ins>
      <w:r w:rsidR="00057D93" w:rsidRPr="001C467E">
        <w:rPr>
          <w:lang w:eastAsia="ja-JP"/>
        </w:rPr>
        <w:t>change requests per week</w:t>
      </w:r>
      <w:del w:id="418" w:author="Jutta Eckstein" w:date="2014-05-08T12:48:00Z">
        <w:r w:rsidR="00057D93" w:rsidRPr="001C467E" w:rsidDel="002F7F30">
          <w:rPr>
            <w:lang w:eastAsia="ja-JP"/>
          </w:rPr>
          <w:delText xml:space="preserve"> then</w:delText>
        </w:r>
      </w:del>
      <w:r w:rsidR="00057D93" w:rsidRPr="001C467E">
        <w:rPr>
          <w:lang w:eastAsia="ja-JP"/>
        </w:rPr>
        <w:t>.</w:t>
      </w:r>
      <w:r w:rsidR="00901C4A" w:rsidRPr="001C467E">
        <w:rPr>
          <w:lang w:eastAsia="ja-JP"/>
        </w:rPr>
        <w:t xml:space="preserve"> Developers </w:t>
      </w:r>
      <w:del w:id="419" w:author="Jutta Eckstein" w:date="2014-05-08T12:48:00Z">
        <w:r w:rsidR="005B6E55" w:rsidRPr="001C467E" w:rsidDel="002F7F30">
          <w:rPr>
            <w:lang w:eastAsia="ja-JP"/>
          </w:rPr>
          <w:delText xml:space="preserve">needed to do </w:delText>
        </w:r>
      </w:del>
      <w:ins w:id="420" w:author="Jutta Eckstein" w:date="2014-05-08T12:48:00Z">
        <w:r w:rsidR="002F7F30">
          <w:rPr>
            <w:lang w:eastAsia="ja-JP"/>
          </w:rPr>
          <w:t xml:space="preserve">performed </w:t>
        </w:r>
      </w:ins>
      <w:r w:rsidR="005B6E55" w:rsidRPr="001C467E">
        <w:rPr>
          <w:lang w:eastAsia="ja-JP"/>
        </w:rPr>
        <w:t>regression test</w:t>
      </w:r>
      <w:ins w:id="421" w:author="Jutta Eckstein" w:date="2014-05-08T12:48:00Z">
        <w:r w:rsidR="002F7F30">
          <w:rPr>
            <w:lang w:eastAsia="ja-JP"/>
          </w:rPr>
          <w:t>ing</w:t>
        </w:r>
      </w:ins>
      <w:r w:rsidR="005B6E55" w:rsidRPr="001C467E">
        <w:rPr>
          <w:lang w:eastAsia="ja-JP"/>
        </w:rPr>
        <w:t xml:space="preserve"> manually</w:t>
      </w:r>
      <w:r w:rsidR="00F561C7" w:rsidRPr="001C467E">
        <w:rPr>
          <w:lang w:eastAsia="ja-JP"/>
        </w:rPr>
        <w:t xml:space="preserve"> </w:t>
      </w:r>
      <w:del w:id="422" w:author="Jutta Eckstein" w:date="2014-05-08T12:49:00Z">
        <w:r w:rsidR="00F561C7" w:rsidRPr="001C467E" w:rsidDel="002F7F30">
          <w:rPr>
            <w:lang w:eastAsia="ja-JP"/>
          </w:rPr>
          <w:delText xml:space="preserve">and it </w:delText>
        </w:r>
      </w:del>
      <w:ins w:id="423" w:author="Jutta Eckstein" w:date="2014-05-08T12:49:00Z">
        <w:r w:rsidR="002F7F30">
          <w:rPr>
            <w:lang w:eastAsia="ja-JP"/>
          </w:rPr>
          <w:t xml:space="preserve">which </w:t>
        </w:r>
      </w:ins>
      <w:r w:rsidR="00F561C7" w:rsidRPr="001C467E">
        <w:rPr>
          <w:lang w:eastAsia="ja-JP"/>
        </w:rPr>
        <w:t xml:space="preserve">took </w:t>
      </w:r>
      <w:del w:id="424" w:author="Jutta Eckstein" w:date="2014-05-08T12:49:00Z">
        <w:r w:rsidR="00F561C7" w:rsidRPr="001C467E" w:rsidDel="002F7F30">
          <w:rPr>
            <w:lang w:eastAsia="ja-JP"/>
          </w:rPr>
          <w:delText xml:space="preserve">around </w:delText>
        </w:r>
      </w:del>
      <w:ins w:id="425" w:author="Jutta Eckstein" w:date="2014-05-08T12:49:00Z">
        <w:r w:rsidR="002F7F30">
          <w:rPr>
            <w:lang w:eastAsia="ja-JP"/>
          </w:rPr>
          <w:t>about</w:t>
        </w:r>
        <w:r w:rsidR="002F7F30" w:rsidRPr="001C467E">
          <w:rPr>
            <w:lang w:eastAsia="ja-JP"/>
          </w:rPr>
          <w:t xml:space="preserve"> </w:t>
        </w:r>
      </w:ins>
      <w:del w:id="426" w:author="Jutta Eckstein" w:date="2014-05-08T12:49:00Z">
        <w:r w:rsidR="00F561C7" w:rsidRPr="001C467E" w:rsidDel="002F7F30">
          <w:rPr>
            <w:lang w:eastAsia="ja-JP"/>
          </w:rPr>
          <w:delText>4.0</w:delText>
        </w:r>
      </w:del>
      <w:ins w:id="427" w:author="Jutta Eckstein" w:date="2014-05-08T12:49:00Z">
        <w:r w:rsidR="002F7F30">
          <w:rPr>
            <w:lang w:eastAsia="ja-JP"/>
          </w:rPr>
          <w:t>four</w:t>
        </w:r>
      </w:ins>
      <w:r w:rsidR="00F561C7" w:rsidRPr="001C467E">
        <w:rPr>
          <w:lang w:eastAsia="ja-JP"/>
        </w:rPr>
        <w:t xml:space="preserve"> hours each time.</w:t>
      </w:r>
      <w:r w:rsidR="006D7801" w:rsidRPr="001C467E">
        <w:rPr>
          <w:lang w:eastAsia="ja-JP"/>
        </w:rPr>
        <w:t xml:space="preserve"> </w:t>
      </w:r>
      <w:del w:id="428" w:author="Jutta Eckstein" w:date="2014-05-08T12:49:00Z">
        <w:r w:rsidR="007060F8" w:rsidRPr="001C467E" w:rsidDel="00B22A33">
          <w:rPr>
            <w:lang w:eastAsia="ja-JP"/>
          </w:rPr>
          <w:delText>D</w:delText>
        </w:r>
        <w:r w:rsidR="005B6E55" w:rsidRPr="001C467E" w:rsidDel="00B22A33">
          <w:rPr>
            <w:lang w:eastAsia="ja-JP"/>
          </w:rPr>
          <w:delText xml:space="preserve">evelopers needed </w:delText>
        </w:r>
      </w:del>
      <w:ins w:id="429" w:author="Jutta Eckstein" w:date="2014-05-08T12:49:00Z">
        <w:r w:rsidR="00B22A33">
          <w:rPr>
            <w:lang w:eastAsia="ja-JP"/>
          </w:rPr>
          <w:t xml:space="preserve">They had </w:t>
        </w:r>
      </w:ins>
      <w:r w:rsidR="005B6E55" w:rsidRPr="001C467E">
        <w:rPr>
          <w:lang w:eastAsia="ja-JP"/>
        </w:rPr>
        <w:t xml:space="preserve">to install the latest application </w:t>
      </w:r>
      <w:del w:id="430" w:author="Jutta Eckstein" w:date="2014-05-08T12:50:00Z">
        <w:r w:rsidR="005B6E55" w:rsidRPr="001C467E" w:rsidDel="00B22A33">
          <w:rPr>
            <w:lang w:eastAsia="ja-JP"/>
          </w:rPr>
          <w:delText xml:space="preserve">to </w:delText>
        </w:r>
      </w:del>
      <w:ins w:id="431" w:author="Jutta Eckstein" w:date="2014-05-08T12:50:00Z">
        <w:r w:rsidR="00B22A33">
          <w:rPr>
            <w:lang w:eastAsia="ja-JP"/>
          </w:rPr>
          <w:t>on</w:t>
        </w:r>
        <w:r w:rsidR="00B22A33" w:rsidRPr="001C467E">
          <w:rPr>
            <w:lang w:eastAsia="ja-JP"/>
          </w:rPr>
          <w:t xml:space="preserve"> </w:t>
        </w:r>
      </w:ins>
      <w:r w:rsidR="005B6E55" w:rsidRPr="001C467E">
        <w:rPr>
          <w:lang w:eastAsia="ja-JP"/>
        </w:rPr>
        <w:t>each stakeholder’</w:t>
      </w:r>
      <w:r w:rsidR="00105792" w:rsidRPr="001C467E">
        <w:rPr>
          <w:lang w:eastAsia="ja-JP"/>
        </w:rPr>
        <w:t xml:space="preserve">s device </w:t>
      </w:r>
      <w:del w:id="432" w:author="Jutta Eckstein" w:date="2014-05-08T12:50:00Z">
        <w:r w:rsidR="00105792" w:rsidRPr="001C467E" w:rsidDel="00B22A33">
          <w:rPr>
            <w:lang w:eastAsia="ja-JP"/>
          </w:rPr>
          <w:delText xml:space="preserve">and it </w:delText>
        </w:r>
      </w:del>
      <w:ins w:id="433" w:author="Jutta Eckstein" w:date="2014-05-08T12:50:00Z">
        <w:r w:rsidR="00B22A33">
          <w:rPr>
            <w:lang w:eastAsia="ja-JP"/>
          </w:rPr>
          <w:t xml:space="preserve">which </w:t>
        </w:r>
      </w:ins>
      <w:r w:rsidR="00105792" w:rsidRPr="001C467E">
        <w:rPr>
          <w:lang w:eastAsia="ja-JP"/>
        </w:rPr>
        <w:t xml:space="preserve">took </w:t>
      </w:r>
      <w:del w:id="434" w:author="Jutta Eckstein" w:date="2014-05-08T12:50:00Z">
        <w:r w:rsidR="00105792" w:rsidRPr="001C467E" w:rsidDel="00B22A33">
          <w:rPr>
            <w:lang w:eastAsia="ja-JP"/>
          </w:rPr>
          <w:delText xml:space="preserve">around </w:delText>
        </w:r>
      </w:del>
      <w:ins w:id="435" w:author="Jutta Eckstein" w:date="2014-05-08T12:50:00Z">
        <w:r w:rsidR="00B22A33">
          <w:rPr>
            <w:lang w:eastAsia="ja-JP"/>
          </w:rPr>
          <w:t xml:space="preserve">about </w:t>
        </w:r>
      </w:ins>
      <w:del w:id="436" w:author="Jutta Eckstein" w:date="2014-05-08T12:50:00Z">
        <w:r w:rsidR="006D7801" w:rsidRPr="001C467E" w:rsidDel="00B22A33">
          <w:rPr>
            <w:lang w:eastAsia="ja-JP"/>
          </w:rPr>
          <w:delText xml:space="preserve">0.5 </w:delText>
        </w:r>
      </w:del>
      <w:ins w:id="437" w:author="Jutta Eckstein" w:date="2014-05-08T12:50:00Z">
        <w:r w:rsidR="00B22A33">
          <w:rPr>
            <w:lang w:eastAsia="ja-JP"/>
          </w:rPr>
          <w:t xml:space="preserve">half an </w:t>
        </w:r>
      </w:ins>
      <w:r w:rsidR="006D7801" w:rsidRPr="001C467E">
        <w:rPr>
          <w:lang w:eastAsia="ja-JP"/>
        </w:rPr>
        <w:t>hour</w:t>
      </w:r>
      <w:del w:id="438" w:author="Jutta Eckstein" w:date="2014-05-08T12:50:00Z">
        <w:r w:rsidR="006D7801" w:rsidRPr="001C467E" w:rsidDel="00B22A33">
          <w:rPr>
            <w:lang w:eastAsia="ja-JP"/>
          </w:rPr>
          <w:delText>s</w:delText>
        </w:r>
      </w:del>
      <w:r w:rsidR="006D7801" w:rsidRPr="001C467E">
        <w:rPr>
          <w:lang w:eastAsia="ja-JP"/>
        </w:rPr>
        <w:t xml:space="preserve">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439"/>
      <w:del w:id="440" w:author="Jutta Eckstein" w:date="2014-05-08T12:51:00Z">
        <w:r w:rsidR="004671BF" w:rsidRPr="001C467E" w:rsidDel="00B22A33">
          <w:rPr>
            <w:lang w:eastAsia="ja-JP"/>
          </w:rPr>
          <w:delText xml:space="preserve">whopping </w:delText>
        </w:r>
      </w:del>
      <w:commentRangeEnd w:id="439"/>
      <w:ins w:id="441" w:author="Jutta Eckstein" w:date="2014-05-08T12:51:00Z">
        <w:r w:rsidR="00B22A33">
          <w:rPr>
            <w:lang w:eastAsia="ja-JP"/>
          </w:rPr>
          <w:t>total of</w:t>
        </w:r>
        <w:r w:rsidR="00B22A33" w:rsidRPr="001C467E">
          <w:rPr>
            <w:lang w:eastAsia="ja-JP"/>
          </w:rPr>
          <w:t xml:space="preserve"> </w:t>
        </w:r>
      </w:ins>
      <w:r w:rsidR="00B22A33">
        <w:rPr>
          <w:rStyle w:val="Kommentarzeichen"/>
          <w:rFonts w:ascii="Times New Roman" w:hAnsi="Times New Roman"/>
          <w:lang w:eastAsia="en-US"/>
        </w:rPr>
        <w:commentReference w:id="439"/>
      </w:r>
      <w:r w:rsidR="004671BF" w:rsidRPr="001C467E">
        <w:rPr>
          <w:lang w:eastAsia="ja-JP"/>
        </w:rPr>
        <w:t xml:space="preserve">13.5 hours </w:t>
      </w:r>
      <w:del w:id="442" w:author="Jutta Eckstein" w:date="2014-05-08T12:51:00Z">
        <w:r w:rsidR="004671BF" w:rsidRPr="001C467E" w:rsidDel="00B22A33">
          <w:rPr>
            <w:lang w:eastAsia="ja-JP"/>
          </w:rPr>
          <w:delText>had been</w:delText>
        </w:r>
      </w:del>
      <w:ins w:id="443" w:author="Jutta Eckstein" w:date="2014-05-08T12:51:00Z">
        <w:r w:rsidR="00B22A33">
          <w:rPr>
            <w:lang w:eastAsia="ja-JP"/>
          </w:rPr>
          <w:t>were</w:t>
        </w:r>
      </w:ins>
      <w:r w:rsidR="004671BF" w:rsidRPr="001C467E">
        <w:rPr>
          <w:lang w:eastAsia="ja-JP"/>
        </w:rPr>
        <w:t xml:space="preserve"> consumed</w:t>
      </w:r>
      <w:r w:rsidR="00461A4E" w:rsidRPr="001C467E">
        <w:rPr>
          <w:lang w:eastAsia="ja-JP"/>
        </w:rPr>
        <w:t xml:space="preserve"> </w:t>
      </w:r>
      <w:del w:id="444" w:author="Jutta Eckstein" w:date="2014-05-08T12:51:00Z">
        <w:r w:rsidR="00461A4E" w:rsidRPr="001C467E" w:rsidDel="00B22A33">
          <w:rPr>
            <w:lang w:eastAsia="ja-JP"/>
          </w:rPr>
          <w:delText xml:space="preserve">every </w:delText>
        </w:r>
      </w:del>
      <w:r w:rsidR="00461A4E" w:rsidRPr="001C467E">
        <w:rPr>
          <w:lang w:eastAsia="ja-JP"/>
        </w:rPr>
        <w:t>week</w:t>
      </w:r>
      <w:ins w:id="445" w:author="Jutta Eckstein" w:date="2014-05-08T12:51:00Z">
        <w:r w:rsidR="00B22A33">
          <w:rPr>
            <w:lang w:eastAsia="ja-JP"/>
          </w:rPr>
          <w:t>ly</w:t>
        </w:r>
      </w:ins>
      <w:r w:rsidR="00461A4E" w:rsidRPr="001C467E">
        <w:rPr>
          <w:lang w:eastAsia="ja-JP"/>
        </w:rPr>
        <w:t xml:space="preserve"> for </w:t>
      </w:r>
      <w:del w:id="446" w:author="Jutta Eckstein" w:date="2014-05-08T12:51:00Z">
        <w:r w:rsidR="00461A4E" w:rsidRPr="001C467E" w:rsidDel="00B22A33">
          <w:rPr>
            <w:lang w:eastAsia="ja-JP"/>
          </w:rPr>
          <w:delText xml:space="preserve">manual release </w:delText>
        </w:r>
      </w:del>
      <w:ins w:id="447" w:author="Jutta Eckstein" w:date="2014-05-08T12:51:00Z">
        <w:r w:rsidR="00B22A33" w:rsidRPr="001C467E">
          <w:rPr>
            <w:lang w:eastAsia="ja-JP"/>
          </w:rPr>
          <w:t>releas</w:t>
        </w:r>
        <w:r w:rsidR="00B22A33">
          <w:rPr>
            <w:lang w:eastAsia="ja-JP"/>
          </w:rPr>
          <w:t>ing manually</w:t>
        </w:r>
        <w:r w:rsidR="00B22A33" w:rsidRPr="001C467E">
          <w:rPr>
            <w:lang w:eastAsia="ja-JP"/>
          </w:rPr>
          <w:t xml:space="preserve"> </w:t>
        </w:r>
      </w:ins>
      <w:r w:rsidR="00461A4E" w:rsidRPr="001C467E">
        <w:rPr>
          <w:lang w:eastAsia="ja-JP"/>
        </w:rPr>
        <w:t>at that time.</w:t>
      </w:r>
      <w:r w:rsidR="00FC2444" w:rsidRPr="001C467E">
        <w:rPr>
          <w:lang w:eastAsia="ja-JP"/>
        </w:rPr>
        <w:t xml:space="preserve"> </w:t>
      </w:r>
      <w:r w:rsidR="00AB0952" w:rsidRPr="001C467E">
        <w:rPr>
          <w:lang w:eastAsia="ja-JP"/>
        </w:rPr>
        <w:t>Operation</w:t>
      </w:r>
      <w:ins w:id="448" w:author="Jutta Eckstein" w:date="2014-05-08T12:52:00Z">
        <w:r w:rsidR="00B22A33">
          <w:rPr>
            <w:lang w:eastAsia="ja-JP"/>
          </w:rPr>
          <w:t>al</w:t>
        </w:r>
      </w:ins>
      <w:r w:rsidR="00AB0952" w:rsidRPr="001C467E">
        <w:rPr>
          <w:lang w:eastAsia="ja-JP"/>
        </w:rPr>
        <w:t xml:space="preserve"> </w:t>
      </w:r>
      <w:del w:id="449" w:author="Jutta Eckstein" w:date="2014-05-08T12:52:00Z">
        <w:r w:rsidR="00AB0952" w:rsidRPr="001C467E" w:rsidDel="00B22A33">
          <w:rPr>
            <w:lang w:eastAsia="ja-JP"/>
          </w:rPr>
          <w:delText xml:space="preserve">mistakes </w:delText>
        </w:r>
      </w:del>
      <w:ins w:id="450" w:author="Jutta Eckstein" w:date="2014-05-08T12:52:00Z">
        <w:r w:rsidR="00B22A33">
          <w:rPr>
            <w:lang w:eastAsia="ja-JP"/>
          </w:rPr>
          <w:t xml:space="preserve">errors </w:t>
        </w:r>
      </w:ins>
      <w:del w:id="451" w:author="Jutta Eckstein" w:date="2014-05-08T12:52:00Z">
        <w:r w:rsidR="00AB0952" w:rsidRPr="001C467E" w:rsidDel="00B22A33">
          <w:rPr>
            <w:lang w:eastAsia="ja-JP"/>
          </w:rPr>
          <w:delText>had been increasing</w:delText>
        </w:r>
        <w:r w:rsidR="003D7E3F" w:rsidRPr="001C467E" w:rsidDel="00B22A33">
          <w:rPr>
            <w:lang w:eastAsia="ja-JP"/>
          </w:rPr>
          <w:delText xml:space="preserve"> </w:delText>
        </w:r>
      </w:del>
      <w:ins w:id="452" w:author="Jutta Eckstein" w:date="2014-05-08T12:52:00Z">
        <w:r w:rsidR="00B22A33" w:rsidRPr="001C467E">
          <w:rPr>
            <w:lang w:eastAsia="ja-JP"/>
          </w:rPr>
          <w:t>increas</w:t>
        </w:r>
        <w:r w:rsidR="00B22A33">
          <w:rPr>
            <w:lang w:eastAsia="ja-JP"/>
          </w:rPr>
          <w:t>ed</w:t>
        </w:r>
        <w:r w:rsidR="00B22A33" w:rsidRPr="001C467E">
          <w:rPr>
            <w:lang w:eastAsia="ja-JP"/>
          </w:rPr>
          <w:t xml:space="preserve"> </w:t>
        </w:r>
      </w:ins>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del w:id="453" w:author="Jutta Eckstein" w:date="2014-05-08T12:52:00Z">
        <w:r w:rsidR="00AB0952" w:rsidRPr="001C467E" w:rsidDel="00B22A33">
          <w:rPr>
            <w:lang w:eastAsia="ja-JP"/>
          </w:rPr>
          <w:delText xml:space="preserve">had fallen </w:delText>
        </w:r>
      </w:del>
      <w:ins w:id="454" w:author="Jutta Eckstein" w:date="2014-05-08T12:52:00Z">
        <w:r w:rsidR="00B22A33">
          <w:rPr>
            <w:lang w:eastAsia="ja-JP"/>
          </w:rPr>
          <w:t xml:space="preserve">became </w:t>
        </w:r>
      </w:ins>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ins w:id="455" w:author="Jutta Eckstein" w:date="2014-05-08T12:53:00Z">
        <w:r w:rsidR="00B22A33">
          <w:t xml:space="preserve">in order </w:t>
        </w:r>
      </w:ins>
      <w:r w:rsidR="00B47FBC" w:rsidRPr="001C467E">
        <w:rPr>
          <w:lang w:eastAsia="ja-JP"/>
        </w:rPr>
        <w:t xml:space="preserve">to </w:t>
      </w:r>
      <w:del w:id="456" w:author="Jutta Eckstein" w:date="2014-05-08T12:53:00Z">
        <w:r w:rsidR="00B47FBC" w:rsidRPr="001C467E" w:rsidDel="00B22A33">
          <w:rPr>
            <w:lang w:eastAsia="ja-JP"/>
          </w:rPr>
          <w:delText>make</w:delText>
        </w:r>
        <w:r w:rsidR="006C5A3D" w:rsidRPr="001C467E" w:rsidDel="00B22A33">
          <w:delText xml:space="preserve"> </w:delText>
        </w:r>
      </w:del>
      <w:ins w:id="457" w:author="Jutta Eckstein" w:date="2014-05-08T12:53:00Z">
        <w:r w:rsidR="00B22A33">
          <w:rPr>
            <w:lang w:eastAsia="ja-JP"/>
          </w:rPr>
          <w:t>sustain</w:t>
        </w:r>
        <w:r w:rsidR="00B22A33" w:rsidRPr="001C467E">
          <w:t xml:space="preserve"> </w:t>
        </w:r>
      </w:ins>
      <w:r w:rsidR="006C5A3D" w:rsidRPr="001C467E">
        <w:t>the team</w:t>
      </w:r>
      <w:del w:id="458" w:author="Jutta Eckstein" w:date="2014-05-08T12:53:00Z">
        <w:r w:rsidR="006C5A3D" w:rsidRPr="001C467E" w:rsidDel="00B22A33">
          <w:delText xml:space="preserve"> sustainable</w:delText>
        </w:r>
      </w:del>
      <w:r w:rsidR="001021B6" w:rsidRPr="001C467E">
        <w:rPr>
          <w:lang w:eastAsia="ja-JP"/>
        </w:rPr>
        <w:t>.</w:t>
      </w:r>
    </w:p>
    <w:p w14:paraId="4A816120" w14:textId="2F70E488" w:rsidR="00201EA1" w:rsidRPr="001C467E" w:rsidRDefault="00403C23" w:rsidP="00FC6BEF">
      <w:pPr>
        <w:pStyle w:val="InitialBodyText"/>
        <w:ind w:firstLineChars="142" w:firstLine="284"/>
        <w:rPr>
          <w:lang w:eastAsia="ja-JP"/>
        </w:rPr>
      </w:pPr>
      <w:r w:rsidRPr="001C467E">
        <w:rPr>
          <w:lang w:eastAsia="ja-JP"/>
        </w:rPr>
        <w:t>On the other hand,</w:t>
      </w:r>
      <w:r w:rsidR="00DF32AC" w:rsidRPr="001C467E">
        <w:rPr>
          <w:lang w:eastAsia="ja-JP"/>
        </w:rPr>
        <w:t xml:space="preserve"> </w:t>
      </w:r>
      <w:r w:rsidR="00BD5820" w:rsidRPr="001C467E">
        <w:rPr>
          <w:lang w:eastAsia="ja-JP"/>
        </w:rPr>
        <w:t xml:space="preserve">team members and stakeholders </w:t>
      </w:r>
      <w:r w:rsidR="00964130" w:rsidRPr="001C467E">
        <w:rPr>
          <w:lang w:eastAsia="ja-JP"/>
        </w:rPr>
        <w:t xml:space="preserve">had </w:t>
      </w:r>
      <w:del w:id="459" w:author="Jutta Eckstein" w:date="2014-05-08T12:55:00Z">
        <w:r w:rsidR="00964130" w:rsidRPr="001C467E" w:rsidDel="00B22A33">
          <w:rPr>
            <w:lang w:eastAsia="ja-JP"/>
          </w:rPr>
          <w:delText>clearly argued</w:delText>
        </w:r>
      </w:del>
      <w:ins w:id="460" w:author="Jutta Eckstein" w:date="2014-05-08T12:55:00Z">
        <w:r w:rsidR="00B22A33">
          <w:rPr>
            <w:lang w:eastAsia="ja-JP"/>
          </w:rPr>
          <w:t>been going</w:t>
        </w:r>
      </w:ins>
      <w:r w:rsidR="00964130" w:rsidRPr="001C467E">
        <w:rPr>
          <w:lang w:eastAsia="ja-JP"/>
        </w:rPr>
        <w:t xml:space="preserve"> in </w:t>
      </w:r>
      <w:del w:id="461" w:author="Jutta Eckstein" w:date="2014-05-08T12:55:00Z">
        <w:r w:rsidR="00964130" w:rsidRPr="001C467E" w:rsidDel="00B22A33">
          <w:rPr>
            <w:lang w:eastAsia="ja-JP"/>
          </w:rPr>
          <w:delText xml:space="preserve">a </w:delText>
        </w:r>
      </w:del>
      <w:r w:rsidR="00964130" w:rsidRPr="001C467E">
        <w:rPr>
          <w:lang w:eastAsia="ja-JP"/>
        </w:rPr>
        <w:t>circle</w:t>
      </w:r>
      <w:ins w:id="462" w:author="Jutta Eckstein" w:date="2014-05-08T12:55:00Z">
        <w:r w:rsidR="00B22A33">
          <w:rPr>
            <w:lang w:eastAsia="ja-JP"/>
          </w:rPr>
          <w:t>s</w:t>
        </w:r>
      </w:ins>
      <w:r w:rsidR="00BD5820" w:rsidRPr="001C467E">
        <w:rPr>
          <w:lang w:eastAsia="ja-JP"/>
        </w:rPr>
        <w:t>.</w:t>
      </w:r>
      <w:r w:rsidR="007B71BB" w:rsidRPr="001C467E">
        <w:rPr>
          <w:lang w:eastAsia="ja-JP"/>
        </w:rPr>
        <w:t xml:space="preserve"> </w:t>
      </w:r>
      <w:del w:id="463" w:author="Jutta Eckstein" w:date="2014-05-08T12:56:00Z">
        <w:r w:rsidR="007B71BB" w:rsidRPr="001C467E" w:rsidDel="00B22A33">
          <w:rPr>
            <w:lang w:eastAsia="ja-JP"/>
          </w:rPr>
          <w:delText>They</w:delText>
        </w:r>
        <w:r w:rsidR="00471735" w:rsidRPr="001C467E" w:rsidDel="00B22A33">
          <w:delText xml:space="preserve"> did not have the </w:delText>
        </w:r>
      </w:del>
      <w:ins w:id="464" w:author="Jutta Eckstein" w:date="2014-05-08T12:56:00Z">
        <w:r w:rsidR="00B22A33">
          <w:rPr>
            <w:lang w:eastAsia="ja-JP"/>
          </w:rPr>
          <w:t xml:space="preserve">There was no </w:t>
        </w:r>
      </w:ins>
      <w:r w:rsidR="00471735" w:rsidRPr="001C467E">
        <w:t>clear</w:t>
      </w:r>
      <w:r w:rsidR="00476FCD" w:rsidRPr="001C467E">
        <w:rPr>
          <w:lang w:eastAsia="ja-JP"/>
        </w:rPr>
        <w:t xml:space="preserve"> </w:t>
      </w:r>
      <w:r w:rsidR="00471735" w:rsidRPr="001C467E">
        <w:t xml:space="preserve">vision and </w:t>
      </w:r>
      <w:ins w:id="465" w:author="Jutta Eckstein" w:date="2014-05-08T12:56:00Z">
        <w:r w:rsidR="00B22A33">
          <w:t xml:space="preserve">no </w:t>
        </w:r>
      </w:ins>
      <w:r w:rsidR="00471735" w:rsidRPr="001C467E">
        <w:t xml:space="preserve">requirements </w:t>
      </w:r>
      <w:del w:id="466" w:author="Jutta Eckstein" w:date="2014-05-08T12:56:00Z">
        <w:r w:rsidR="00471735" w:rsidRPr="001C467E" w:rsidDel="00B22A33">
          <w:delText xml:space="preserve">from </w:delText>
        </w:r>
      </w:del>
      <w:ins w:id="467" w:author="Jutta Eckstein" w:date="2014-05-08T12:56:00Z">
        <w:r w:rsidR="00B22A33">
          <w:t xml:space="preserve">at </w:t>
        </w:r>
      </w:ins>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del w:id="468" w:author="Jutta Eckstein" w:date="2014-05-08T12:56:00Z">
        <w:r w:rsidR="000657FD" w:rsidRPr="001C467E" w:rsidDel="00B22A33">
          <w:delText xml:space="preserve">progress </w:delText>
        </w:r>
      </w:del>
      <w:r w:rsidR="00E1224B" w:rsidRPr="001C467E">
        <w:t xml:space="preserve">information </w:t>
      </w:r>
      <w:ins w:id="469" w:author="Jutta Eckstein" w:date="2014-05-08T12:56:00Z">
        <w:r w:rsidR="00B22A33">
          <w:t xml:space="preserve">about the progress </w:t>
        </w:r>
      </w:ins>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w:t>
      </w:r>
      <w:del w:id="470" w:author="Jutta Eckstein" w:date="2014-05-08T12:57:00Z">
        <w:r w:rsidR="00672DD0" w:rsidRPr="001C467E" w:rsidDel="00B22A33">
          <w:rPr>
            <w:lang w:eastAsia="ja-JP"/>
          </w:rPr>
          <w:delText xml:space="preserve">as a common base </w:delText>
        </w:r>
      </w:del>
      <w:r w:rsidR="00672DD0" w:rsidRPr="001C467E">
        <w:rPr>
          <w:lang w:eastAsia="ja-JP"/>
        </w:rPr>
        <w:t xml:space="preserve">for </w:t>
      </w:r>
      <w:ins w:id="471" w:author="Jutta Eckstein" w:date="2014-05-08T12:57:00Z">
        <w:r w:rsidR="00B22A33">
          <w:rPr>
            <w:lang w:eastAsia="ja-JP"/>
          </w:rPr>
          <w:t xml:space="preserve">creating a </w:t>
        </w:r>
      </w:ins>
      <w:r w:rsidR="00672DD0" w:rsidRPr="001C467E">
        <w:rPr>
          <w:lang w:eastAsia="ja-JP"/>
        </w:rPr>
        <w:t>shared understanding</w:t>
      </w:r>
      <w:del w:id="472" w:author="Jutta Eckstein" w:date="2014-05-08T12:57:00Z">
        <w:r w:rsidR="00672DD0" w:rsidRPr="001C467E" w:rsidDel="00B22A33">
          <w:rPr>
            <w:lang w:eastAsia="ja-JP"/>
          </w:rPr>
          <w:delText xml:space="preserve"> among them</w:delText>
        </w:r>
      </w:del>
      <w:r w:rsidR="00672DD0" w:rsidRPr="001C467E">
        <w:rPr>
          <w:lang w:eastAsia="ja-JP"/>
        </w:rPr>
        <w:t>.</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del w:id="473" w:author="Jutta Eckstein" w:date="2014-05-08T12:57:00Z">
        <w:r w:rsidR="00471735" w:rsidRPr="001C467E" w:rsidDel="00B22A33">
          <w:delText xml:space="preserve">them </w:delText>
        </w:r>
      </w:del>
      <w:ins w:id="474" w:author="Jutta Eckstein" w:date="2014-05-08T12:57:00Z">
        <w:r w:rsidR="00B22A33">
          <w:t>to</w:t>
        </w:r>
        <w:r w:rsidR="00B22A33" w:rsidRPr="001C467E">
          <w:t xml:space="preserve"> </w:t>
        </w:r>
      </w:ins>
      <w:r w:rsidR="007C009A" w:rsidRPr="001C467E">
        <w:t xml:space="preserve">clarify </w:t>
      </w:r>
      <w:ins w:id="475" w:author="Jutta Eckstein" w:date="2014-05-08T12:57:00Z">
        <w:r w:rsidR="00B22A33">
          <w:t xml:space="preserve">the </w:t>
        </w:r>
      </w:ins>
      <w:r w:rsidR="007C009A" w:rsidRPr="001C467E">
        <w:t xml:space="preserve">vision and </w:t>
      </w:r>
      <w:ins w:id="476" w:author="Jutta Eckstein" w:date="2014-05-08T12:57:00Z">
        <w:r w:rsidR="00B22A33">
          <w:t xml:space="preserve">the </w:t>
        </w:r>
      </w:ins>
      <w:r w:rsidR="007C009A" w:rsidRPr="001C467E">
        <w:t>requirements</w:t>
      </w:r>
      <w:r w:rsidR="004D3C3C" w:rsidRPr="001C467E">
        <w:rPr>
          <w:lang w:eastAsia="ja-JP"/>
        </w:rPr>
        <w:t>,</w:t>
      </w:r>
      <w:r w:rsidR="007C009A" w:rsidRPr="001C467E">
        <w:rPr>
          <w:lang w:eastAsia="ja-JP"/>
        </w:rPr>
        <w:t xml:space="preserve"> </w:t>
      </w:r>
      <w:ins w:id="477" w:author="Jutta Eckstein" w:date="2014-05-08T12:58:00Z">
        <w:r w:rsidR="00B22A33">
          <w:rPr>
            <w:lang w:eastAsia="ja-JP"/>
          </w:rPr>
          <w:t>while providing status updates</w:t>
        </w:r>
      </w:ins>
      <w:del w:id="478" w:author="Jutta Eckstein" w:date="2014-05-08T12:58:00Z">
        <w:r w:rsidR="007C009A" w:rsidRPr="001C467E" w:rsidDel="00B22A33">
          <w:rPr>
            <w:lang w:eastAsia="ja-JP"/>
          </w:rPr>
          <w:delText xml:space="preserve">and </w:delText>
        </w:r>
        <w:r w:rsidR="00C07BCE" w:rsidRPr="001C467E" w:rsidDel="00B22A33">
          <w:delText xml:space="preserve">give </w:delText>
        </w:r>
        <w:r w:rsidR="003D4E61" w:rsidRPr="001C467E" w:rsidDel="00B22A33">
          <w:rPr>
            <w:lang w:eastAsia="ja-JP"/>
          </w:rPr>
          <w:delText>them</w:delText>
        </w:r>
        <w:r w:rsidR="00206A12" w:rsidRPr="001C467E" w:rsidDel="00B22A33">
          <w:delText xml:space="preserve"> the progress intuitively</w:delText>
        </w:r>
      </w:del>
      <w:r w:rsidR="00206A12" w:rsidRPr="001C467E">
        <w:t>.</w:t>
      </w:r>
    </w:p>
    <w:p w14:paraId="1BA29FFA" w14:textId="6F9B08F0"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ins w:id="479" w:author="Jutta Eckstein" w:date="2014-05-08T12:58:00Z">
        <w:r w:rsidR="00B22A33">
          <w:rPr>
            <w:lang w:val="en-AU" w:eastAsia="ja-JP"/>
          </w:rPr>
          <w:t xml:space="preserve">the </w:t>
        </w:r>
      </w:ins>
      <w:del w:id="480" w:author="Jutta Eckstein" w:date="2014-05-08T12:58:00Z">
        <w:r w:rsidR="006877A5" w:rsidRPr="001C467E" w:rsidDel="00B22A33">
          <w:rPr>
            <w:lang w:val="en-AU" w:eastAsia="ja-JP"/>
          </w:rPr>
          <w:delText xml:space="preserve">reducing </w:delText>
        </w:r>
      </w:del>
      <w:ins w:id="481" w:author="Jutta Eckstein" w:date="2014-05-08T12:58:00Z">
        <w:r w:rsidR="00B22A33" w:rsidRPr="001C467E">
          <w:rPr>
            <w:lang w:val="en-AU" w:eastAsia="ja-JP"/>
          </w:rPr>
          <w:t>reduc</w:t>
        </w:r>
        <w:r w:rsidR="00B22A33">
          <w:rPr>
            <w:lang w:val="en-AU" w:eastAsia="ja-JP"/>
          </w:rPr>
          <w:t>tion of</w:t>
        </w:r>
        <w:r w:rsidR="00B22A33" w:rsidRPr="001C467E">
          <w:rPr>
            <w:lang w:val="en-AU" w:eastAsia="ja-JP"/>
          </w:rPr>
          <w:t xml:space="preserve"> </w:t>
        </w:r>
      </w:ins>
      <w:r w:rsidR="006877A5" w:rsidRPr="001C467E">
        <w:rPr>
          <w:lang w:val="en-AU" w:eastAsia="ja-JP"/>
        </w:rPr>
        <w:t>manual release operation</w:t>
      </w:r>
      <w:ins w:id="482" w:author="Jutta Eckstein" w:date="2014-05-08T12:58:00Z">
        <w:r w:rsidR="00B22A33">
          <w:rPr>
            <w:lang w:val="en-AU" w:eastAsia="ja-JP"/>
          </w:rPr>
          <w:t>s</w:t>
        </w:r>
      </w:ins>
      <w:r w:rsidR="006877A5" w:rsidRPr="001C467E">
        <w:rPr>
          <w:lang w:val="en-AU" w:eastAsia="ja-JP"/>
        </w:rPr>
        <w:t xml:space="preserve"> and </w:t>
      </w:r>
      <w:del w:id="483" w:author="Jutta Eckstein" w:date="2014-05-08T12:59:00Z">
        <w:r w:rsidR="00C9630A" w:rsidRPr="001C467E" w:rsidDel="00B22A33">
          <w:rPr>
            <w:lang w:val="en-AU" w:eastAsia="ja-JP"/>
          </w:rPr>
          <w:delText xml:space="preserve">creating </w:delText>
        </w:r>
      </w:del>
      <w:r w:rsidR="00C9630A" w:rsidRPr="001C467E">
        <w:rPr>
          <w:lang w:val="en-AU" w:eastAsia="ja-JP"/>
        </w:rPr>
        <w:t xml:space="preserve">the </w:t>
      </w:r>
      <w:del w:id="484" w:author="Jutta Eckstein" w:date="2014-05-08T12:59:00Z">
        <w:r w:rsidR="00C9630A" w:rsidRPr="001C467E" w:rsidDel="00B22A33">
          <w:rPr>
            <w:lang w:val="en-AU" w:eastAsia="ja-JP"/>
          </w:rPr>
          <w:delText xml:space="preserve">baseline </w:delText>
        </w:r>
      </w:del>
      <w:ins w:id="485" w:author="Jutta Eckstein" w:date="2014-05-08T12:59:00Z">
        <w:r w:rsidR="00B22A33">
          <w:rPr>
            <w:lang w:val="en-AU" w:eastAsia="ja-JP"/>
          </w:rPr>
          <w:t xml:space="preserve">improvement </w:t>
        </w:r>
      </w:ins>
      <w:r w:rsidR="00C9630A" w:rsidRPr="001C467E">
        <w:rPr>
          <w:lang w:val="en-AU" w:eastAsia="ja-JP"/>
        </w:rPr>
        <w:t xml:space="preserve">of </w:t>
      </w:r>
      <w:ins w:id="486" w:author="Jutta Eckstein" w:date="2014-05-08T12:59:00Z">
        <w:r w:rsidR="00B22A33">
          <w:rPr>
            <w:lang w:val="en-AU" w:eastAsia="ja-JP"/>
          </w:rPr>
          <w:t xml:space="preserve">the </w:t>
        </w:r>
      </w:ins>
      <w:r w:rsidR="003C49E5" w:rsidRPr="001C467E">
        <w:rPr>
          <w:lang w:eastAsia="ja-JP"/>
        </w:rPr>
        <w:t xml:space="preserve">collaboration </w:t>
      </w:r>
      <w:del w:id="487" w:author="Jutta Eckstein" w:date="2014-05-08T12:59:00Z">
        <w:r w:rsidR="003C49E5" w:rsidRPr="001C467E" w:rsidDel="00B22A33">
          <w:rPr>
            <w:lang w:eastAsia="ja-JP"/>
          </w:rPr>
          <w:delText xml:space="preserve">with each other </w:delText>
        </w:r>
      </w:del>
      <w:r w:rsidR="00914D98" w:rsidRPr="001C467E">
        <w:rPr>
          <w:lang w:eastAsia="ja-JP"/>
        </w:rPr>
        <w:t>b</w:t>
      </w:r>
      <w:r w:rsidR="00170A49" w:rsidRPr="001C467E">
        <w:rPr>
          <w:lang w:eastAsia="ja-JP"/>
        </w:rPr>
        <w:t>y</w:t>
      </w:r>
      <w:r w:rsidR="000F182A" w:rsidRPr="001C467E">
        <w:rPr>
          <w:lang w:eastAsia="ja-JP"/>
        </w:rPr>
        <w:t xml:space="preserve"> </w:t>
      </w:r>
      <w:ins w:id="488" w:author="Jutta Eckstein" w:date="2014-05-08T12:59:00Z">
        <w:r w:rsidR="001E13F4">
          <w:rPr>
            <w:lang w:eastAsia="ja-JP"/>
          </w:rPr>
          <w:t xml:space="preserve">applying </w:t>
        </w:r>
      </w:ins>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del w:id="489" w:author="Jutta Eckstein" w:date="2014-05-08T13:00:00Z">
        <w:r w:rsidR="005A14A8" w:rsidRPr="001C467E" w:rsidDel="001E13F4">
          <w:rPr>
            <w:lang w:eastAsia="ja-JP"/>
          </w:rPr>
          <w:delText>were able to</w:delText>
        </w:r>
        <w:r w:rsidR="000E2737" w:rsidRPr="001C467E" w:rsidDel="001E13F4">
          <w:rPr>
            <w:lang w:eastAsia="ja-JP"/>
          </w:rPr>
          <w:delText xml:space="preserve"> </w:delText>
        </w:r>
      </w:del>
      <w:r w:rsidR="00510F03" w:rsidRPr="001C467E">
        <w:rPr>
          <w:lang w:eastAsia="ja-JP"/>
        </w:rPr>
        <w:t>s</w:t>
      </w:r>
      <w:r w:rsidR="004F1690" w:rsidRPr="001C467E">
        <w:rPr>
          <w:lang w:eastAsia="ja-JP"/>
        </w:rPr>
        <w:t>upport</w:t>
      </w:r>
      <w:ins w:id="490" w:author="Jutta Eckstein" w:date="2014-05-08T13:00:00Z">
        <w:r w:rsidR="001E13F4">
          <w:rPr>
            <w:lang w:eastAsia="ja-JP"/>
          </w:rPr>
          <w:t>ed</w:t>
        </w:r>
      </w:ins>
      <w:r w:rsidR="004F1690" w:rsidRPr="001C467E">
        <w:rPr>
          <w:lang w:eastAsia="ja-JP"/>
        </w:rPr>
        <w:t xml:space="preserve"> </w:t>
      </w:r>
      <w:ins w:id="491" w:author="Jutta Eckstein" w:date="2014-05-08T13:00:00Z">
        <w:r w:rsidR="001E13F4">
          <w:rPr>
            <w:lang w:eastAsia="ja-JP"/>
          </w:rPr>
          <w:t xml:space="preserve">the </w:t>
        </w:r>
      </w:ins>
      <w:r w:rsidR="004F1690" w:rsidRPr="001C467E">
        <w:rPr>
          <w:lang w:eastAsia="ja-JP"/>
        </w:rPr>
        <w:t>release</w:t>
      </w:r>
      <w:r w:rsidR="005767FC" w:rsidRPr="001C467E">
        <w:rPr>
          <w:lang w:eastAsia="ja-JP"/>
        </w:rPr>
        <w:t xml:space="preserve"> operation</w:t>
      </w:r>
      <w:ins w:id="492" w:author="Jutta Eckstein" w:date="2014-05-08T13:00:00Z">
        <w:r w:rsidR="001E13F4">
          <w:rPr>
            <w:lang w:eastAsia="ja-JP"/>
          </w:rPr>
          <w:t>s</w:t>
        </w:r>
      </w:ins>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ins w:id="493" w:author="Jutta Eckstein" w:date="2014-05-08T13:00:00Z">
        <w:r w:rsidR="001E13F4">
          <w:rPr>
            <w:lang w:eastAsia="ja-JP"/>
          </w:rPr>
          <w:t xml:space="preserve">in </w:t>
        </w:r>
      </w:ins>
      <w:proofErr w:type="spellStart"/>
      <w:r w:rsidR="00626CE3" w:rsidRPr="001C467E">
        <w:t>TestFlight</w:t>
      </w:r>
      <w:proofErr w:type="spellEnd"/>
      <w:r w:rsidR="00626CE3" w:rsidRPr="001C467E">
        <w:t xml:space="preserve">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del w:id="494" w:author="Jutta Eckstein" w:date="2014-05-08T13:00:00Z">
        <w:r w:rsidR="002F5500" w:rsidRPr="001C467E" w:rsidDel="001E13F4">
          <w:delText xml:space="preserve">to the </w:delText>
        </w:r>
      </w:del>
      <w:ins w:id="495" w:author="Jutta Eckstein" w:date="2014-05-08T13:00:00Z">
        <w:r w:rsidR="001E13F4">
          <w:t xml:space="preserve">for </w:t>
        </w:r>
      </w:ins>
      <w:r w:rsidR="002F5500" w:rsidRPr="001C467E">
        <w:t>restricted users</w:t>
      </w:r>
      <w:r w:rsidR="002F5500" w:rsidRPr="001C467E">
        <w:rPr>
          <w:lang w:eastAsia="ja-JP"/>
        </w:rPr>
        <w:t xml:space="preserve">, </w:t>
      </w:r>
      <w:ins w:id="496" w:author="Jutta Eckstein" w:date="2014-05-08T13:00:00Z">
        <w:r w:rsidR="001E13F4">
          <w:rPr>
            <w:lang w:eastAsia="ja-JP"/>
          </w:rPr>
          <w:t>which simplified the</w:t>
        </w:r>
      </w:ins>
      <w:del w:id="497" w:author="Jutta Eckstein" w:date="2014-05-08T13:00:00Z">
        <w:r w:rsidR="002F5500" w:rsidRPr="001C467E" w:rsidDel="001E13F4">
          <w:rPr>
            <w:lang w:eastAsia="ja-JP"/>
          </w:rPr>
          <w:delText xml:space="preserve">for </w:delText>
        </w:r>
        <w:r w:rsidR="001F0B97" w:rsidRPr="001C467E" w:rsidDel="001E13F4">
          <w:rPr>
            <w:lang w:eastAsia="ja-JP"/>
          </w:rPr>
          <w:delText>making her</w:delText>
        </w:r>
      </w:del>
      <w:r w:rsidR="001F0B97" w:rsidRPr="001C467E">
        <w:rPr>
          <w:lang w:eastAsia="ja-JP"/>
        </w:rPr>
        <w:t xml:space="preserve"> work</w:t>
      </w:r>
      <w:del w:id="498" w:author="Jutta Eckstein" w:date="2014-05-08T13:00:00Z">
        <w:r w:rsidR="001F0B97" w:rsidRPr="001C467E" w:rsidDel="001E13F4">
          <w:rPr>
            <w:lang w:eastAsia="ja-JP"/>
          </w:rPr>
          <w:delText xml:space="preserve"> easily</w:delText>
        </w:r>
      </w:del>
      <w:r w:rsidR="001F0B97" w:rsidRPr="001C467E">
        <w:rPr>
          <w:lang w:eastAsia="ja-JP"/>
        </w:rPr>
        <w:t>.</w:t>
      </w:r>
      <w:r w:rsidR="00832E82" w:rsidRPr="001C467E">
        <w:rPr>
          <w:lang w:eastAsia="ja-JP"/>
        </w:rPr>
        <w:t xml:space="preserve"> </w:t>
      </w:r>
      <w:del w:id="499" w:author="Jutta Eckstein" w:date="2014-05-08T13:00:00Z">
        <w:r w:rsidR="00206AEB" w:rsidRPr="001C467E" w:rsidDel="001E13F4">
          <w:rPr>
            <w:lang w:eastAsia="ja-JP"/>
          </w:rPr>
          <w:delText xml:space="preserve">I </w:delText>
        </w:r>
      </w:del>
      <w:ins w:id="500" w:author="Jutta Eckstein" w:date="2014-05-08T13:00:00Z">
        <w:r w:rsidR="001E13F4">
          <w:rPr>
            <w:lang w:eastAsia="ja-JP"/>
          </w:rPr>
          <w:t>We</w:t>
        </w:r>
        <w:r w:rsidR="001E13F4" w:rsidRPr="001C467E">
          <w:rPr>
            <w:lang w:eastAsia="ja-JP"/>
          </w:rPr>
          <w:t xml:space="preserve"> </w:t>
        </w:r>
      </w:ins>
      <w:r w:rsidR="00206AEB" w:rsidRPr="001C467E">
        <w:rPr>
          <w:lang w:eastAsia="ja-JP"/>
        </w:rPr>
        <w:t xml:space="preserve">combined </w:t>
      </w:r>
      <w:del w:id="501" w:author="Jutta Eckstein" w:date="2014-05-08T13:01:00Z">
        <w:r w:rsidR="00206AEB" w:rsidRPr="001C467E" w:rsidDel="001E13F4">
          <w:rPr>
            <w:lang w:eastAsia="ja-JP"/>
          </w:rPr>
          <w:delText xml:space="preserve">them </w:delText>
        </w:r>
        <w:r w:rsidR="008C28DE" w:rsidRPr="001C467E" w:rsidDel="001E13F4">
          <w:rPr>
            <w:lang w:eastAsia="ja-JP"/>
          </w:rPr>
          <w:delText>via</w:delText>
        </w:r>
        <w:r w:rsidR="00262CC4" w:rsidRPr="001C467E" w:rsidDel="001E13F4">
          <w:rPr>
            <w:lang w:eastAsia="ja-JP"/>
          </w:rPr>
          <w:delText xml:space="preserve"> </w:delText>
        </w:r>
      </w:del>
      <w:ins w:id="502" w:author="Jutta Eckstein" w:date="2014-05-08T13:01:00Z">
        <w:r w:rsidR="001E13F4">
          <w:rPr>
            <w:lang w:eastAsia="ja-JP"/>
          </w:rPr>
          <w:t xml:space="preserve">both using </w:t>
        </w:r>
      </w:ins>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del w:id="503" w:author="Jutta Eckstein" w:date="2014-05-08T13:01:00Z">
        <w:r w:rsidR="00B74F14" w:rsidRPr="001C467E" w:rsidDel="001E13F4">
          <w:delText xml:space="preserve">I </w:delText>
        </w:r>
      </w:del>
      <w:ins w:id="504" w:author="Jutta Eckstein" w:date="2014-05-08T13:01:00Z">
        <w:r w:rsidR="001E13F4">
          <w:t>we</w:t>
        </w:r>
        <w:r w:rsidR="001E13F4" w:rsidRPr="001C467E">
          <w:t xml:space="preserve"> </w:t>
        </w:r>
      </w:ins>
      <w:r w:rsidR="00B74F14" w:rsidRPr="001C467E">
        <w:t>implemented.</w:t>
      </w:r>
    </w:p>
    <w:p w14:paraId="1C622012" w14:textId="5E8C0916" w:rsidR="00ED2DCE" w:rsidRPr="001B2E8D" w:rsidRDefault="002F3E2C" w:rsidP="00214BB7">
      <w:pPr>
        <w:pStyle w:val="InitialBodyText"/>
        <w:ind w:left="566" w:hangingChars="354" w:hanging="566"/>
        <w:rPr>
          <w:sz w:val="16"/>
          <w:szCs w:val="16"/>
        </w:rPr>
      </w:pPr>
      <w:r w:rsidRPr="001B2E8D">
        <w:rPr>
          <w:noProof/>
          <w:sz w:val="16"/>
          <w:szCs w:val="16"/>
          <w:lang w:val="de-DE" w:eastAsia="de-DE"/>
        </w:rPr>
        <w:lastRenderedPageBreak/>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Fig. 1.</w:t>
      </w:r>
      <w:proofErr w:type="gramEnd"/>
      <w:r w:rsidR="00ED2DCE" w:rsidRPr="001B2E8D">
        <w:rPr>
          <w:sz w:val="16"/>
          <w:szCs w:val="16"/>
        </w:rPr>
        <w:t xml:space="preserve"> The </w:t>
      </w:r>
      <w:del w:id="505" w:author="Jutta Eckstein" w:date="2014-05-08T13:01:00Z">
        <w:r w:rsidR="00ED2DCE" w:rsidRPr="001B2E8D" w:rsidDel="001E13F4">
          <w:rPr>
            <w:sz w:val="16"/>
            <w:szCs w:val="16"/>
          </w:rPr>
          <w:delText>mechanism of</w:delText>
        </w:r>
      </w:del>
      <w:ins w:id="506" w:author="Jutta Eckstein" w:date="2014-05-08T13:01:00Z">
        <w:r w:rsidR="001E13F4">
          <w:rPr>
            <w:sz w:val="16"/>
            <w:szCs w:val="16"/>
          </w:rPr>
          <w:t>implementation of</w:t>
        </w:r>
      </w:ins>
      <w:r w:rsidR="00ED2DCE" w:rsidRPr="001B2E8D">
        <w:rPr>
          <w:sz w:val="16"/>
          <w:szCs w:val="16"/>
        </w:rPr>
        <w:t xml:space="preserve"> </w:t>
      </w:r>
      <w:r w:rsidR="00A71404" w:rsidRPr="001B2E8D">
        <w:rPr>
          <w:sz w:val="16"/>
          <w:szCs w:val="16"/>
        </w:rPr>
        <w:t>CI/CD</w:t>
      </w:r>
      <w:del w:id="507" w:author="Jutta Eckstein" w:date="2014-05-08T13:01:00Z">
        <w:r w:rsidR="00A71404" w:rsidRPr="001B2E8D" w:rsidDel="001E13F4">
          <w:rPr>
            <w:sz w:val="16"/>
            <w:szCs w:val="16"/>
          </w:rPr>
          <w:delText xml:space="preserve"> </w:delText>
        </w:r>
        <w:r w:rsidR="00585D26" w:rsidRPr="001B2E8D" w:rsidDel="001E13F4">
          <w:rPr>
            <w:sz w:val="16"/>
            <w:szCs w:val="16"/>
            <w:lang w:eastAsia="ja-JP"/>
          </w:rPr>
          <w:delText>we</w:delText>
        </w:r>
        <w:r w:rsidR="00DA6288" w:rsidRPr="001B2E8D" w:rsidDel="001E13F4">
          <w:rPr>
            <w:sz w:val="16"/>
            <w:szCs w:val="16"/>
            <w:lang w:eastAsia="ja-JP"/>
          </w:rPr>
          <w:delText xml:space="preserve"> implemented</w:delText>
        </w:r>
        <w:r w:rsidR="00463D0D" w:rsidDel="001E13F4">
          <w:rPr>
            <w:sz w:val="16"/>
            <w:szCs w:val="16"/>
            <w:lang w:eastAsia="ja-JP"/>
          </w:rPr>
          <w:delText xml:space="preserve">. We </w:delText>
        </w:r>
      </w:del>
      <w:ins w:id="508" w:author="Jutta Eckstein" w:date="2014-05-08T13:01:00Z">
        <w:r w:rsidR="001E13F4">
          <w:rPr>
            <w:sz w:val="16"/>
            <w:szCs w:val="16"/>
            <w:lang w:eastAsia="ja-JP"/>
          </w:rPr>
          <w:t xml:space="preserve">: </w:t>
        </w:r>
      </w:ins>
      <w:del w:id="509" w:author="Jutta Eckstein" w:date="2014-05-08T13:02:00Z">
        <w:r w:rsidR="00463D0D" w:rsidDel="001E13F4">
          <w:rPr>
            <w:sz w:val="16"/>
            <w:szCs w:val="16"/>
            <w:lang w:eastAsia="ja-JP"/>
          </w:rPr>
          <w:delText xml:space="preserve">streamlined </w:delText>
        </w:r>
      </w:del>
      <w:ins w:id="510" w:author="Jutta Eckstein" w:date="2014-05-08T13:02:00Z">
        <w:r w:rsidR="001E13F4">
          <w:rPr>
            <w:sz w:val="16"/>
            <w:szCs w:val="16"/>
            <w:lang w:eastAsia="ja-JP"/>
          </w:rPr>
          <w:t xml:space="preserve">Streamlining </w:t>
        </w:r>
      </w:ins>
      <w:r w:rsidR="00463D0D">
        <w:rPr>
          <w:sz w:val="16"/>
          <w:szCs w:val="16"/>
          <w:lang w:eastAsia="ja-JP"/>
        </w:rPr>
        <w:t xml:space="preserve">the work and </w:t>
      </w:r>
      <w:del w:id="511" w:author="Jutta Eckstein" w:date="2014-05-08T13:02:00Z">
        <w:r w:rsidR="00463D0D" w:rsidDel="001E13F4">
          <w:rPr>
            <w:sz w:val="16"/>
            <w:szCs w:val="16"/>
            <w:lang w:eastAsia="ja-JP"/>
          </w:rPr>
          <w:delText xml:space="preserve">used </w:delText>
        </w:r>
      </w:del>
      <w:ins w:id="512" w:author="Jutta Eckstein" w:date="2014-05-08T13:02:00Z">
        <w:r w:rsidR="001E13F4">
          <w:rPr>
            <w:sz w:val="16"/>
            <w:szCs w:val="16"/>
            <w:lang w:eastAsia="ja-JP"/>
          </w:rPr>
          <w:t xml:space="preserve">using </w:t>
        </w:r>
      </w:ins>
      <w:del w:id="513" w:author="Jutta Eckstein" w:date="2014-05-08T13:02:00Z">
        <w:r w:rsidR="00463D0D" w:rsidDel="001E13F4">
          <w:rPr>
            <w:sz w:val="16"/>
            <w:szCs w:val="16"/>
            <w:lang w:eastAsia="ja-JP"/>
          </w:rPr>
          <w:delText xml:space="preserve">the </w:delText>
        </w:r>
      </w:del>
      <w:r w:rsidR="00463D0D">
        <w:rPr>
          <w:sz w:val="16"/>
          <w:szCs w:val="16"/>
          <w:lang w:eastAsia="ja-JP"/>
        </w:rPr>
        <w:t xml:space="preserve">working software as a measure for </w:t>
      </w:r>
      <w:ins w:id="514" w:author="Jutta Eckstein" w:date="2014-05-08T13:02:00Z">
        <w:r w:rsidR="001E13F4">
          <w:rPr>
            <w:sz w:val="16"/>
            <w:szCs w:val="16"/>
            <w:lang w:eastAsia="ja-JP"/>
          </w:rPr>
          <w:t xml:space="preserve">creating a </w:t>
        </w:r>
      </w:ins>
      <w:r w:rsidR="00463D0D">
        <w:rPr>
          <w:sz w:val="16"/>
          <w:szCs w:val="16"/>
          <w:lang w:eastAsia="ja-JP"/>
        </w:rPr>
        <w:t>shared understanding</w:t>
      </w:r>
      <w:del w:id="515" w:author="Jutta Eckstein" w:date="2014-05-08T13:02:00Z">
        <w:r w:rsidR="00730AD4" w:rsidDel="001E13F4">
          <w:rPr>
            <w:sz w:val="16"/>
            <w:szCs w:val="16"/>
            <w:lang w:eastAsia="ja-JP"/>
          </w:rPr>
          <w:delText xml:space="preserve"> by this mechanism</w:delText>
        </w:r>
      </w:del>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753B3BBA" w:rsidR="006E284B" w:rsidRPr="001B02A0" w:rsidRDefault="001448F2" w:rsidP="00FC6BEF">
      <w:pPr>
        <w:pStyle w:val="InitialBodyText"/>
        <w:ind w:firstLineChars="142" w:firstLine="284"/>
        <w:rPr>
          <w:lang w:eastAsia="ja-JP"/>
        </w:rPr>
      </w:pPr>
      <w:commentRangeStart w:id="516"/>
      <w:ins w:id="517" w:author="Jutta Eckstein" w:date="2014-05-08T17:32:00Z">
        <w:r>
          <w:rPr>
            <w:lang w:val="en-AU" w:eastAsia="ja-JP"/>
          </w:rPr>
          <w:t xml:space="preserve">As can be seen in Fig. 1, </w:t>
        </w:r>
      </w:ins>
      <w:commentRangeEnd w:id="516"/>
      <w:ins w:id="518" w:author="Jutta Eckstein" w:date="2014-05-09T12:06:00Z">
        <w:r w:rsidR="00BC192A">
          <w:rPr>
            <w:rStyle w:val="Kommentarzeichen"/>
            <w:rFonts w:ascii="Times New Roman" w:hAnsi="Times New Roman"/>
            <w:lang w:eastAsia="en-US"/>
          </w:rPr>
          <w:commentReference w:id="516"/>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del w:id="519" w:author="Jutta Eckstein" w:date="2014-05-08T13:02:00Z">
        <w:r w:rsidR="009E560C" w:rsidRPr="001B02A0" w:rsidDel="00784413">
          <w:rPr>
            <w:lang w:val="en-AU" w:eastAsia="ja-JP"/>
          </w:rPr>
          <w:delText xml:space="preserve">from the standpoint of </w:delText>
        </w:r>
      </w:del>
      <w:ins w:id="520" w:author="Jutta Eckstein" w:date="2014-05-08T13:02:00Z">
        <w:r w:rsidR="00784413">
          <w:rPr>
            <w:lang w:val="en-AU" w:eastAsia="ja-JP"/>
          </w:rPr>
          <w:t xml:space="preserve">for providing a </w:t>
        </w:r>
      </w:ins>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del w:id="521" w:author="Jutta Eckstein" w:date="2014-05-08T13:02:00Z">
        <w:r w:rsidR="005E0FB9" w:rsidRPr="001B02A0" w:rsidDel="00784413">
          <w:rPr>
            <w:lang w:eastAsia="ja-JP"/>
          </w:rPr>
          <w:delText xml:space="preserve">the </w:delText>
        </w:r>
      </w:del>
      <w:ins w:id="522" w:author="Jutta Eckstein" w:date="2014-05-08T13:02:00Z">
        <w:r w:rsidR="00784413">
          <w:rPr>
            <w:lang w:eastAsia="ja-JP"/>
          </w:rPr>
          <w:t>a</w:t>
        </w:r>
        <w:r w:rsidR="00784413" w:rsidRPr="001B02A0">
          <w:rPr>
            <w:lang w:eastAsia="ja-JP"/>
          </w:rPr>
          <w:t xml:space="preserve"> </w:t>
        </w:r>
      </w:ins>
      <w:r w:rsidR="005E0FB9" w:rsidRPr="001B02A0">
        <w:rPr>
          <w:lang w:eastAsia="ja-JP"/>
        </w:rPr>
        <w:t>developer c</w:t>
      </w:r>
      <w:r w:rsidR="00D47405" w:rsidRPr="001B02A0">
        <w:t>ommit</w:t>
      </w:r>
      <w:r w:rsidR="002F1AF7" w:rsidRPr="001B02A0">
        <w:rPr>
          <w:lang w:eastAsia="ja-JP"/>
        </w:rPr>
        <w:t>s</w:t>
      </w:r>
      <w:r w:rsidR="005E0FB9" w:rsidRPr="001B02A0">
        <w:t xml:space="preserve"> </w:t>
      </w:r>
      <w:ins w:id="523" w:author="Jutta Eckstein" w:date="2014-05-08T13:03:00Z">
        <w:r w:rsidR="00784413">
          <w:t xml:space="preserve">a </w:t>
        </w:r>
      </w:ins>
      <w:r w:rsidR="005E0FB9" w:rsidRPr="001B02A0">
        <w:t>program</w:t>
      </w:r>
      <w:del w:id="524" w:author="Jutta Eckstein" w:date="2014-05-08T13:03:00Z">
        <w:r w:rsidR="005E0FB9" w:rsidRPr="001B02A0" w:rsidDel="00784413">
          <w:delText>s</w:delText>
        </w:r>
      </w:del>
      <w:r w:rsidR="005E0FB9" w:rsidRPr="001B02A0">
        <w:t xml:space="preserve"> to </w:t>
      </w:r>
      <w:r w:rsidR="000A47D7" w:rsidRPr="001B02A0">
        <w:rPr>
          <w:lang w:eastAsia="ja-JP"/>
        </w:rPr>
        <w:t>Stash</w:t>
      </w:r>
      <w:r w:rsidR="003328BC" w:rsidRPr="001B02A0">
        <w:rPr>
          <w:lang w:eastAsia="ja-JP"/>
        </w:rPr>
        <w:t xml:space="preserve"> </w:t>
      </w:r>
      <w:r w:rsidR="000A47D7" w:rsidRPr="001B02A0">
        <w:rPr>
          <w:lang w:eastAsia="ja-JP"/>
        </w:rPr>
        <w:t>(</w:t>
      </w:r>
      <w:del w:id="525" w:author="Jutta Eckstein" w:date="2014-05-08T13:03:00Z">
        <w:r w:rsidR="003328BC" w:rsidRPr="001B02A0" w:rsidDel="00784413">
          <w:rPr>
            <w:lang w:eastAsia="ja-JP"/>
          </w:rPr>
          <w:delText>the same as</w:delText>
        </w:r>
        <w:r w:rsidR="00967228" w:rsidRPr="001B02A0" w:rsidDel="00784413">
          <w:rPr>
            <w:lang w:eastAsia="ja-JP"/>
          </w:rPr>
          <w:delText xml:space="preserve"> </w:delText>
        </w:r>
      </w:del>
      <w:ins w:id="526" w:author="Jutta Eckstein" w:date="2014-05-08T13:03:00Z">
        <w:r w:rsidR="00784413">
          <w:rPr>
            <w:lang w:eastAsia="ja-JP"/>
          </w:rPr>
          <w:t xml:space="preserve">comparable to </w:t>
        </w:r>
      </w:ins>
      <w:proofErr w:type="spellStart"/>
      <w:r w:rsidR="00997EC8" w:rsidRPr="001B02A0">
        <w:rPr>
          <w:lang w:eastAsia="ja-JP"/>
        </w:rPr>
        <w:t>GitHub</w:t>
      </w:r>
      <w:proofErr w:type="spellEnd"/>
      <w:del w:id="527" w:author="Jutta Eckstein" w:date="2014-05-08T13:03:00Z">
        <w:r w:rsidR="003328BC" w:rsidRPr="001B02A0" w:rsidDel="00784413">
          <w:rPr>
            <w:lang w:eastAsia="ja-JP"/>
          </w:rPr>
          <w:delText xml:space="preserve"> in our company</w:delText>
        </w:r>
      </w:del>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ins w:id="528" w:author="Jutta Eckstein" w:date="2014-05-08T13:03:00Z">
        <w:r w:rsidR="00784413">
          <w:rPr>
            <w:lang w:eastAsia="ja-JP"/>
          </w:rPr>
          <w:t xml:space="preserve">the </w:t>
        </w:r>
      </w:ins>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w:t>
      </w:r>
      <w:proofErr w:type="spellStart"/>
      <w:r w:rsidR="00D55379" w:rsidRPr="001B02A0">
        <w:rPr>
          <w:lang w:eastAsia="ja-JP"/>
        </w:rPr>
        <w:t>TestFlight</w:t>
      </w:r>
      <w:proofErr w:type="spellEnd"/>
      <w:r w:rsidR="00D55379" w:rsidRPr="001B02A0">
        <w:rPr>
          <w:lang w:eastAsia="ja-JP"/>
        </w:rPr>
        <w:t>.</w:t>
      </w:r>
      <w:r w:rsidR="00C23AB6" w:rsidRPr="001B02A0">
        <w:rPr>
          <w:lang w:eastAsia="ja-JP"/>
        </w:rPr>
        <w:t xml:space="preserve"> </w:t>
      </w:r>
      <w:del w:id="529" w:author="Jutta Eckstein" w:date="2014-05-08T13:03:00Z">
        <w:r w:rsidR="00904BCC" w:rsidRPr="001B02A0" w:rsidDel="00784413">
          <w:rPr>
            <w:lang w:val="en-AU" w:eastAsia="ja-JP"/>
          </w:rPr>
          <w:delText xml:space="preserve">It </w:delText>
        </w:r>
      </w:del>
      <w:ins w:id="530" w:author="Jutta Eckstein" w:date="2014-05-08T13:03:00Z">
        <w:r w:rsidR="00784413">
          <w:rPr>
            <w:lang w:val="en-AU" w:eastAsia="ja-JP"/>
          </w:rPr>
          <w:t>This</w:t>
        </w:r>
        <w:r w:rsidR="00784413" w:rsidRPr="001B02A0">
          <w:rPr>
            <w:lang w:val="en-AU" w:eastAsia="ja-JP"/>
          </w:rPr>
          <w:t xml:space="preserve"> </w:t>
        </w:r>
      </w:ins>
      <w:r w:rsidR="00904BCC" w:rsidRPr="001B02A0">
        <w:rPr>
          <w:lang w:val="en-AU" w:eastAsia="ja-JP"/>
        </w:rPr>
        <w:t xml:space="preserve">means </w:t>
      </w:r>
      <w:del w:id="531" w:author="Jutta Eckstein" w:date="2014-05-08T13:03:00Z">
        <w:r w:rsidR="00904BCC" w:rsidRPr="001B02A0" w:rsidDel="00784413">
          <w:rPr>
            <w:lang w:val="en-AU" w:eastAsia="ja-JP"/>
          </w:rPr>
          <w:delText xml:space="preserve">every </w:delText>
        </w:r>
      </w:del>
      <w:ins w:id="532" w:author="Jutta Eckstein" w:date="2014-05-08T13:03:00Z">
        <w:r w:rsidR="00784413">
          <w:rPr>
            <w:lang w:val="en-AU" w:eastAsia="ja-JP"/>
          </w:rPr>
          <w:t xml:space="preserve">all </w:t>
        </w:r>
      </w:ins>
      <w:ins w:id="533" w:author="Jutta Eckstein" w:date="2014-05-08T13:04:00Z">
        <w:r w:rsidR="00784413">
          <w:rPr>
            <w:lang w:val="en-AU" w:eastAsia="ja-JP"/>
          </w:rPr>
          <w:t xml:space="preserve">team </w:t>
        </w:r>
      </w:ins>
      <w:r w:rsidR="0015430B" w:rsidRPr="001B02A0">
        <w:rPr>
          <w:lang w:val="en-AU" w:eastAsia="ja-JP"/>
        </w:rPr>
        <w:t>members and stakeholders</w:t>
      </w:r>
      <w:r w:rsidR="00904BCC" w:rsidRPr="001B02A0">
        <w:rPr>
          <w:lang w:val="en-AU" w:eastAsia="ja-JP"/>
        </w:rPr>
        <w:t xml:space="preserve"> can use the latest application anytime</w:t>
      </w:r>
      <w:del w:id="534" w:author="Jutta Eckstein" w:date="2014-05-08T13:04:00Z">
        <w:r w:rsidR="0015430B" w:rsidRPr="001B02A0" w:rsidDel="00784413">
          <w:rPr>
            <w:lang w:val="en-AU" w:eastAsia="ja-JP"/>
          </w:rPr>
          <w:delText xml:space="preserve"> and </w:delText>
        </w:r>
      </w:del>
      <w:ins w:id="535" w:author="Jutta Eckstein" w:date="2014-05-08T13:04:00Z">
        <w:r w:rsidR="00784413">
          <w:rPr>
            <w:lang w:val="en-AU" w:eastAsia="ja-JP"/>
          </w:rPr>
          <w:t xml:space="preserve">, </w:t>
        </w:r>
      </w:ins>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ins w:id="536" w:author="Jutta Eckstein" w:date="2014-05-08T13:04:00Z">
        <w:r w:rsidR="00784413">
          <w:rPr>
            <w:lang w:eastAsia="ja-JP"/>
          </w:rPr>
          <w:t xml:space="preserve">team </w:t>
        </w:r>
      </w:ins>
      <w:r w:rsidR="001456E3" w:rsidRPr="001B02A0">
        <w:rPr>
          <w:lang w:eastAsia="ja-JP"/>
        </w:rPr>
        <w:t xml:space="preserve">members were able to know </w:t>
      </w:r>
      <w:ins w:id="537" w:author="Jutta Eckstein" w:date="2014-05-08T17:32:00Z">
        <w:r>
          <w:rPr>
            <w:lang w:eastAsia="ja-JP"/>
          </w:rPr>
          <w:t xml:space="preserve">about </w:t>
        </w:r>
      </w:ins>
      <w:r w:rsidR="001456E3" w:rsidRPr="001B02A0">
        <w:rPr>
          <w:lang w:eastAsia="ja-JP"/>
        </w:rPr>
        <w:t xml:space="preserve">the progress via </w:t>
      </w:r>
      <w:ins w:id="538" w:author="Jutta Eckstein" w:date="2014-05-08T13:04:00Z">
        <w:r w:rsidR="00784413">
          <w:rPr>
            <w:lang w:eastAsia="ja-JP"/>
          </w:rPr>
          <w:t xml:space="preserve">the </w:t>
        </w:r>
      </w:ins>
      <w:r w:rsidR="001456E3" w:rsidRPr="001B02A0">
        <w:rPr>
          <w:lang w:eastAsia="ja-JP"/>
        </w:rPr>
        <w:t>working software.</w:t>
      </w:r>
      <w:r w:rsidR="00D77E62" w:rsidRPr="001B02A0">
        <w:rPr>
          <w:lang w:eastAsia="ja-JP"/>
        </w:rPr>
        <w:t xml:space="preserve"> </w:t>
      </w:r>
      <w:del w:id="539" w:author="Jutta Eckstein" w:date="2014-05-08T13:04:00Z">
        <w:r w:rsidR="005D2E8E" w:rsidRPr="001B02A0" w:rsidDel="00784413">
          <w:rPr>
            <w:lang w:val="en-AU" w:eastAsia="ja-JP"/>
          </w:rPr>
          <w:delText xml:space="preserve">We </w:delText>
        </w:r>
        <w:r w:rsidR="00D77E62" w:rsidRPr="001B02A0" w:rsidDel="00784413">
          <w:rPr>
            <w:lang w:val="en-AU" w:eastAsia="ja-JP"/>
          </w:rPr>
          <w:delText xml:space="preserve">really </w:delText>
        </w:r>
      </w:del>
      <w:ins w:id="540" w:author="Jutta Eckstein" w:date="2014-05-08T13:04:00Z">
        <w:r w:rsidR="00784413">
          <w:rPr>
            <w:lang w:val="en-AU" w:eastAsia="ja-JP"/>
          </w:rPr>
          <w:t xml:space="preserve">Thus, we </w:t>
        </w:r>
      </w:ins>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ins w:id="541" w:author="Jutta Eckstein" w:date="2014-05-08T13:05:00Z">
        <w:r w:rsidR="00784413">
          <w:rPr>
            <w:lang w:eastAsia="ja-JP"/>
          </w:rPr>
          <w:t xml:space="preserve">creating a </w:t>
        </w:r>
      </w:ins>
      <w:r w:rsidR="00B50E83" w:rsidRPr="001B02A0">
        <w:rPr>
          <w:lang w:eastAsia="ja-JP"/>
        </w:rPr>
        <w:t>shared understanding</w:t>
      </w:r>
      <w:r w:rsidR="000C50CE" w:rsidRPr="001B02A0">
        <w:rPr>
          <w:lang w:eastAsia="ja-JP"/>
        </w:rPr>
        <w:t>.</w:t>
      </w:r>
    </w:p>
    <w:p w14:paraId="027FDB7D" w14:textId="02F1C9A9" w:rsidR="00A61F81" w:rsidRPr="001B02A0" w:rsidRDefault="00A61F81" w:rsidP="00FC6BEF">
      <w:pPr>
        <w:pStyle w:val="InitialBodyText"/>
        <w:ind w:firstLineChars="142" w:firstLine="284"/>
        <w:rPr>
          <w:lang w:eastAsia="ja-JP"/>
        </w:rPr>
      </w:pPr>
      <w:commentRangeStart w:id="542"/>
      <w:r w:rsidRPr="001B02A0">
        <w:rPr>
          <w:lang w:eastAsia="ja-JP"/>
        </w:rPr>
        <w:t>After implementing CI/CD, it took only 15 minutes per week for releasing</w:t>
      </w:r>
      <w:r w:rsidR="007500BA" w:rsidRPr="001B02A0">
        <w:rPr>
          <w:lang w:eastAsia="ja-JP"/>
        </w:rPr>
        <w:t xml:space="preserve"> </w:t>
      </w:r>
      <w:ins w:id="543" w:author="Jutta Eckstein" w:date="2014-05-08T13:05:00Z">
        <w:r w:rsidR="00784413">
          <w:rPr>
            <w:lang w:eastAsia="ja-JP"/>
          </w:rPr>
          <w:t xml:space="preserve">the </w:t>
        </w:r>
      </w:ins>
      <w:r w:rsidR="007500BA" w:rsidRPr="001B02A0">
        <w:rPr>
          <w:lang w:eastAsia="ja-JP"/>
        </w:rPr>
        <w:t>application.</w:t>
      </w:r>
      <w:r w:rsidR="00370CCE" w:rsidRPr="001B02A0">
        <w:rPr>
          <w:lang w:eastAsia="ja-JP"/>
        </w:rPr>
        <w:t xml:space="preserve"> </w:t>
      </w:r>
      <w:del w:id="544" w:author="Jutta Eckstein" w:date="2014-05-08T13:05:00Z">
        <w:r w:rsidR="00370CCE" w:rsidRPr="001B02A0" w:rsidDel="00784413">
          <w:rPr>
            <w:lang w:eastAsia="ja-JP"/>
          </w:rPr>
          <w:delText>It was o</w:delText>
        </w:r>
      </w:del>
      <w:ins w:id="545" w:author="Jutta Eckstein" w:date="2014-05-08T13:05:00Z">
        <w:r w:rsidR="00784413">
          <w:rPr>
            <w:lang w:eastAsia="ja-JP"/>
          </w:rPr>
          <w:t>O</w:t>
        </w:r>
      </w:ins>
      <w:r w:rsidR="00370CCE" w:rsidRPr="001B02A0">
        <w:rPr>
          <w:lang w:eastAsia="ja-JP"/>
        </w:rPr>
        <w:t xml:space="preserve">bviously </w:t>
      </w:r>
      <w:del w:id="546" w:author="Jutta Eckstein" w:date="2014-05-08T13:05:00Z">
        <w:r w:rsidR="0084680E" w:rsidRPr="001B02A0" w:rsidDel="00784413">
          <w:rPr>
            <w:lang w:eastAsia="ja-JP"/>
          </w:rPr>
          <w:delText>effective</w:delText>
        </w:r>
        <w:r w:rsidR="001B117C" w:rsidRPr="001B02A0" w:rsidDel="00784413">
          <w:rPr>
            <w:lang w:eastAsia="ja-JP"/>
          </w:rPr>
          <w:delText xml:space="preserve"> for </w:delText>
        </w:r>
      </w:del>
      <w:ins w:id="547" w:author="Jutta Eckstein" w:date="2014-05-08T13:05:00Z">
        <w:r w:rsidR="00784413">
          <w:rPr>
            <w:lang w:eastAsia="ja-JP"/>
          </w:rPr>
          <w:t xml:space="preserve">we </w:t>
        </w:r>
      </w:ins>
      <w:del w:id="548" w:author="Jutta Eckstein" w:date="2014-05-08T13:05:00Z">
        <w:r w:rsidR="001B117C" w:rsidRPr="001B02A0" w:rsidDel="00784413">
          <w:rPr>
            <w:lang w:eastAsia="ja-JP"/>
          </w:rPr>
          <w:delText xml:space="preserve">streamlining </w:delText>
        </w:r>
      </w:del>
      <w:ins w:id="549" w:author="Jutta Eckstein" w:date="2014-05-08T13:05:00Z">
        <w:r w:rsidR="00784413" w:rsidRPr="001B02A0">
          <w:rPr>
            <w:lang w:eastAsia="ja-JP"/>
          </w:rPr>
          <w:t>streamlin</w:t>
        </w:r>
        <w:r w:rsidR="00784413">
          <w:rPr>
            <w:lang w:eastAsia="ja-JP"/>
          </w:rPr>
          <w:t>ed</w:t>
        </w:r>
        <w:r w:rsidR="00784413" w:rsidRPr="001B02A0">
          <w:rPr>
            <w:lang w:eastAsia="ja-JP"/>
          </w:rPr>
          <w:t xml:space="preserve"> </w:t>
        </w:r>
      </w:ins>
      <w:del w:id="550" w:author="Jutta Eckstein" w:date="2014-05-08T13:05:00Z">
        <w:r w:rsidR="001B117C" w:rsidRPr="001B02A0" w:rsidDel="00784413">
          <w:rPr>
            <w:lang w:eastAsia="ja-JP"/>
          </w:rPr>
          <w:delText xml:space="preserve">our </w:delText>
        </w:r>
      </w:del>
      <w:ins w:id="551" w:author="Jutta Eckstein" w:date="2014-05-08T13:05:00Z">
        <w:r w:rsidR="00784413">
          <w:rPr>
            <w:lang w:eastAsia="ja-JP"/>
          </w:rPr>
          <w:t xml:space="preserve">the </w:t>
        </w:r>
      </w:ins>
      <w:r w:rsidR="001B117C" w:rsidRPr="001B02A0">
        <w:rPr>
          <w:lang w:eastAsia="ja-JP"/>
        </w:rPr>
        <w:t>work</w:t>
      </w:r>
      <w:ins w:id="552" w:author="Jutta Eckstein" w:date="2014-05-08T13:05:00Z">
        <w:r w:rsidR="00784413">
          <w:rPr>
            <w:lang w:eastAsia="ja-JP"/>
          </w:rPr>
          <w:t xml:space="preserve"> effectively</w:t>
        </w:r>
      </w:ins>
      <w:r w:rsidR="001B117C" w:rsidRPr="001B02A0">
        <w:rPr>
          <w:lang w:eastAsia="ja-JP"/>
        </w:rPr>
        <w:t>.</w:t>
      </w:r>
      <w:r w:rsidR="00417F48" w:rsidRPr="001B02A0">
        <w:rPr>
          <w:lang w:eastAsia="ja-JP"/>
        </w:rPr>
        <w:t xml:space="preserve"> </w:t>
      </w:r>
      <w:del w:id="553" w:author="Jutta Eckstein" w:date="2014-05-08T13:07:00Z">
        <w:r w:rsidR="00417F48" w:rsidRPr="001B02A0" w:rsidDel="00784413">
          <w:delText xml:space="preserve">I </w:delText>
        </w:r>
        <w:r w:rsidR="00417F48" w:rsidRPr="001B02A0" w:rsidDel="00784413">
          <w:rPr>
            <w:lang w:eastAsia="ja-JP"/>
          </w:rPr>
          <w:delText xml:space="preserve">also </w:delText>
        </w:r>
        <w:r w:rsidR="00417F48" w:rsidRPr="001B02A0" w:rsidDel="00784413">
          <w:delText xml:space="preserve">gained the cooperation of </w:delText>
        </w:r>
      </w:del>
      <w:ins w:id="554" w:author="Jutta Eckstein" w:date="2014-05-08T13:08:00Z">
        <w:r w:rsidR="00784413">
          <w:t xml:space="preserve">Moreover, </w:t>
        </w:r>
      </w:ins>
      <w:ins w:id="555" w:author="Jutta Eckstein" w:date="2014-05-08T13:07:00Z">
        <w:r w:rsidR="00784413">
          <w:t xml:space="preserve">the </w:t>
        </w:r>
      </w:ins>
      <w:r w:rsidR="00417F48" w:rsidRPr="001B02A0">
        <w:t xml:space="preserve">stakeholders </w:t>
      </w:r>
      <w:ins w:id="556" w:author="Jutta Eckstein" w:date="2014-05-08T13:08:00Z">
        <w:r w:rsidR="00784413">
          <w:t>provided their support for</w:t>
        </w:r>
      </w:ins>
      <w:del w:id="557" w:author="Jutta Eckstein" w:date="2014-05-08T13:08:00Z">
        <w:r w:rsidR="00417F48" w:rsidRPr="001B02A0" w:rsidDel="00784413">
          <w:delText xml:space="preserve">to proceed </w:delText>
        </w:r>
      </w:del>
      <w:ins w:id="558" w:author="Jutta Eckstein" w:date="2014-05-08T13:08:00Z">
        <w:r w:rsidR="00784413">
          <w:t xml:space="preserve"> </w:t>
        </w:r>
      </w:ins>
      <w:r w:rsidR="00417F48" w:rsidRPr="001B02A0">
        <w:t>agile and automation</w:t>
      </w:r>
      <w:del w:id="559" w:author="Jutta Eckstein" w:date="2014-05-08T13:08:00Z">
        <w:r w:rsidR="00417F48" w:rsidRPr="001B02A0" w:rsidDel="00784413">
          <w:delText xml:space="preserve"> more</w:delText>
        </w:r>
      </w:del>
      <w:r w:rsidR="00417F48" w:rsidRPr="001B02A0">
        <w:t>.</w:t>
      </w:r>
      <w:r w:rsidR="00F55F9D" w:rsidRPr="001B02A0">
        <w:rPr>
          <w:lang w:eastAsia="ja-JP"/>
        </w:rPr>
        <w:t xml:space="preserve"> </w:t>
      </w:r>
      <w:del w:id="560" w:author="Jutta Eckstein" w:date="2014-05-08T13:08:00Z">
        <w:r w:rsidR="00F55F9D" w:rsidRPr="001B02A0" w:rsidDel="00784413">
          <w:rPr>
            <w:lang w:eastAsia="ja-JP"/>
          </w:rPr>
          <w:delText>I</w:delText>
        </w:r>
        <w:r w:rsidR="001D5877" w:rsidRPr="001B02A0" w:rsidDel="00784413">
          <w:rPr>
            <w:lang w:eastAsia="ja-JP"/>
          </w:rPr>
          <w:delText xml:space="preserve"> </w:delText>
        </w:r>
      </w:del>
      <w:ins w:id="561" w:author="Jutta Eckstein" w:date="2014-05-08T13:08:00Z">
        <w:r w:rsidR="00784413">
          <w:rPr>
            <w:lang w:eastAsia="ja-JP"/>
          </w:rPr>
          <w:t>We</w:t>
        </w:r>
        <w:r w:rsidR="00784413" w:rsidRPr="001B02A0">
          <w:rPr>
            <w:lang w:eastAsia="ja-JP"/>
          </w:rPr>
          <w:t xml:space="preserve"> </w:t>
        </w:r>
      </w:ins>
      <w:r w:rsidR="001D5877" w:rsidRPr="001B02A0">
        <w:rPr>
          <w:lang w:eastAsia="ja-JP"/>
        </w:rPr>
        <w:t>c</w:t>
      </w:r>
      <w:r w:rsidR="00B97BC3" w:rsidRPr="001B02A0">
        <w:rPr>
          <w:lang w:eastAsia="ja-JP"/>
        </w:rPr>
        <w:t xml:space="preserve">ould </w:t>
      </w:r>
      <w:del w:id="562" w:author="Jutta Eckstein" w:date="2014-05-08T13:09:00Z">
        <w:r w:rsidR="00B97BC3" w:rsidRPr="001B02A0" w:rsidDel="00784413">
          <w:rPr>
            <w:lang w:eastAsia="ja-JP"/>
          </w:rPr>
          <w:delText xml:space="preserve">go ahead </w:delText>
        </w:r>
      </w:del>
      <w:ins w:id="563" w:author="Jutta Eckstein" w:date="2014-05-08T13:09:00Z">
        <w:r w:rsidR="00784413">
          <w:rPr>
            <w:lang w:eastAsia="ja-JP"/>
          </w:rPr>
          <w:t xml:space="preserve">start </w:t>
        </w:r>
      </w:ins>
      <w:r w:rsidR="00B97BC3" w:rsidRPr="001B02A0">
        <w:rPr>
          <w:lang w:eastAsia="ja-JP"/>
        </w:rPr>
        <w:t xml:space="preserve">with </w:t>
      </w:r>
      <w:ins w:id="564" w:author="Jutta Eckstein" w:date="2014-05-08T13:09:00Z">
        <w:r w:rsidR="00784413">
          <w:rPr>
            <w:lang w:eastAsia="ja-JP"/>
          </w:rPr>
          <w:t xml:space="preserve">implementing </w:t>
        </w:r>
      </w:ins>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del w:id="565" w:author="Jutta Eckstein" w:date="2014-05-08T13:09:00Z">
        <w:r w:rsidR="00961D09" w:rsidRPr="001B02A0" w:rsidDel="00784413">
          <w:rPr>
            <w:lang w:eastAsia="ja-JP"/>
          </w:rPr>
          <w:delText xml:space="preserve">our </w:delText>
        </w:r>
      </w:del>
      <w:ins w:id="566" w:author="Jutta Eckstein" w:date="2014-05-08T13:09:00Z">
        <w:r w:rsidR="00784413">
          <w:rPr>
            <w:lang w:eastAsia="ja-JP"/>
          </w:rPr>
          <w:t>the</w:t>
        </w:r>
        <w:r w:rsidR="00784413" w:rsidRPr="001B02A0">
          <w:rPr>
            <w:lang w:eastAsia="ja-JP"/>
          </w:rPr>
          <w:t xml:space="preserve"> </w:t>
        </w:r>
      </w:ins>
      <w:r w:rsidR="00961D09" w:rsidRPr="001B02A0">
        <w:rPr>
          <w:lang w:eastAsia="ja-JP"/>
        </w:rPr>
        <w:t>CI/CD mechanism.</w:t>
      </w:r>
      <w:r w:rsidR="00B07BA4" w:rsidRPr="001B02A0">
        <w:rPr>
          <w:lang w:eastAsia="ja-JP"/>
        </w:rPr>
        <w:t xml:space="preserve"> </w:t>
      </w:r>
      <w:del w:id="567" w:author="Jutta Eckstein" w:date="2014-05-08T13:09:00Z">
        <w:r w:rsidR="00B07BA4" w:rsidRPr="001B02A0" w:rsidDel="00784413">
          <w:rPr>
            <w:lang w:eastAsia="ja-JP"/>
          </w:rPr>
          <w:delText xml:space="preserve">It </w:delText>
        </w:r>
      </w:del>
      <w:ins w:id="568" w:author="Jutta Eckstein" w:date="2014-05-08T13:09:00Z">
        <w:r w:rsidR="00784413">
          <w:rPr>
            <w:lang w:eastAsia="ja-JP"/>
          </w:rPr>
          <w:t>This</w:t>
        </w:r>
        <w:r w:rsidR="00784413" w:rsidRPr="001B02A0">
          <w:rPr>
            <w:lang w:eastAsia="ja-JP"/>
          </w:rPr>
          <w:t xml:space="preserve"> </w:t>
        </w:r>
      </w:ins>
      <w:r w:rsidR="00B07BA4" w:rsidRPr="001B02A0">
        <w:rPr>
          <w:lang w:eastAsia="ja-JP"/>
        </w:rPr>
        <w:t xml:space="preserve">was a good example </w:t>
      </w:r>
      <w:del w:id="569" w:author="Jutta Eckstein" w:date="2014-05-08T13:09:00Z">
        <w:r w:rsidR="00B07BA4" w:rsidRPr="001B02A0" w:rsidDel="00784413">
          <w:rPr>
            <w:lang w:eastAsia="ja-JP"/>
          </w:rPr>
          <w:delText>of</w:delText>
        </w:r>
        <w:r w:rsidR="00A576DC" w:rsidRPr="001B02A0" w:rsidDel="00784413">
          <w:rPr>
            <w:lang w:eastAsia="ja-JP"/>
          </w:rPr>
          <w:delText xml:space="preserve"> </w:delText>
        </w:r>
      </w:del>
      <w:ins w:id="570" w:author="Jutta Eckstein" w:date="2014-05-08T13:09:00Z">
        <w:r w:rsidR="00784413">
          <w:rPr>
            <w:lang w:eastAsia="ja-JP"/>
          </w:rPr>
          <w:t>for</w:t>
        </w:r>
        <w:r w:rsidR="00784413" w:rsidRPr="001B02A0">
          <w:rPr>
            <w:lang w:eastAsia="ja-JP"/>
          </w:rPr>
          <w:t xml:space="preserve"> </w:t>
        </w:r>
      </w:ins>
      <w:r w:rsidR="00E4488C" w:rsidRPr="001B02A0">
        <w:rPr>
          <w:lang w:eastAsia="ja-JP"/>
        </w:rPr>
        <w:t xml:space="preserve">voluntary </w:t>
      </w:r>
      <w:r w:rsidR="00A576DC" w:rsidRPr="001B02A0">
        <w:rPr>
          <w:lang w:eastAsia="ja-JP"/>
        </w:rPr>
        <w:t>collaboration.</w:t>
      </w:r>
    </w:p>
    <w:p w14:paraId="04EA6662" w14:textId="043405A1" w:rsidR="00F0285C" w:rsidRPr="001B2E8D" w:rsidRDefault="00444734" w:rsidP="00FC6BEF">
      <w:pPr>
        <w:pStyle w:val="InitialBodyText"/>
        <w:ind w:firstLineChars="142" w:firstLine="284"/>
        <w:rPr>
          <w:lang w:eastAsia="ja-JP"/>
        </w:rPr>
      </w:pPr>
      <w:del w:id="571" w:author="Jutta Eckstein" w:date="2014-05-08T13:09:00Z">
        <w:r w:rsidRPr="001B02A0" w:rsidDel="00784413">
          <w:rPr>
            <w:lang w:eastAsia="ja-JP"/>
          </w:rPr>
          <w:delText xml:space="preserve">There were </w:delText>
        </w:r>
      </w:del>
      <w:ins w:id="572" w:author="Jutta Eckstein" w:date="2014-05-08T13:09:00Z">
        <w:r w:rsidR="00784413">
          <w:rPr>
            <w:lang w:eastAsia="ja-JP"/>
          </w:rPr>
          <w:t xml:space="preserve">We faced </w:t>
        </w:r>
      </w:ins>
      <w:r w:rsidRPr="001B02A0">
        <w:rPr>
          <w:lang w:eastAsia="ja-JP"/>
        </w:rPr>
        <w:t xml:space="preserve">also </w:t>
      </w:r>
      <w:ins w:id="573" w:author="Jutta Eckstein" w:date="2014-05-08T13:09:00Z">
        <w:r w:rsidR="00784413">
          <w:rPr>
            <w:lang w:eastAsia="ja-JP"/>
          </w:rPr>
          <w:t xml:space="preserve">some </w:t>
        </w:r>
      </w:ins>
      <w:r w:rsidRPr="001B02A0">
        <w:rPr>
          <w:lang w:eastAsia="ja-JP"/>
        </w:rPr>
        <w:t>challenges</w:t>
      </w:r>
      <w:del w:id="574" w:author="Jutta Eckstein" w:date="2014-05-08T13:09:00Z">
        <w:r w:rsidRPr="001B02A0" w:rsidDel="00784413">
          <w:rPr>
            <w:lang w:eastAsia="ja-JP"/>
          </w:rPr>
          <w:delText>.</w:delText>
        </w:r>
        <w:r w:rsidR="007D100D" w:rsidRPr="001B02A0" w:rsidDel="00784413">
          <w:rPr>
            <w:lang w:eastAsia="ja-JP"/>
          </w:rPr>
          <w:delText xml:space="preserve"> </w:delText>
        </w:r>
      </w:del>
      <w:ins w:id="575" w:author="Jutta Eckstein" w:date="2014-05-08T13:09:00Z">
        <w:r w:rsidR="00784413">
          <w:rPr>
            <w:lang w:eastAsia="ja-JP"/>
          </w:rPr>
          <w:t>:</w:t>
        </w:r>
        <w:r w:rsidR="00784413" w:rsidRPr="001B02A0">
          <w:rPr>
            <w:lang w:eastAsia="ja-JP"/>
          </w:rPr>
          <w:t xml:space="preserve"> </w:t>
        </w:r>
      </w:ins>
      <w:r w:rsidR="007D100D" w:rsidRPr="001B02A0">
        <w:rPr>
          <w:lang w:eastAsia="ja-JP"/>
        </w:rPr>
        <w:t xml:space="preserve">We </w:t>
      </w:r>
      <w:del w:id="576" w:author="Jutta Eckstein" w:date="2014-05-08T13:11:00Z">
        <w:r w:rsidR="007D100D" w:rsidRPr="001B02A0" w:rsidDel="00F15DBB">
          <w:rPr>
            <w:lang w:eastAsia="ja-JP"/>
          </w:rPr>
          <w:delText xml:space="preserve">could know </w:delText>
        </w:r>
      </w:del>
      <w:ins w:id="577" w:author="Jutta Eckstein" w:date="2014-05-08T13:11:00Z">
        <w:r w:rsidR="00F15DBB" w:rsidRPr="001B02A0">
          <w:rPr>
            <w:lang w:eastAsia="ja-JP"/>
          </w:rPr>
          <w:t>kn</w:t>
        </w:r>
        <w:r w:rsidR="00F15DBB">
          <w:rPr>
            <w:lang w:eastAsia="ja-JP"/>
          </w:rPr>
          <w:t>e</w:t>
        </w:r>
        <w:r w:rsidR="00F15DBB" w:rsidRPr="001B02A0">
          <w:rPr>
            <w:lang w:eastAsia="ja-JP"/>
          </w:rPr>
          <w:t xml:space="preserve">w </w:t>
        </w:r>
      </w:ins>
      <w:del w:id="578" w:author="Jutta Eckstein" w:date="2014-05-08T13:11:00Z">
        <w:r w:rsidR="007D100D" w:rsidRPr="001B02A0" w:rsidDel="00F15DBB">
          <w:rPr>
            <w:lang w:eastAsia="ja-JP"/>
          </w:rPr>
          <w:delText xml:space="preserve">that we were </w:delText>
        </w:r>
      </w:del>
      <w:ins w:id="579" w:author="Jutta Eckstein" w:date="2014-05-08T17:34:00Z">
        <w:r w:rsidR="001448F2">
          <w:rPr>
            <w:lang w:eastAsia="ja-JP"/>
          </w:rPr>
          <w:t>about our capability of</w:t>
        </w:r>
      </w:ins>
      <w:ins w:id="580" w:author="Jutta Eckstein" w:date="2014-05-08T13:11:00Z">
        <w:r w:rsidR="00F15DBB">
          <w:rPr>
            <w:lang w:eastAsia="ja-JP"/>
          </w:rPr>
          <w:t xml:space="preserve"> </w:t>
        </w:r>
      </w:ins>
      <w:r w:rsidR="007D100D" w:rsidRPr="001B02A0">
        <w:rPr>
          <w:lang w:eastAsia="ja-JP"/>
        </w:rPr>
        <w:t xml:space="preserve">delivering </w:t>
      </w:r>
      <w:del w:id="581" w:author="Jutta Eckstein" w:date="2014-05-08T17:34:00Z">
        <w:r w:rsidR="007D100D" w:rsidRPr="001B02A0" w:rsidDel="001448F2">
          <w:rPr>
            <w:lang w:eastAsia="ja-JP"/>
          </w:rPr>
          <w:delText xml:space="preserve">the </w:delText>
        </w:r>
      </w:del>
      <w:r w:rsidR="007D100D" w:rsidRPr="001B02A0">
        <w:rPr>
          <w:lang w:eastAsia="ja-JP"/>
        </w:rPr>
        <w:t xml:space="preserve">working software every day. But </w:t>
      </w:r>
      <w:del w:id="582" w:author="Jutta Eckstein" w:date="2014-05-08T13:12:00Z">
        <w:r w:rsidR="007D100D" w:rsidRPr="001B02A0" w:rsidDel="00F15DBB">
          <w:rPr>
            <w:lang w:eastAsia="ja-JP"/>
          </w:rPr>
          <w:delText xml:space="preserve">it </w:delText>
        </w:r>
      </w:del>
      <w:ins w:id="583" w:author="Jutta Eckstein" w:date="2014-05-08T13:12:00Z">
        <w:r w:rsidR="00F15DBB">
          <w:rPr>
            <w:lang w:eastAsia="ja-JP"/>
          </w:rPr>
          <w:t>we</w:t>
        </w:r>
        <w:r w:rsidR="00F15DBB" w:rsidRPr="001B02A0">
          <w:rPr>
            <w:lang w:eastAsia="ja-JP"/>
          </w:rPr>
          <w:t xml:space="preserve"> </w:t>
        </w:r>
      </w:ins>
      <w:r w:rsidR="007D100D" w:rsidRPr="001B02A0">
        <w:rPr>
          <w:lang w:eastAsia="ja-JP"/>
        </w:rPr>
        <w:t xml:space="preserve">did not </w:t>
      </w:r>
      <w:del w:id="584" w:author="Jutta Eckstein" w:date="2014-05-08T13:12:00Z">
        <w:r w:rsidR="007D100D" w:rsidRPr="001B02A0" w:rsidDel="00F15DBB">
          <w:rPr>
            <w:lang w:eastAsia="ja-JP"/>
          </w:rPr>
          <w:delText xml:space="preserve">mean </w:delText>
        </w:r>
      </w:del>
      <w:ins w:id="585" w:author="Jutta Eckstein" w:date="2014-05-08T13:12:00Z">
        <w:r w:rsidR="00F15DBB">
          <w:rPr>
            <w:lang w:eastAsia="ja-JP"/>
          </w:rPr>
          <w:t xml:space="preserve">know </w:t>
        </w:r>
      </w:ins>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ins w:id="586" w:author="Jutta Eckstein" w:date="2014-05-08T13:13:00Z">
        <w:r w:rsidR="00F15DBB">
          <w:rPr>
            <w:lang w:eastAsia="ja-JP"/>
          </w:rPr>
          <w:t xml:space="preserve">we would </w:t>
        </w:r>
      </w:ins>
      <w:del w:id="587" w:author="Jutta Eckstein" w:date="2014-05-08T13:13:00Z">
        <w:r w:rsidR="004F7F0D" w:rsidRPr="001B02A0" w:rsidDel="00F15DBB">
          <w:rPr>
            <w:lang w:eastAsia="ja-JP"/>
          </w:rPr>
          <w:delText xml:space="preserve">and </w:delText>
        </w:r>
      </w:del>
      <w:ins w:id="588" w:author="Jutta Eckstein" w:date="2014-05-08T13:13:00Z">
        <w:r w:rsidR="00F15DBB">
          <w:rPr>
            <w:lang w:eastAsia="ja-JP"/>
          </w:rPr>
          <w:t xml:space="preserve">deliver </w:t>
        </w:r>
      </w:ins>
      <w:r w:rsidR="004F7F0D" w:rsidRPr="001B02A0">
        <w:rPr>
          <w:lang w:eastAsia="ja-JP"/>
        </w:rPr>
        <w:t xml:space="preserve">what </w:t>
      </w:r>
      <w:commentRangeStart w:id="589"/>
      <w:r w:rsidR="004F7F0D" w:rsidRPr="001B02A0">
        <w:rPr>
          <w:lang w:eastAsia="ja-JP"/>
        </w:rPr>
        <w:t xml:space="preserve">by </w:t>
      </w:r>
      <w:del w:id="590"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591" w:author="Jutta Eckstein" w:date="2014-05-08T13:15:00Z">
        <w:r w:rsidR="00F15DBB">
          <w:rPr>
            <w:lang w:eastAsia="ja-JP"/>
          </w:rPr>
          <w:t xml:space="preserve">something else </w:t>
        </w:r>
      </w:ins>
      <w:del w:id="592" w:author="Jutta Eckstein" w:date="2014-05-08T13:15:00Z">
        <w:r w:rsidR="00E37693" w:rsidRPr="001B02A0" w:rsidDel="00F15DBB">
          <w:rPr>
            <w:lang w:eastAsia="ja-JP"/>
          </w:rPr>
          <w:delText xml:space="preserve">like </w:delText>
        </w:r>
      </w:del>
      <w:ins w:id="593" w:author="Jutta Eckstein" w:date="2014-05-08T13:15:00Z">
        <w:r w:rsidR="00F15DBB">
          <w:rPr>
            <w:lang w:eastAsia="ja-JP"/>
          </w:rPr>
          <w:t xml:space="preserve">than the </w:t>
        </w:r>
      </w:ins>
      <w:r w:rsidR="003A15E6" w:rsidRPr="001B02A0">
        <w:rPr>
          <w:lang w:eastAsia="ja-JP"/>
        </w:rPr>
        <w:t>Kanban board</w:t>
      </w:r>
      <w:commentRangeEnd w:id="589"/>
      <w:r w:rsidR="00F15DBB">
        <w:rPr>
          <w:rStyle w:val="Kommentarzeichen"/>
          <w:rFonts w:ascii="Times New Roman" w:hAnsi="Times New Roman"/>
          <w:lang w:eastAsia="en-US"/>
        </w:rPr>
        <w:commentReference w:id="589"/>
      </w:r>
      <w:r w:rsidR="004F7F0D" w:rsidRPr="001B02A0">
        <w:rPr>
          <w:lang w:eastAsia="ja-JP"/>
        </w:rPr>
        <w:t>.</w:t>
      </w:r>
      <w:r w:rsidR="00E203C6" w:rsidRPr="001B02A0">
        <w:rPr>
          <w:lang w:eastAsia="ja-JP"/>
        </w:rPr>
        <w:t xml:space="preserve"> Moreover, Apple bought </w:t>
      </w:r>
      <w:del w:id="594" w:author="Jutta Eckstein" w:date="2014-05-08T13:15:00Z">
        <w:r w:rsidR="00E203C6" w:rsidRPr="001B02A0" w:rsidDel="00F15DBB">
          <w:rPr>
            <w:lang w:eastAsia="ja-JP"/>
          </w:rPr>
          <w:delText xml:space="preserve">the </w:delText>
        </w:r>
      </w:del>
      <w:proofErr w:type="spellStart"/>
      <w:r w:rsidR="00E203C6" w:rsidRPr="001B02A0">
        <w:rPr>
          <w:lang w:eastAsia="ja-JP"/>
        </w:rPr>
        <w:t>TestFlight</w:t>
      </w:r>
      <w:proofErr w:type="spellEnd"/>
      <w:r w:rsidR="00E203C6" w:rsidRPr="001B02A0">
        <w:rPr>
          <w:lang w:eastAsia="ja-JP"/>
        </w:rPr>
        <w:t xml:space="preserve">. </w:t>
      </w:r>
      <w:del w:id="595" w:author="Jutta Eckstein" w:date="2014-05-08T13:15:00Z">
        <w:r w:rsidR="00E203C6" w:rsidRPr="001B02A0" w:rsidDel="00F15DBB">
          <w:rPr>
            <w:lang w:eastAsia="ja-JP"/>
          </w:rPr>
          <w:delText xml:space="preserve">It </w:delText>
        </w:r>
      </w:del>
      <w:ins w:id="596" w:author="Jutta Eckstein" w:date="2014-05-08T13:15:00Z">
        <w:r w:rsidR="00F15DBB">
          <w:rPr>
            <w:lang w:eastAsia="ja-JP"/>
          </w:rPr>
          <w:t xml:space="preserve">This </w:t>
        </w:r>
      </w:ins>
      <w:del w:id="597" w:author="Jutta Eckstein" w:date="2014-05-08T13:15:00Z">
        <w:r w:rsidR="00E203C6" w:rsidRPr="001B02A0" w:rsidDel="00F15DBB">
          <w:rPr>
            <w:lang w:eastAsia="ja-JP"/>
          </w:rPr>
          <w:delText xml:space="preserve">means </w:delText>
        </w:r>
      </w:del>
      <w:ins w:id="598" w:author="Jutta Eckstein" w:date="2014-05-08T13:15:00Z">
        <w:r w:rsidR="00F15DBB" w:rsidRPr="001B02A0">
          <w:rPr>
            <w:lang w:eastAsia="ja-JP"/>
          </w:rPr>
          <w:t>mean</w:t>
        </w:r>
        <w:r w:rsidR="00F15DBB">
          <w:rPr>
            <w:lang w:eastAsia="ja-JP"/>
          </w:rPr>
          <w:t>t</w:t>
        </w:r>
        <w:r w:rsidR="00F15DBB" w:rsidRPr="001B02A0">
          <w:rPr>
            <w:lang w:eastAsia="ja-JP"/>
          </w:rPr>
          <w:t xml:space="preserve"> </w:t>
        </w:r>
      </w:ins>
      <w:r w:rsidR="00E203C6" w:rsidRPr="001B02A0">
        <w:rPr>
          <w:lang w:eastAsia="ja-JP"/>
        </w:rPr>
        <w:t xml:space="preserve">we could not </w:t>
      </w:r>
      <w:r w:rsidR="00E203C6" w:rsidRPr="001B02A0">
        <w:rPr>
          <w:lang w:eastAsia="ja-JP"/>
        </w:rPr>
        <w:lastRenderedPageBreak/>
        <w:t xml:space="preserve">deliver </w:t>
      </w:r>
      <w:ins w:id="599" w:author="Jutta Eckstein" w:date="2014-05-08T17:35:00Z">
        <w:r w:rsidR="001448F2">
          <w:rPr>
            <w:lang w:eastAsia="ja-JP"/>
          </w:rPr>
          <w:t xml:space="preserve">the </w:t>
        </w:r>
      </w:ins>
      <w:r w:rsidR="00E203C6" w:rsidRPr="001B02A0">
        <w:rPr>
          <w:lang w:eastAsia="ja-JP"/>
        </w:rPr>
        <w:t xml:space="preserve">Android application </w:t>
      </w:r>
      <w:del w:id="600" w:author="Jutta Eckstein" w:date="2014-05-08T13:15:00Z">
        <w:r w:rsidR="00E203C6" w:rsidRPr="001B02A0" w:rsidDel="00F15DBB">
          <w:rPr>
            <w:lang w:eastAsia="ja-JP"/>
          </w:rPr>
          <w:delText xml:space="preserve">through </w:delText>
        </w:r>
      </w:del>
      <w:ins w:id="601" w:author="Jutta Eckstein" w:date="2014-05-08T13:15:00Z">
        <w:r w:rsidR="00F15DBB">
          <w:rPr>
            <w:lang w:eastAsia="ja-JP"/>
          </w:rPr>
          <w:t>with</w:t>
        </w:r>
        <w:r w:rsidR="00F15DBB" w:rsidRPr="001B02A0">
          <w:rPr>
            <w:lang w:eastAsia="ja-JP"/>
          </w:rPr>
          <w:t xml:space="preserve"> </w:t>
        </w:r>
      </w:ins>
      <w:proofErr w:type="spellStart"/>
      <w:r w:rsidR="00E203C6" w:rsidRPr="001B02A0">
        <w:rPr>
          <w:lang w:eastAsia="ja-JP"/>
        </w:rPr>
        <w:t>TestFlight</w:t>
      </w:r>
      <w:proofErr w:type="spellEnd"/>
      <w:r w:rsidR="00E203C6" w:rsidRPr="001B02A0">
        <w:rPr>
          <w:lang w:eastAsia="ja-JP"/>
        </w:rPr>
        <w:t xml:space="preserve"> </w:t>
      </w:r>
      <w:ins w:id="602" w:author="Jutta Eckstein" w:date="2014-05-08T13:16:00Z">
        <w:r w:rsidR="00F15DBB">
          <w:rPr>
            <w:lang w:eastAsia="ja-JP"/>
          </w:rPr>
          <w:t>any</w:t>
        </w:r>
      </w:ins>
      <w:r w:rsidR="00E203C6" w:rsidRPr="001B02A0">
        <w:rPr>
          <w:lang w:eastAsia="ja-JP"/>
        </w:rPr>
        <w:t>mo</w:t>
      </w:r>
      <w:r w:rsidR="00AD634D" w:rsidRPr="001B02A0">
        <w:rPr>
          <w:lang w:eastAsia="ja-JP"/>
        </w:rPr>
        <w:t>re.</w:t>
      </w:r>
      <w:r w:rsidR="00884167" w:rsidRPr="001B02A0">
        <w:rPr>
          <w:lang w:eastAsia="ja-JP"/>
        </w:rPr>
        <w:t xml:space="preserve"> </w:t>
      </w:r>
      <w:del w:id="603" w:author="Jutta Eckstein" w:date="2014-05-08T13:16:00Z">
        <w:r w:rsidR="00884167" w:rsidRPr="001B02A0" w:rsidDel="00F15DBB">
          <w:rPr>
            <w:lang w:eastAsia="ja-JP"/>
          </w:rPr>
          <w:delText xml:space="preserve">It was </w:delText>
        </w:r>
      </w:del>
      <w:ins w:id="604" w:author="Jutta Eckstein" w:date="2014-05-08T13:16:00Z">
        <w:r w:rsidR="00F15DBB">
          <w:rPr>
            <w:lang w:eastAsia="ja-JP"/>
          </w:rPr>
          <w:t xml:space="preserve">These were </w:t>
        </w:r>
      </w:ins>
      <w:r w:rsidR="00884167" w:rsidRPr="001B02A0">
        <w:rPr>
          <w:lang w:eastAsia="ja-JP"/>
        </w:rPr>
        <w:t>really dire straits.</w:t>
      </w:r>
      <w:commentRangeEnd w:id="542"/>
      <w:r w:rsidR="007B07C7" w:rsidRPr="001B02A0">
        <w:rPr>
          <w:rStyle w:val="Kommentarzeichen"/>
          <w:sz w:val="20"/>
          <w:szCs w:val="20"/>
          <w:lang w:eastAsia="en-US"/>
        </w:rPr>
        <w:commentReference w:id="542"/>
      </w:r>
    </w:p>
    <w:p w14:paraId="7CE3050D" w14:textId="77777777" w:rsidR="00B2015B" w:rsidRPr="001B2E8D" w:rsidRDefault="00B2015B" w:rsidP="001C6145">
      <w:pPr>
        <w:pStyle w:val="FigureCaption"/>
        <w:spacing w:after="0"/>
        <w:rPr>
          <w:sz w:val="20"/>
          <w:lang w:eastAsia="ja-JP"/>
        </w:rPr>
      </w:pPr>
    </w:p>
    <w:p w14:paraId="0DEAC1E2" w14:textId="7C78110D" w:rsidR="00B76B39" w:rsidRPr="00E11914" w:rsidRDefault="00720A7B" w:rsidP="00720A7B">
      <w:pPr>
        <w:pStyle w:val="berschrift1"/>
        <w:rPr>
          <w:rFonts w:eastAsiaTheme="minorEastAsia"/>
          <w:szCs w:val="20"/>
          <w:lang w:eastAsia="ja-JP"/>
        </w:rPr>
      </w:pPr>
      <w:r w:rsidRPr="00E11914">
        <w:rPr>
          <w:szCs w:val="20"/>
        </w:rPr>
        <w:t xml:space="preserve">TDD: </w:t>
      </w:r>
      <w:del w:id="605" w:author="Jutta Eckstein" w:date="2014-05-08T13:24:00Z">
        <w:r w:rsidR="00752C6F" w:rsidRPr="00E11914" w:rsidDel="006D1C64">
          <w:rPr>
            <w:rFonts w:eastAsiaTheme="minorEastAsia"/>
            <w:szCs w:val="20"/>
            <w:lang w:eastAsia="ja-JP"/>
          </w:rPr>
          <w:delText xml:space="preserve">to </w:delText>
        </w:r>
      </w:del>
      <w:r w:rsidR="00752C6F" w:rsidRPr="00E11914">
        <w:rPr>
          <w:rFonts w:eastAsiaTheme="minorEastAsia"/>
          <w:szCs w:val="20"/>
          <w:lang w:eastAsia="ja-JP"/>
        </w:rPr>
        <w:t>Learn</w:t>
      </w:r>
      <w:ins w:id="606" w:author="Jutta Eckstein" w:date="2014-05-08T13:24:00Z">
        <w:r w:rsidR="006D1C64">
          <w:rPr>
            <w:rFonts w:eastAsiaTheme="minorEastAsia"/>
            <w:szCs w:val="20"/>
            <w:lang w:eastAsia="ja-JP"/>
          </w:rPr>
          <w:t>ing</w:t>
        </w:r>
      </w:ins>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E22B843" w:rsidR="00120A55" w:rsidRPr="00E11914" w:rsidRDefault="00F32867" w:rsidP="00B47343">
      <w:pPr>
        <w:pStyle w:val="InitialBodyTextIndent"/>
        <w:ind w:firstLine="0"/>
        <w:rPr>
          <w:lang w:eastAsia="ja-JP"/>
        </w:rPr>
      </w:pPr>
      <w:r w:rsidRPr="00E11914">
        <w:rPr>
          <w:lang w:eastAsia="ja-JP"/>
        </w:rPr>
        <w:t xml:space="preserve">After implementing CI/CD, </w:t>
      </w:r>
      <w:del w:id="607" w:author="Jutta Eckstein" w:date="2014-05-08T13:24:00Z">
        <w:r w:rsidRPr="00E11914" w:rsidDel="006D1C64">
          <w:rPr>
            <w:lang w:eastAsia="ja-JP"/>
          </w:rPr>
          <w:delText xml:space="preserve">I </w:delText>
        </w:r>
      </w:del>
      <w:ins w:id="608" w:author="Jutta Eckstein" w:date="2014-05-08T13:24:00Z">
        <w:r w:rsidR="006D1C64">
          <w:rPr>
            <w:lang w:eastAsia="ja-JP"/>
          </w:rPr>
          <w:t>we</w:t>
        </w:r>
        <w:r w:rsidR="006D1C64" w:rsidRPr="00E11914">
          <w:rPr>
            <w:lang w:eastAsia="ja-JP"/>
          </w:rPr>
          <w:t xml:space="preserve"> </w:t>
        </w:r>
      </w:ins>
      <w:del w:id="609" w:author="Jutta Eckstein" w:date="2014-05-08T13:24:00Z">
        <w:r w:rsidRPr="00E11914" w:rsidDel="006D1C64">
          <w:rPr>
            <w:lang w:eastAsia="ja-JP"/>
          </w:rPr>
          <w:delText xml:space="preserve">selected </w:delText>
        </w:r>
      </w:del>
      <w:ins w:id="610" w:author="Jutta Eckstein" w:date="2014-05-08T13:24:00Z">
        <w:r w:rsidR="006D1C64">
          <w:rPr>
            <w:lang w:eastAsia="ja-JP"/>
          </w:rPr>
          <w:t xml:space="preserve">started using </w:t>
        </w:r>
      </w:ins>
      <w:r w:rsidRPr="00E11914">
        <w:rPr>
          <w:lang w:eastAsia="ja-JP"/>
        </w:rPr>
        <w:t xml:space="preserve">TDD </w:t>
      </w:r>
      <w:del w:id="611" w:author="Jutta Eckstein" w:date="2014-05-08T13:24:00Z">
        <w:r w:rsidR="00C53CE5" w:rsidRPr="00E11914" w:rsidDel="006D1C64">
          <w:rPr>
            <w:lang w:eastAsia="ja-JP"/>
          </w:rPr>
          <w:delText xml:space="preserve">next </w:delText>
        </w:r>
      </w:del>
      <w:r w:rsidRPr="00E11914">
        <w:rPr>
          <w:lang w:eastAsia="ja-JP"/>
        </w:rPr>
        <w:t>for leveragin</w:t>
      </w:r>
      <w:r w:rsidR="00BD4587" w:rsidRPr="00E11914">
        <w:rPr>
          <w:lang w:eastAsia="ja-JP"/>
        </w:rPr>
        <w:t>g test automation and learning.</w:t>
      </w:r>
      <w:r w:rsidR="00AA1D12" w:rsidRPr="00E11914">
        <w:rPr>
          <w:lang w:eastAsia="ja-JP"/>
        </w:rPr>
        <w:t xml:space="preserve"> </w:t>
      </w:r>
      <w:commentRangeStart w:id="612"/>
      <w:r w:rsidRPr="00E11914">
        <w:rPr>
          <w:lang w:eastAsia="ja-JP"/>
        </w:rPr>
        <w:t xml:space="preserve">At that time, </w:t>
      </w:r>
      <w:del w:id="613" w:author="Jutta Eckstein" w:date="2014-05-08T13:24:00Z">
        <w:r w:rsidRPr="00E11914" w:rsidDel="006D1C64">
          <w:rPr>
            <w:lang w:eastAsia="ja-JP"/>
          </w:rPr>
          <w:delText xml:space="preserve">team members and I </w:delText>
        </w:r>
      </w:del>
      <w:ins w:id="614" w:author="Jutta Eckstein" w:date="2014-05-08T13:24:00Z">
        <w:r w:rsidR="006D1C64">
          <w:rPr>
            <w:lang w:eastAsia="ja-JP"/>
          </w:rPr>
          <w:t xml:space="preserve">we </w:t>
        </w:r>
      </w:ins>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w:t>
      </w:r>
      <w:ins w:id="615" w:author="Jutta Eckstein" w:date="2014-05-08T13:24:00Z">
        <w:r w:rsidR="006D1C64">
          <w:rPr>
            <w:lang w:eastAsia="ja-JP"/>
          </w:rPr>
          <w:t xml:space="preserve">in order </w:t>
        </w:r>
      </w:ins>
      <w:r w:rsidRPr="00E11914">
        <w:rPr>
          <w:lang w:eastAsia="ja-JP"/>
        </w:rPr>
        <w:t>to</w:t>
      </w:r>
      <w:r w:rsidR="00BD4587" w:rsidRPr="00E11914">
        <w:rPr>
          <w:lang w:eastAsia="ja-JP"/>
        </w:rPr>
        <w:t xml:space="preserve"> implement </w:t>
      </w:r>
      <w:ins w:id="616" w:author="Jutta Eckstein" w:date="2014-05-08T17:35:00Z">
        <w:r w:rsidR="001448F2">
          <w:rPr>
            <w:lang w:eastAsia="ja-JP"/>
          </w:rPr>
          <w:t xml:space="preserve">the </w:t>
        </w:r>
      </w:ins>
      <w:r w:rsidR="00BD4587" w:rsidRPr="00E11914">
        <w:rPr>
          <w:lang w:eastAsia="ja-JP"/>
        </w:rPr>
        <w:t>Android application</w:t>
      </w:r>
      <w:commentRangeEnd w:id="612"/>
      <w:r w:rsidR="00B85276">
        <w:rPr>
          <w:rStyle w:val="Kommentarzeichen"/>
          <w:rFonts w:ascii="Times New Roman" w:hAnsi="Times New Roman"/>
          <w:lang w:eastAsia="en-US"/>
        </w:rPr>
        <w:commentReference w:id="612"/>
      </w:r>
      <w:r w:rsidR="00BD4587" w:rsidRPr="00E11914">
        <w:rPr>
          <w:lang w:eastAsia="ja-JP"/>
        </w:rPr>
        <w:t>.</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ins w:id="617" w:author="Jutta Eckstein" w:date="2014-05-08T13:24:00Z">
        <w:r w:rsidR="006D1C64">
          <w:rPr>
            <w:lang w:eastAsia="ja-JP"/>
          </w:rPr>
          <w:t xml:space="preserve">the </w:t>
        </w:r>
      </w:ins>
      <w:r w:rsidR="00B43AB8" w:rsidRPr="00E11914">
        <w:rPr>
          <w:lang w:eastAsia="ja-JP"/>
        </w:rPr>
        <w:t>database</w:t>
      </w:r>
      <w:r w:rsidR="00265AC6" w:rsidRPr="00E11914">
        <w:rPr>
          <w:lang w:eastAsia="ja-JP"/>
        </w:rPr>
        <w:t xml:space="preserve"> on </w:t>
      </w:r>
      <w:ins w:id="618" w:author="Jutta Eckstein" w:date="2014-05-08T13:25:00Z">
        <w:r w:rsidR="006D1C64">
          <w:rPr>
            <w:lang w:eastAsia="ja-JP"/>
          </w:rPr>
          <w:t xml:space="preserve">the </w:t>
        </w:r>
      </w:ins>
      <w:r w:rsidR="00265AC6" w:rsidRPr="00E11914">
        <w:rPr>
          <w:lang w:eastAsia="ja-JP"/>
        </w:rPr>
        <w:t>device</w:t>
      </w:r>
      <w:r w:rsidR="00037304" w:rsidRPr="00E11914">
        <w:rPr>
          <w:lang w:eastAsia="ja-JP"/>
        </w:rPr>
        <w:t xml:space="preserve">, </w:t>
      </w:r>
      <w:ins w:id="619" w:author="Jutta Eckstein" w:date="2014-05-08T13:25:00Z">
        <w:r w:rsidR="006D1C64">
          <w:rPr>
            <w:lang w:eastAsia="ja-JP"/>
          </w:rPr>
          <w:t xml:space="preserve">or </w:t>
        </w:r>
      </w:ins>
      <w:r w:rsidR="00037304" w:rsidRPr="00E11914">
        <w:rPr>
          <w:lang w:eastAsia="ja-JP"/>
        </w:rPr>
        <w:t xml:space="preserve">how to implement </w:t>
      </w:r>
      <w:ins w:id="620" w:author="Jutta Eckstein" w:date="2014-05-08T13:25:00Z">
        <w:r w:rsidR="006D1C64">
          <w:rPr>
            <w:lang w:eastAsia="ja-JP"/>
          </w:rPr>
          <w:t xml:space="preserve">the </w:t>
        </w:r>
      </w:ins>
      <w:r w:rsidR="0046684B" w:rsidRPr="00E11914">
        <w:rPr>
          <w:lang w:eastAsia="ja-JP"/>
        </w:rPr>
        <w:t>UI</w:t>
      </w:r>
      <w:del w:id="621" w:author="Jutta Eckstein" w:date="2014-05-08T13:25:00Z">
        <w:r w:rsidR="00037304" w:rsidRPr="00E11914" w:rsidDel="006D1C64">
          <w:rPr>
            <w:lang w:eastAsia="ja-JP"/>
          </w:rPr>
          <w:delText>, and so on</w:delText>
        </w:r>
      </w:del>
      <w:r w:rsidR="00037304" w:rsidRPr="00E11914">
        <w:rPr>
          <w:lang w:eastAsia="ja-JP"/>
        </w:rPr>
        <w:t>.</w:t>
      </w:r>
      <w:r w:rsidR="00F421D8" w:rsidRPr="00E11914">
        <w:rPr>
          <w:lang w:eastAsia="ja-JP"/>
        </w:rPr>
        <w:t xml:space="preserve"> I thought that TDD would help us </w:t>
      </w:r>
      <w:ins w:id="622" w:author="Jutta Eckstein" w:date="2014-05-08T13:25:00Z">
        <w:r w:rsidR="006D1C64">
          <w:rPr>
            <w:lang w:eastAsia="ja-JP"/>
          </w:rPr>
          <w:t xml:space="preserve">to </w:t>
        </w:r>
      </w:ins>
      <w:del w:id="623" w:author="Jutta Eckstein" w:date="2014-05-08T13:25:00Z">
        <w:r w:rsidR="00F421D8" w:rsidRPr="00E11914" w:rsidDel="006D1C64">
          <w:rPr>
            <w:lang w:eastAsia="ja-JP"/>
          </w:rPr>
          <w:delText xml:space="preserve">drive </w:delText>
        </w:r>
      </w:del>
      <w:r w:rsidR="00F421D8" w:rsidRPr="00E11914">
        <w:rPr>
          <w:lang w:eastAsia="ja-JP"/>
        </w:rPr>
        <w:t>learn</w:t>
      </w:r>
      <w:del w:id="624" w:author="Jutta Eckstein" w:date="2014-05-08T13:25:00Z">
        <w:r w:rsidR="00F421D8" w:rsidRPr="00E11914" w:rsidDel="006D1C64">
          <w:rPr>
            <w:lang w:eastAsia="ja-JP"/>
          </w:rPr>
          <w:delText>ing</w:delText>
        </w:r>
      </w:del>
      <w:r w:rsidR="00F421D8" w:rsidRPr="00E11914">
        <w:rPr>
          <w:lang w:eastAsia="ja-JP"/>
        </w:rPr>
        <w:t xml:space="preserve"> how to develop </w:t>
      </w:r>
      <w:del w:id="625" w:author="Jutta Eckstein" w:date="2014-05-08T13:25:00Z">
        <w:r w:rsidR="00F421D8" w:rsidRPr="00E11914" w:rsidDel="006D1C64">
          <w:rPr>
            <w:lang w:eastAsia="ja-JP"/>
          </w:rPr>
          <w:delText xml:space="preserve">the </w:delText>
        </w:r>
      </w:del>
      <w:r w:rsidR="00F421D8" w:rsidRPr="00E11914">
        <w:rPr>
          <w:lang w:eastAsia="ja-JP"/>
        </w:rPr>
        <w:t>Android application</w:t>
      </w:r>
      <w:ins w:id="626" w:author="Jutta Eckstein" w:date="2014-05-08T13:25:00Z">
        <w:r w:rsidR="006D1C64">
          <w:rPr>
            <w:lang w:eastAsia="ja-JP"/>
          </w:rPr>
          <w:t>s</w:t>
        </w:r>
      </w:ins>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del w:id="627" w:author="Jutta Eckstein" w:date="2014-05-08T13:25:00Z">
        <w:r w:rsidR="000F2A8C" w:rsidRPr="00E11914" w:rsidDel="006D1C64">
          <w:delText xml:space="preserve">the </w:delText>
        </w:r>
      </w:del>
      <w:ins w:id="628" w:author="Jutta Eckstein" w:date="2014-05-08T13:25:00Z">
        <w:r w:rsidR="006D1C64">
          <w:t>a</w:t>
        </w:r>
        <w:r w:rsidR="006D1C64" w:rsidRPr="00E11914">
          <w:t xml:space="preserve"> </w:t>
        </w:r>
      </w:ins>
      <w:r w:rsidR="000F2A8C" w:rsidRPr="00E11914">
        <w:t>three</w:t>
      </w:r>
      <w:r w:rsidR="0099654F" w:rsidRPr="00E11914">
        <w:rPr>
          <w:lang w:eastAsia="ja-JP"/>
        </w:rPr>
        <w:t>-</w:t>
      </w:r>
      <w:r w:rsidR="000F2A8C" w:rsidRPr="00E11914">
        <w:t xml:space="preserve">tier architecture </w:t>
      </w:r>
      <w:del w:id="629" w:author="Jutta Eckstein" w:date="2014-05-08T13:26:00Z">
        <w:r w:rsidR="000F2A8C" w:rsidRPr="00E11914" w:rsidDel="006D1C64">
          <w:delText xml:space="preserve">consisted </w:delText>
        </w:r>
      </w:del>
      <w:ins w:id="630" w:author="Jutta Eckstein" w:date="2014-05-08T13:26:00Z">
        <w:r w:rsidR="006D1C64" w:rsidRPr="00E11914">
          <w:t>consist</w:t>
        </w:r>
        <w:r w:rsidR="006D1C64">
          <w:t>ing</w:t>
        </w:r>
        <w:r w:rsidR="006D1C64" w:rsidRPr="00E11914">
          <w:t xml:space="preserve"> </w:t>
        </w:r>
      </w:ins>
      <w:r w:rsidR="000F2A8C" w:rsidRPr="00E11914">
        <w:t>of UI, Controller</w:t>
      </w:r>
      <w:ins w:id="631" w:author="Jutta Eckstein" w:date="2014-05-08T17:36:00Z">
        <w:r w:rsidR="001448F2">
          <w:t>,</w:t>
        </w:r>
      </w:ins>
      <w:r w:rsidR="000F2A8C" w:rsidRPr="00E11914">
        <w:t xml:space="preserve"> and </w:t>
      </w:r>
      <w:del w:id="632" w:author="Jutta Eckstein" w:date="2014-05-08T13:26:00Z">
        <w:r w:rsidR="000F2A8C" w:rsidRPr="00E11914" w:rsidDel="006D1C64">
          <w:delText>Dao</w:delText>
        </w:r>
      </w:del>
      <w:ins w:id="633" w:author="Jutta Eckstein" w:date="2014-05-08T13:26:00Z">
        <w:r w:rsidR="006D1C64" w:rsidRPr="00E11914">
          <w:t>D</w:t>
        </w:r>
        <w:r w:rsidR="006D1C64">
          <w:t>AO</w:t>
        </w:r>
      </w:ins>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del w:id="634" w:author="Jutta Eckstein" w:date="2014-05-08T13:26:00Z">
        <w:r w:rsidR="00F43E74" w:rsidRPr="00E11914" w:rsidDel="006D1C64">
          <w:delText xml:space="preserve">had taken </w:delText>
        </w:r>
      </w:del>
      <w:ins w:id="635" w:author="Jutta Eckstein" w:date="2014-05-08T13:26:00Z">
        <w:r w:rsidR="006D1C64">
          <w:t xml:space="preserve">took </w:t>
        </w:r>
      </w:ins>
      <w:del w:id="636" w:author="Jutta Eckstein" w:date="2014-05-08T13:26:00Z">
        <w:r w:rsidR="00467696" w:rsidRPr="00E11914" w:rsidDel="006D1C64">
          <w:rPr>
            <w:lang w:eastAsia="ja-JP"/>
          </w:rPr>
          <w:delText xml:space="preserve">around </w:delText>
        </w:r>
        <w:r w:rsidR="00F43E74" w:rsidRPr="00E11914" w:rsidDel="006D1C64">
          <w:delText xml:space="preserve">5 </w:delText>
        </w:r>
      </w:del>
      <w:ins w:id="637" w:author="Jutta Eckstein" w:date="2014-05-08T13:26:00Z">
        <w:r w:rsidR="006D1C64">
          <w:rPr>
            <w:lang w:eastAsia="ja-JP"/>
          </w:rPr>
          <w:t xml:space="preserve">about five </w:t>
        </w:r>
      </w:ins>
      <w:r w:rsidR="00F43E74" w:rsidRPr="00E11914">
        <w:t xml:space="preserve">days </w:t>
      </w:r>
      <w:ins w:id="638" w:author="Jutta Eckstein" w:date="2014-05-08T13:26:00Z">
        <w:r w:rsidR="006D1C64">
          <w:rPr>
            <w:lang w:eastAsia="ja-JP"/>
          </w:rPr>
          <w:t xml:space="preserve">on average </w:t>
        </w:r>
      </w:ins>
      <w:r w:rsidR="00F43E74" w:rsidRPr="00E11914">
        <w:t>to implement one function</w:t>
      </w:r>
      <w:r w:rsidR="001A5DA4" w:rsidRPr="00E11914">
        <w:rPr>
          <w:lang w:eastAsia="ja-JP"/>
        </w:rPr>
        <w:t xml:space="preserve"> </w:t>
      </w:r>
      <w:del w:id="639" w:author="Jutta Eckstein" w:date="2014-05-08T13:26:00Z">
        <w:r w:rsidR="004216A1" w:rsidRPr="00E11914" w:rsidDel="006D1C64">
          <w:rPr>
            <w:lang w:eastAsia="ja-JP"/>
          </w:rPr>
          <w:delText>on average</w:delText>
        </w:r>
        <w:r w:rsidR="00171CE5" w:rsidRPr="00E11914" w:rsidDel="006D1C64">
          <w:rPr>
            <w:lang w:eastAsia="ja-JP"/>
          </w:rPr>
          <w:delText xml:space="preserve"> </w:delText>
        </w:r>
      </w:del>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del w:id="640" w:author="Jutta Eckstein" w:date="2014-05-08T13:26:00Z">
        <w:r w:rsidR="00644726" w:rsidRPr="00E11914" w:rsidDel="006D1C64">
          <w:delText xml:space="preserve"> and separately</w:delText>
        </w:r>
        <w:r w:rsidR="003B32F0" w:rsidRPr="00E11914" w:rsidDel="006D1C64">
          <w:rPr>
            <w:lang w:eastAsia="ja-JP"/>
          </w:rPr>
          <w:delText xml:space="preserve"> then</w:delText>
        </w:r>
      </w:del>
      <w:r w:rsidR="00644726" w:rsidRPr="00E11914">
        <w:t>.</w:t>
      </w:r>
      <w:r w:rsidR="00FD30BE" w:rsidRPr="00E11914">
        <w:rPr>
          <w:lang w:eastAsia="ja-JP"/>
        </w:rPr>
        <w:t xml:space="preserve"> </w:t>
      </w:r>
      <w:r w:rsidR="00EB7AB1" w:rsidRPr="00E11914">
        <w:rPr>
          <w:lang w:eastAsia="ja-JP"/>
        </w:rPr>
        <w:t xml:space="preserve">I intended to use </w:t>
      </w:r>
      <w:commentRangeStart w:id="641"/>
      <w:r w:rsidR="00EB7AB1" w:rsidRPr="00E11914">
        <w:t>“Test Double”</w:t>
      </w:r>
      <w:commentRangeEnd w:id="641"/>
      <w:r w:rsidR="0033560E">
        <w:rPr>
          <w:rStyle w:val="Kommentarzeichen"/>
          <w:rFonts w:ascii="Times New Roman" w:hAnsi="Times New Roman"/>
          <w:lang w:eastAsia="en-US"/>
        </w:rPr>
        <w:commentReference w:id="641"/>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ins w:id="642" w:author="Jutta Eckstein" w:date="2014-05-08T13:27:00Z">
        <w:r w:rsidR="006D1C64">
          <w:rPr>
            <w:lang w:eastAsia="ja-JP"/>
          </w:rPr>
          <w:t xml:space="preserve">both </w:t>
        </w:r>
      </w:ins>
      <w:r w:rsidR="003625AF" w:rsidRPr="00E11914">
        <w:rPr>
          <w:lang w:eastAsia="ja-JP"/>
        </w:rPr>
        <w:t>implementation and test.</w:t>
      </w:r>
    </w:p>
    <w:p w14:paraId="52B0A6F8" w14:textId="03B38886" w:rsidR="00F32867" w:rsidRPr="00E11914" w:rsidRDefault="00F32867" w:rsidP="001C26C2">
      <w:pPr>
        <w:pStyle w:val="InitialBodyTextIndent"/>
        <w:ind w:firstLineChars="142" w:firstLine="284"/>
        <w:rPr>
          <w:lang w:eastAsia="ja-JP"/>
        </w:rPr>
      </w:pPr>
      <w:r w:rsidRPr="00E11914">
        <w:rPr>
          <w:lang w:eastAsia="ja-JP"/>
        </w:rPr>
        <w:t xml:space="preserve">But there </w:t>
      </w:r>
      <w:del w:id="643" w:author="Jutta Eckstein" w:date="2014-05-08T13:27:00Z">
        <w:r w:rsidRPr="00E11914" w:rsidDel="006D1C64">
          <w:rPr>
            <w:lang w:eastAsia="ja-JP"/>
          </w:rPr>
          <w:delText xml:space="preserve">were </w:delText>
        </w:r>
        <w:r w:rsidR="00ED1801" w:rsidRPr="00E11914" w:rsidDel="006D1C64">
          <w:rPr>
            <w:lang w:eastAsia="ja-JP"/>
          </w:rPr>
          <w:delText>tons of</w:delText>
        </w:r>
        <w:r w:rsidRPr="00E11914" w:rsidDel="006D1C64">
          <w:rPr>
            <w:lang w:eastAsia="ja-JP"/>
          </w:rPr>
          <w:delText xml:space="preserve"> </w:delText>
        </w:r>
      </w:del>
      <w:ins w:id="644" w:author="Jutta Eckstein" w:date="2014-05-08T13:27:00Z">
        <w:r w:rsidR="006D1C64">
          <w:rPr>
            <w:lang w:eastAsia="ja-JP"/>
          </w:rPr>
          <w:t xml:space="preserve">we faced many </w:t>
        </w:r>
      </w:ins>
      <w:r w:rsidRPr="00E11914">
        <w:rPr>
          <w:lang w:eastAsia="ja-JP"/>
        </w:rPr>
        <w:t xml:space="preserve">troubles and barriers </w:t>
      </w:r>
      <w:ins w:id="645" w:author="Jutta Eckstein" w:date="2014-05-08T13:27:00Z">
        <w:r w:rsidR="006D1C64">
          <w:rPr>
            <w:lang w:eastAsia="ja-JP"/>
          </w:rPr>
          <w:t xml:space="preserve">while </w:t>
        </w:r>
      </w:ins>
      <w:r w:rsidRPr="00E11914">
        <w:rPr>
          <w:lang w:eastAsia="ja-JP"/>
        </w:rPr>
        <w:t>adapting TDD for Android.</w:t>
      </w:r>
      <w:r w:rsidR="001D5890" w:rsidRPr="00E11914">
        <w:rPr>
          <w:lang w:eastAsia="ja-JP"/>
        </w:rPr>
        <w:t xml:space="preserve"> </w:t>
      </w:r>
      <w:r w:rsidR="00236523" w:rsidRPr="00E11914">
        <w:t xml:space="preserve">Soon </w:t>
      </w:r>
      <w:del w:id="646" w:author="Jutta Eckstein" w:date="2014-05-08T13:27:00Z">
        <w:r w:rsidR="00236523" w:rsidRPr="00E11914" w:rsidDel="006D1C64">
          <w:delText>I found</w:delText>
        </w:r>
      </w:del>
      <w:ins w:id="647" w:author="Jutta Eckstein" w:date="2014-05-08T13:27:00Z">
        <w:r w:rsidR="006D1C64">
          <w:t>we discovered</w:t>
        </w:r>
      </w:ins>
      <w:r w:rsidR="00236523" w:rsidRPr="00E11914">
        <w:t xml:space="preserve"> that it was very</w:t>
      </w:r>
      <w:r w:rsidR="003B5548" w:rsidRPr="00E11914">
        <w:t xml:space="preserve"> difficult to </w:t>
      </w:r>
      <w:del w:id="648" w:author="Jutta Eckstein" w:date="2014-05-08T13:28:00Z">
        <w:r w:rsidR="003B5548" w:rsidRPr="00E11914" w:rsidDel="006D1C64">
          <w:delText xml:space="preserve">do </w:delText>
        </w:r>
      </w:del>
      <w:ins w:id="649" w:author="Jutta Eckstein" w:date="2014-05-08T13:28:00Z">
        <w:r w:rsidR="006D1C64">
          <w:t>apply</w:t>
        </w:r>
        <w:r w:rsidR="006D1C64" w:rsidRPr="00E11914">
          <w:t xml:space="preserve"> </w:t>
        </w:r>
      </w:ins>
      <w:r w:rsidR="003B5548" w:rsidRPr="00E11914">
        <w:t xml:space="preserve">unit testing </w:t>
      </w:r>
      <w:r w:rsidR="003B5548" w:rsidRPr="00E11914">
        <w:rPr>
          <w:lang w:eastAsia="ja-JP"/>
        </w:rPr>
        <w:t>on</w:t>
      </w:r>
      <w:r w:rsidR="00236523" w:rsidRPr="00E11914">
        <w:t xml:space="preserve"> </w:t>
      </w:r>
      <w:ins w:id="650" w:author="Jutta Eckstein" w:date="2014-05-08T13:27:00Z">
        <w:r w:rsidR="006D1C64">
          <w:t xml:space="preserve">the </w:t>
        </w:r>
      </w:ins>
      <w:r w:rsidR="00236523" w:rsidRPr="00E11914">
        <w:t xml:space="preserve">Android </w:t>
      </w:r>
      <w:r w:rsidR="003B5548" w:rsidRPr="00E11914">
        <w:rPr>
          <w:lang w:eastAsia="ja-JP"/>
        </w:rPr>
        <w:t>platform</w:t>
      </w:r>
      <w:r w:rsidR="00236523" w:rsidRPr="00E11914">
        <w:t xml:space="preserve">. </w:t>
      </w:r>
      <w:ins w:id="651" w:author="Jutta Eckstein" w:date="2014-05-08T13:27:00Z">
        <w:r w:rsidR="006D1C64">
          <w:t xml:space="preserve">The </w:t>
        </w:r>
      </w:ins>
      <w:r w:rsidR="00236523" w:rsidRPr="00E11914">
        <w:t xml:space="preserve">Android SDK </w:t>
      </w:r>
      <w:del w:id="652" w:author="Jutta Eckstein" w:date="2014-05-08T13:28:00Z">
        <w:r w:rsidR="00236523" w:rsidRPr="00E11914" w:rsidDel="006D1C64">
          <w:delText xml:space="preserve">has </w:delText>
        </w:r>
      </w:del>
      <w:ins w:id="653" w:author="Jutta Eckstein" w:date="2014-05-08T13:28:00Z">
        <w:r w:rsidR="006D1C64">
          <w:t xml:space="preserve">provides </w:t>
        </w:r>
      </w:ins>
      <w:r w:rsidR="00236523" w:rsidRPr="00E11914">
        <w:t xml:space="preserve">its own test harness based on </w:t>
      </w:r>
      <w:proofErr w:type="spellStart"/>
      <w:r w:rsidR="00236523" w:rsidRPr="00E11914">
        <w:t>JUnit</w:t>
      </w:r>
      <w:proofErr w:type="spellEnd"/>
      <w:r w:rsidR="00236523" w:rsidRPr="00E11914">
        <w:t xml:space="preserve"> (hereinafter called the “Android </w:t>
      </w:r>
      <w:proofErr w:type="spellStart"/>
      <w:r w:rsidR="00236523" w:rsidRPr="00E11914">
        <w:t>JUnit</w:t>
      </w:r>
      <w:proofErr w:type="spellEnd"/>
      <w:r w:rsidR="00236523" w:rsidRPr="00E11914">
        <w:t xml:space="preserve">”). Android </w:t>
      </w:r>
      <w:proofErr w:type="spellStart"/>
      <w:r w:rsidR="00236523" w:rsidRPr="00E11914">
        <w:t>JUnit</w:t>
      </w:r>
      <w:proofErr w:type="spellEnd"/>
      <w:r w:rsidR="00236523" w:rsidRPr="00E11914">
        <w:t xml:space="preserve"> requires </w:t>
      </w:r>
      <w:ins w:id="654" w:author="Jutta Eckstein" w:date="2014-05-08T13:28:00Z">
        <w:r w:rsidR="006D1C64">
          <w:t xml:space="preserve">an </w:t>
        </w:r>
      </w:ins>
      <w:r w:rsidR="00236523" w:rsidRPr="00E11914">
        <w:t xml:space="preserve">emulator or </w:t>
      </w:r>
      <w:ins w:id="655" w:author="Jutta Eckstein" w:date="2014-05-08T13:28:00Z">
        <w:r w:rsidR="006D1C64">
          <w:t xml:space="preserve">a </w:t>
        </w:r>
      </w:ins>
      <w:r w:rsidR="00236523" w:rsidRPr="00E11914">
        <w:t xml:space="preserve">device </w:t>
      </w:r>
      <w:del w:id="656" w:author="Jutta Eckstein" w:date="2014-05-08T13:28:00Z">
        <w:r w:rsidR="00236523" w:rsidRPr="00E11914" w:rsidDel="006D1C64">
          <w:delText xml:space="preserve">to do </w:delText>
        </w:r>
      </w:del>
      <w:ins w:id="657" w:author="Jutta Eckstein" w:date="2014-05-08T13:28:00Z">
        <w:r w:rsidR="006D1C64">
          <w:t xml:space="preserve">for </w:t>
        </w:r>
      </w:ins>
      <w:r w:rsidR="00236523" w:rsidRPr="00E11914">
        <w:t xml:space="preserve">unit testing. </w:t>
      </w:r>
      <w:ins w:id="658" w:author="Jutta Eckstein" w:date="2014-05-08T13:28:00Z">
        <w:r w:rsidR="006D1C64">
          <w:t xml:space="preserve">The </w:t>
        </w:r>
      </w:ins>
      <w:r w:rsidR="00236523" w:rsidRPr="00E11914">
        <w:t xml:space="preserve">Android </w:t>
      </w:r>
      <w:proofErr w:type="spellStart"/>
      <w:r w:rsidR="00236523" w:rsidRPr="00E11914">
        <w:t>JUnit</w:t>
      </w:r>
      <w:proofErr w:type="spellEnd"/>
      <w:r w:rsidR="00236523" w:rsidRPr="00E11914">
        <w:t xml:space="preserve"> starts </w:t>
      </w:r>
      <w:del w:id="659" w:author="Jutta Eckstein" w:date="2014-05-08T13:28:00Z">
        <w:r w:rsidR="00236523" w:rsidRPr="00E11914" w:rsidDel="006D1C64">
          <w:delText xml:space="preserve">its </w:delText>
        </w:r>
      </w:del>
      <w:ins w:id="660" w:author="Jutta Eckstein" w:date="2014-05-08T13:28:00Z">
        <w:r w:rsidR="006D1C64">
          <w:t>a</w:t>
        </w:r>
        <w:r w:rsidR="006D1C64" w:rsidRPr="00E11914">
          <w:t xml:space="preserve"> </w:t>
        </w:r>
      </w:ins>
      <w:r w:rsidR="00236523" w:rsidRPr="00E11914">
        <w:t>heavy life</w:t>
      </w:r>
      <w:r w:rsidR="00825501" w:rsidRPr="00E11914">
        <w:t>cycle for each unit test case</w:t>
      </w:r>
      <w:del w:id="661" w:author="Jutta Eckstein" w:date="2014-05-08T13:28:00Z">
        <w:r w:rsidR="00825501" w:rsidRPr="00E11914" w:rsidDel="006D1C64">
          <w:delText>s</w:delText>
        </w:r>
      </w:del>
      <w:r w:rsidR="00825501" w:rsidRPr="00E11914">
        <w:t>.</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ins w:id="662" w:author="Jutta Eckstein" w:date="2014-05-08T13:29:00Z">
        <w:r w:rsidR="006D1C64">
          <w:t xml:space="preserve">tests on the </w:t>
        </w:r>
      </w:ins>
      <w:r w:rsidR="00D8714F" w:rsidRPr="00E11914">
        <w:t>component</w:t>
      </w:r>
      <w:r w:rsidR="0099654F" w:rsidRPr="00E11914">
        <w:rPr>
          <w:lang w:eastAsia="ja-JP"/>
        </w:rPr>
        <w:t>-</w:t>
      </w:r>
      <w:r w:rsidR="001405B4" w:rsidRPr="00E11914">
        <w:t>level</w:t>
      </w:r>
      <w:del w:id="663" w:author="Jutta Eckstein" w:date="2014-05-08T13:29:00Z">
        <w:r w:rsidR="001405B4" w:rsidRPr="00E11914" w:rsidDel="006D1C64">
          <w:delText xml:space="preserve"> test</w:delText>
        </w:r>
      </w:del>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155DC64A" w:rsidR="00133DC0" w:rsidRPr="001B2E8D" w:rsidRDefault="00BA4798" w:rsidP="00161724">
      <w:pPr>
        <w:pStyle w:val="InitialBodyTextIndent"/>
        <w:ind w:firstLineChars="142" w:firstLine="284"/>
        <w:rPr>
          <w:lang w:eastAsia="ja-JP"/>
        </w:rPr>
      </w:pPr>
      <w:r w:rsidRPr="00E11914">
        <w:t xml:space="preserve">Eventually </w:t>
      </w:r>
      <w:del w:id="664" w:author="Jutta Eckstein" w:date="2014-05-08T13:29:00Z">
        <w:r w:rsidRPr="00E11914" w:rsidDel="006D1C64">
          <w:delText xml:space="preserve">I </w:delText>
        </w:r>
      </w:del>
      <w:ins w:id="665" w:author="Jutta Eckstein" w:date="2014-05-08T13:29:00Z">
        <w:r w:rsidR="006D1C64">
          <w:t>we</w:t>
        </w:r>
        <w:r w:rsidR="006D1C64" w:rsidRPr="00E11914">
          <w:t xml:space="preserve"> </w:t>
        </w:r>
      </w:ins>
      <w:r w:rsidR="00F214F3" w:rsidRPr="00E11914">
        <w:rPr>
          <w:lang w:eastAsia="ja-JP"/>
        </w:rPr>
        <w:t xml:space="preserve">adopted </w:t>
      </w:r>
      <w:del w:id="666" w:author="Jutta Eckstein" w:date="2014-05-08T13:29:00Z">
        <w:r w:rsidR="00F214F3" w:rsidRPr="00E11914" w:rsidDel="006D1C64">
          <w:rPr>
            <w:lang w:eastAsia="ja-JP"/>
          </w:rPr>
          <w:delText xml:space="preserve">to </w:delText>
        </w:r>
        <w:r w:rsidR="00F214F3" w:rsidRPr="00E11914" w:rsidDel="006D1C64">
          <w:delText>implement</w:delText>
        </w:r>
        <w:r w:rsidR="0082301F" w:rsidRPr="00E11914" w:rsidDel="006D1C64">
          <w:rPr>
            <w:lang w:eastAsia="ja-JP"/>
          </w:rPr>
          <w:delText xml:space="preserve"> the </w:delText>
        </w:r>
      </w:del>
      <w:ins w:id="667" w:author="Jutta Eckstein" w:date="2014-05-08T13:29:00Z">
        <w:r w:rsidR="006D1C64">
          <w:rPr>
            <w:lang w:eastAsia="ja-JP"/>
          </w:rPr>
          <w:t xml:space="preserve">a </w:t>
        </w:r>
      </w:ins>
      <w:r w:rsidR="0082301F" w:rsidRPr="00E11914">
        <w:rPr>
          <w:lang w:eastAsia="ja-JP"/>
        </w:rPr>
        <w:t>new</w:t>
      </w:r>
      <w:r w:rsidR="0082301F" w:rsidRPr="00E11914">
        <w:t xml:space="preserve"> test harness based on</w:t>
      </w:r>
      <w:r w:rsidR="00C70C3E" w:rsidRPr="00E11914">
        <w:rPr>
          <w:lang w:eastAsia="ja-JP"/>
        </w:rPr>
        <w:t xml:space="preserve"> </w:t>
      </w:r>
      <w:proofErr w:type="spellStart"/>
      <w:r w:rsidR="00C70C3E" w:rsidRPr="00E11914">
        <w:t>Robolectric</w:t>
      </w:r>
      <w:proofErr w:type="spellEnd"/>
      <w:r w:rsidR="00C70C3E" w:rsidRPr="00E11914">
        <w:t xml:space="preserve"> [12]</w:t>
      </w:r>
      <w:r w:rsidR="00C70C3E" w:rsidRPr="00E11914">
        <w:rPr>
          <w:lang w:eastAsia="ja-JP"/>
        </w:rPr>
        <w:t xml:space="preserve"> </w:t>
      </w:r>
      <w:commentRangeStart w:id="668"/>
      <w:del w:id="669" w:author="Jutta Eckstein" w:date="2014-05-08T17:37:00Z">
        <w:r w:rsidR="000A6B6A" w:rsidRPr="00E11914" w:rsidDel="001448F2">
          <w:rPr>
            <w:lang w:eastAsia="ja-JP"/>
          </w:rPr>
          <w:delText xml:space="preserve">on behalf </w:delText>
        </w:r>
        <w:commentRangeEnd w:id="668"/>
        <w:r w:rsidR="001448F2" w:rsidDel="001448F2">
          <w:rPr>
            <w:rStyle w:val="Kommentarzeichen"/>
            <w:rFonts w:ascii="Times New Roman" w:hAnsi="Times New Roman"/>
            <w:lang w:eastAsia="en-US"/>
          </w:rPr>
          <w:commentReference w:id="668"/>
        </w:r>
      </w:del>
      <w:ins w:id="670" w:author="Jutta Eckstein" w:date="2014-05-08T17:37:00Z">
        <w:r w:rsidR="001448F2">
          <w:rPr>
            <w:lang w:eastAsia="ja-JP"/>
          </w:rPr>
          <w:t xml:space="preserve">instead </w:t>
        </w:r>
      </w:ins>
      <w:r w:rsidR="000A6B6A" w:rsidRPr="00E11914">
        <w:rPr>
          <w:lang w:eastAsia="ja-JP"/>
        </w:rPr>
        <w:t xml:space="preserve">of </w:t>
      </w:r>
      <w:r w:rsidR="004F2C82" w:rsidRPr="00E11914">
        <w:t xml:space="preserve">Android </w:t>
      </w:r>
      <w:proofErr w:type="spellStart"/>
      <w:r w:rsidR="004F2C82" w:rsidRPr="00E11914">
        <w:t>JUnit</w:t>
      </w:r>
      <w:proofErr w:type="spellEnd"/>
      <w:r w:rsidR="00C70C3E" w:rsidRPr="00E11914">
        <w:rPr>
          <w:lang w:eastAsia="ja-JP"/>
        </w:rPr>
        <w:t>.</w:t>
      </w:r>
      <w:r w:rsidR="00082E39" w:rsidRPr="00E11914">
        <w:rPr>
          <w:lang w:eastAsia="ja-JP"/>
        </w:rPr>
        <w:t xml:space="preserve"> </w:t>
      </w:r>
      <w:proofErr w:type="spellStart"/>
      <w:r w:rsidR="00082E39" w:rsidRPr="00E11914">
        <w:t>Robolectric</w:t>
      </w:r>
      <w:proofErr w:type="spellEnd"/>
      <w:r w:rsidR="00082E39" w:rsidRPr="00E11914">
        <w:t xml:space="preserve"> enabled us to do unit testing without any emulator</w:t>
      </w:r>
      <w:r w:rsidR="00BE7F84" w:rsidRPr="00E11914">
        <w:rPr>
          <w:lang w:eastAsia="ja-JP"/>
        </w:rPr>
        <w:t xml:space="preserve"> or</w:t>
      </w:r>
      <w:r w:rsidR="00082E39" w:rsidRPr="00E11914">
        <w:t xml:space="preserve"> device</w:t>
      </w:r>
      <w:del w:id="671" w:author="Jutta Eckstein" w:date="2014-05-08T17:37:00Z">
        <w:r w:rsidR="00082E39" w:rsidRPr="00E11914" w:rsidDel="001448F2">
          <w:delText>s</w:delText>
        </w:r>
      </w:del>
      <w:r w:rsidR="00BE7F84" w:rsidRPr="00E11914">
        <w:rPr>
          <w:lang w:eastAsia="ja-JP"/>
        </w:rPr>
        <w:t>.</w:t>
      </w:r>
      <w:r w:rsidR="0052196B" w:rsidRPr="00E11914">
        <w:rPr>
          <w:lang w:eastAsia="ja-JP"/>
        </w:rPr>
        <w:t xml:space="preserve"> </w:t>
      </w:r>
      <w:proofErr w:type="spellStart"/>
      <w:r w:rsidR="0052196B" w:rsidRPr="00E11914">
        <w:t>Robolectric</w:t>
      </w:r>
      <w:proofErr w:type="spellEnd"/>
      <w:r w:rsidR="0052196B" w:rsidRPr="00E11914">
        <w:rPr>
          <w:lang w:eastAsia="ja-JP"/>
        </w:rPr>
        <w:t xml:space="preserve"> also emulate</w:t>
      </w:r>
      <w:ins w:id="672" w:author="Jutta Eckstein" w:date="2014-05-08T13:29:00Z">
        <w:r w:rsidR="006D1C64">
          <w:rPr>
            <w:lang w:eastAsia="ja-JP"/>
          </w:rPr>
          <w:t>s the</w:t>
        </w:r>
      </w:ins>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proofErr w:type="spellStart"/>
      <w:r w:rsidR="003B36ED" w:rsidRPr="00E11914">
        <w:t>Robolectric</w:t>
      </w:r>
      <w:proofErr w:type="spellEnd"/>
      <w:r w:rsidR="003B36ED" w:rsidRPr="00E11914">
        <w:rPr>
          <w:lang w:eastAsia="ja-JP"/>
        </w:rPr>
        <w:t xml:space="preserve"> </w:t>
      </w:r>
      <w:ins w:id="673" w:author="Jutta Eckstein" w:date="2014-05-08T13:30:00Z">
        <w:r w:rsidR="006D1C64">
          <w:rPr>
            <w:lang w:eastAsia="ja-JP"/>
          </w:rPr>
          <w:t xml:space="preserve">can </w:t>
        </w:r>
      </w:ins>
      <w:del w:id="674" w:author="Jutta Eckstein" w:date="2014-05-08T13:30:00Z">
        <w:r w:rsidR="003B36ED" w:rsidRPr="00E11914" w:rsidDel="006D1C64">
          <w:rPr>
            <w:lang w:eastAsia="ja-JP"/>
          </w:rPr>
          <w:delText xml:space="preserve">is </w:delText>
        </w:r>
      </w:del>
      <w:r w:rsidR="003B36ED" w:rsidRPr="00E11914">
        <w:rPr>
          <w:lang w:eastAsia="ja-JP"/>
        </w:rPr>
        <w:t>eas</w:t>
      </w:r>
      <w:ins w:id="675" w:author="Jutta Eckstein" w:date="2014-05-08T13:30:00Z">
        <w:r w:rsidR="006D1C64">
          <w:rPr>
            <w:lang w:eastAsia="ja-JP"/>
          </w:rPr>
          <w:t>il</w:t>
        </w:r>
      </w:ins>
      <w:r w:rsidR="003B36ED" w:rsidRPr="00E11914">
        <w:rPr>
          <w:lang w:eastAsia="ja-JP"/>
        </w:rPr>
        <w:t xml:space="preserve">y </w:t>
      </w:r>
      <w:del w:id="676" w:author="Jutta Eckstein" w:date="2014-05-08T13:30:00Z">
        <w:r w:rsidR="003B36ED" w:rsidRPr="00E11914" w:rsidDel="006D1C64">
          <w:rPr>
            <w:lang w:eastAsia="ja-JP"/>
          </w:rPr>
          <w:delText xml:space="preserve">to </w:delText>
        </w:r>
      </w:del>
      <w:ins w:id="677" w:author="Jutta Eckstein" w:date="2014-05-08T13:30:00Z">
        <w:r w:rsidR="006D1C64">
          <w:rPr>
            <w:lang w:eastAsia="ja-JP"/>
          </w:rPr>
          <w:t xml:space="preserve">be </w:t>
        </w:r>
      </w:ins>
      <w:r w:rsidR="003B36ED" w:rsidRPr="00E11914">
        <w:rPr>
          <w:lang w:eastAsia="ja-JP"/>
        </w:rPr>
        <w:t>use</w:t>
      </w:r>
      <w:ins w:id="678" w:author="Jutta Eckstein" w:date="2014-05-08T13:30:00Z">
        <w:r w:rsidR="006D1C64">
          <w:rPr>
            <w:lang w:eastAsia="ja-JP"/>
          </w:rPr>
          <w:t>d with</w:t>
        </w:r>
      </w:ins>
      <w:r w:rsidR="003B36ED" w:rsidRPr="00E11914">
        <w:rPr>
          <w:lang w:eastAsia="ja-JP"/>
        </w:rPr>
        <w:t xml:space="preserve"> </w:t>
      </w:r>
      <w:proofErr w:type="spellStart"/>
      <w:r w:rsidR="00BE579D" w:rsidRPr="00E11914">
        <w:t>Mockito</w:t>
      </w:r>
      <w:proofErr w:type="spellEnd"/>
      <w:r w:rsidR="00BE579D" w:rsidRPr="00E11914">
        <w:t xml:space="preserve">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commentRangeStart w:id="679"/>
      <w:r w:rsidRPr="005873FD">
        <w:rPr>
          <w:noProof/>
          <w:lang w:val="de-DE" w:eastAsia="de-DE"/>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commentRangeEnd w:id="679"/>
      <w:r w:rsidR="006D1C64">
        <w:rPr>
          <w:rStyle w:val="Kommentarzeichen"/>
          <w:rFonts w:ascii="Times New Roman" w:hAnsi="Times New Roman"/>
          <w:lang w:eastAsia="en-US"/>
        </w:rPr>
        <w:commentReference w:id="679"/>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4471A650" w:rsidR="00405CEF" w:rsidRPr="005873FD" w:rsidDel="0033560E" w:rsidRDefault="00405CEF" w:rsidP="00405CEF">
      <w:pPr>
        <w:pStyle w:val="FigureCaption"/>
        <w:spacing w:after="0"/>
        <w:rPr>
          <w:del w:id="680" w:author="Jutta Eckstein" w:date="2014-05-09T18:58:00Z"/>
          <w:sz w:val="20"/>
          <w:lang w:eastAsia="ja-JP"/>
        </w:rPr>
      </w:pPr>
    </w:p>
    <w:p w14:paraId="08B57F39" w14:textId="57061218" w:rsidR="00405CEF" w:rsidRPr="005873FD" w:rsidDel="0033560E" w:rsidRDefault="00405CEF" w:rsidP="00405CEF">
      <w:pPr>
        <w:pStyle w:val="FigureCaption"/>
        <w:spacing w:after="0"/>
        <w:rPr>
          <w:del w:id="681" w:author="Jutta Eckstein" w:date="2014-05-09T18:58:00Z"/>
          <w:sz w:val="20"/>
          <w:lang w:eastAsia="ja-JP"/>
        </w:rPr>
      </w:pPr>
    </w:p>
    <w:p w14:paraId="35DE64C8" w14:textId="1EF1040E" w:rsidR="00405CEF" w:rsidRPr="00BB5D16" w:rsidDel="0033560E" w:rsidRDefault="00405CEF" w:rsidP="00405CEF">
      <w:pPr>
        <w:pStyle w:val="FigureCaption"/>
        <w:spacing w:after="0"/>
        <w:rPr>
          <w:del w:id="682" w:author="Jutta Eckstein" w:date="2014-05-09T18:58:00Z"/>
          <w:sz w:val="20"/>
          <w:lang w:eastAsia="ja-JP"/>
        </w:rPr>
      </w:pPr>
    </w:p>
    <w:p w14:paraId="2FCD138A" w14:textId="1F353EB1" w:rsidR="00405CEF" w:rsidRPr="005873FD" w:rsidDel="0033560E" w:rsidRDefault="00405CEF" w:rsidP="00405CEF">
      <w:pPr>
        <w:pStyle w:val="FigureCaption"/>
        <w:spacing w:after="0"/>
        <w:rPr>
          <w:del w:id="683" w:author="Jutta Eckstein" w:date="2014-05-09T18:58:00Z"/>
          <w:sz w:val="20"/>
          <w:lang w:eastAsia="ja-JP"/>
        </w:rPr>
      </w:pPr>
    </w:p>
    <w:p w14:paraId="69736887" w14:textId="58B2C937" w:rsidR="00405CEF" w:rsidRPr="005873FD" w:rsidDel="0033560E" w:rsidRDefault="00405CEF" w:rsidP="00405CEF">
      <w:pPr>
        <w:pStyle w:val="FigureCaption"/>
        <w:spacing w:after="0"/>
        <w:rPr>
          <w:del w:id="684" w:author="Jutta Eckstein" w:date="2014-05-09T18:58:00Z"/>
          <w:sz w:val="20"/>
          <w:lang w:eastAsia="ja-JP"/>
        </w:rPr>
      </w:pPr>
    </w:p>
    <w:p w14:paraId="4D40A630" w14:textId="5DDE36AB" w:rsidR="00E1084B" w:rsidRPr="005873FD" w:rsidDel="0033560E" w:rsidRDefault="00E1084B" w:rsidP="00405CEF">
      <w:pPr>
        <w:pStyle w:val="FigureCaption"/>
        <w:spacing w:after="0"/>
        <w:rPr>
          <w:del w:id="685" w:author="Jutta Eckstein" w:date="2014-05-09T18:58:00Z"/>
          <w:sz w:val="20"/>
          <w:lang w:eastAsia="ja-JP"/>
        </w:rPr>
      </w:pPr>
    </w:p>
    <w:p w14:paraId="1CC0010C" w14:textId="71411CE1" w:rsidR="00133DC0" w:rsidRPr="001B2E8D" w:rsidRDefault="00955303" w:rsidP="00405CEF">
      <w:pPr>
        <w:pStyle w:val="FigureCaption"/>
        <w:spacing w:after="0"/>
        <w:rPr>
          <w:szCs w:val="16"/>
          <w:lang w:eastAsia="ja-JP"/>
        </w:rPr>
      </w:pPr>
      <w:proofErr w:type="gramStart"/>
      <w:r w:rsidRPr="001B2E8D">
        <w:rPr>
          <w:szCs w:val="16"/>
        </w:rPr>
        <w:t>Fig. 2</w:t>
      </w:r>
      <w:r w:rsidR="006B0B3C" w:rsidRPr="001B2E8D">
        <w:rPr>
          <w:szCs w:val="16"/>
        </w:rPr>
        <w:t>.</w:t>
      </w:r>
      <w:proofErr w:type="gramEnd"/>
      <w:r w:rsidR="006B0B3C" w:rsidRPr="001B2E8D">
        <w:rPr>
          <w:szCs w:val="16"/>
        </w:rPr>
        <w:t xml:space="preserve"> </w:t>
      </w:r>
      <w:r w:rsidR="00EE58EA" w:rsidRPr="001B2E8D">
        <w:rPr>
          <w:szCs w:val="16"/>
        </w:rPr>
        <w:t>T</w:t>
      </w:r>
      <w:r w:rsidR="00A207EC" w:rsidRPr="001B2E8D">
        <w:rPr>
          <w:szCs w:val="16"/>
        </w:rPr>
        <w:t xml:space="preserve">he result of </w:t>
      </w:r>
      <w:ins w:id="686" w:author="Jutta Eckstein" w:date="2014-05-08T13:31:00Z">
        <w:r w:rsidR="006D1C64">
          <w:rPr>
            <w:szCs w:val="16"/>
          </w:rPr>
          <w:t xml:space="preserve">implementing </w:t>
        </w:r>
      </w:ins>
      <w:r w:rsidR="00A207EC" w:rsidRPr="001B2E8D">
        <w:rPr>
          <w:szCs w:val="16"/>
        </w:rPr>
        <w:t>TDD for Android</w:t>
      </w:r>
      <w:del w:id="687" w:author="Jutta Eckstein" w:date="2014-05-08T13:32:00Z">
        <w:r w:rsidR="00A207EC" w:rsidRPr="001B2E8D" w:rsidDel="006D1C64">
          <w:rPr>
            <w:szCs w:val="16"/>
          </w:rPr>
          <w:delText xml:space="preserve"> </w:delText>
        </w:r>
        <w:r w:rsidR="00D9309F" w:rsidRPr="001B2E8D" w:rsidDel="006D1C64">
          <w:rPr>
            <w:szCs w:val="16"/>
            <w:lang w:eastAsia="ja-JP"/>
          </w:rPr>
          <w:delText>we</w:delText>
        </w:r>
        <w:r w:rsidR="004B3D75" w:rsidRPr="001B2E8D" w:rsidDel="006D1C64">
          <w:rPr>
            <w:szCs w:val="16"/>
            <w:lang w:eastAsia="ja-JP"/>
          </w:rPr>
          <w:delText xml:space="preserve"> implemented</w:delText>
        </w:r>
        <w:r w:rsidR="004B3D75" w:rsidRPr="001B2E8D" w:rsidDel="006D1C64">
          <w:rPr>
            <w:szCs w:val="16"/>
          </w:rPr>
          <w:delText>.</w:delText>
        </w:r>
      </w:del>
      <w:ins w:id="688" w:author="Jutta Eckstein" w:date="2014-05-08T13:32:00Z">
        <w:r w:rsidR="006D1C64">
          <w:rPr>
            <w:szCs w:val="16"/>
            <w:lang w:eastAsia="ja-JP"/>
          </w:rPr>
          <w:t>:</w:t>
        </w:r>
      </w:ins>
      <w:r w:rsidR="002078C9">
        <w:rPr>
          <w:szCs w:val="16"/>
        </w:rPr>
        <w:t xml:space="preserve"> This mechanism </w:t>
      </w:r>
      <w:del w:id="689" w:author="Jutta Eckstein" w:date="2014-05-08T13:32:00Z">
        <w:r w:rsidR="00090D77" w:rsidDel="006D1C64">
          <w:rPr>
            <w:szCs w:val="16"/>
          </w:rPr>
          <w:delText xml:space="preserve">also </w:delText>
        </w:r>
      </w:del>
      <w:r w:rsidR="002078C9">
        <w:rPr>
          <w:szCs w:val="16"/>
        </w:rPr>
        <w:t xml:space="preserve">enabled us to learn </w:t>
      </w:r>
      <w:ins w:id="690" w:author="Jutta Eckstein" w:date="2014-05-08T13:32:00Z">
        <w:r w:rsidR="006D1C64">
          <w:rPr>
            <w:szCs w:val="16"/>
          </w:rPr>
          <w:t xml:space="preserve">more about </w:t>
        </w:r>
      </w:ins>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546E871A" w:rsidR="00B76B39" w:rsidRPr="00310768" w:rsidRDefault="004A7291" w:rsidP="002E273D">
      <w:pPr>
        <w:pStyle w:val="InitialBodyTextIndent"/>
        <w:ind w:firstLineChars="142" w:firstLine="284"/>
        <w:rPr>
          <w:lang w:eastAsia="ja-JP"/>
        </w:rPr>
      </w:pPr>
      <w:proofErr w:type="spellStart"/>
      <w:r w:rsidRPr="00310768">
        <w:t>Robolectric</w:t>
      </w:r>
      <w:proofErr w:type="spellEnd"/>
      <w:r w:rsidRPr="00310768">
        <w:t xml:space="preserve"> and </w:t>
      </w:r>
      <w:proofErr w:type="spellStart"/>
      <w:r w:rsidRPr="00310768">
        <w:t>Mockito</w:t>
      </w:r>
      <w:proofErr w:type="spellEnd"/>
      <w:r w:rsidRPr="00310768">
        <w:t xml:space="preserve">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ins w:id="691" w:author="Jutta Eckstein" w:date="2014-05-08T14:21:00Z">
        <w:r w:rsidR="00FF08E4">
          <w:rPr>
            <w:lang w:eastAsia="ja-JP"/>
          </w:rPr>
          <w:t xml:space="preserve">team </w:t>
        </w:r>
      </w:ins>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del w:id="692" w:author="Jutta Eckstein" w:date="2014-05-08T14:22:00Z">
        <w:r w:rsidR="002C0AEC" w:rsidRPr="00310768" w:rsidDel="00FF08E4">
          <w:rPr>
            <w:lang w:eastAsia="ja-JP"/>
          </w:rPr>
          <w:delText>them</w:delText>
        </w:r>
      </w:del>
      <w:ins w:id="693" w:author="Jutta Eckstein" w:date="2014-05-08T14:22:00Z">
        <w:r w:rsidR="00FF08E4" w:rsidRPr="00310768">
          <w:rPr>
            <w:lang w:eastAsia="ja-JP"/>
          </w:rPr>
          <w:t>the</w:t>
        </w:r>
        <w:r w:rsidR="00FF08E4">
          <w:rPr>
            <w:lang w:eastAsia="ja-JP"/>
          </w:rPr>
          <w:t>se</w:t>
        </w:r>
      </w:ins>
      <w:r w:rsidR="002C0AEC" w:rsidRPr="00310768">
        <w:rPr>
          <w:lang w:eastAsia="ja-JP"/>
        </w:rPr>
        <w:t>.</w:t>
      </w:r>
      <w:r w:rsidR="00B06BEF" w:rsidRPr="00310768">
        <w:rPr>
          <w:lang w:eastAsia="ja-JP"/>
        </w:rPr>
        <w:t xml:space="preserve"> </w:t>
      </w:r>
      <w:del w:id="694" w:author="Jutta Eckstein" w:date="2014-05-08T17:38:00Z">
        <w:r w:rsidR="00FE0531" w:rsidRPr="00310768" w:rsidDel="001448F2">
          <w:rPr>
            <w:lang w:eastAsia="ja-JP"/>
          </w:rPr>
          <w:delText>Moreover</w:delText>
        </w:r>
      </w:del>
      <w:commentRangeStart w:id="695"/>
      <w:ins w:id="696" w:author="Jutta Eckstein" w:date="2014-05-08T17:38:00Z">
        <w:r w:rsidR="001448F2">
          <w:rPr>
            <w:lang w:eastAsia="ja-JP"/>
          </w:rPr>
          <w:t>As is shown in Fig. 2</w:t>
        </w:r>
      </w:ins>
      <w:commentRangeEnd w:id="695"/>
      <w:ins w:id="697" w:author="Jutta Eckstein" w:date="2014-05-09T12:06:00Z">
        <w:r w:rsidR="00BC192A">
          <w:rPr>
            <w:rStyle w:val="Kommentarzeichen"/>
            <w:rFonts w:ascii="Times New Roman" w:hAnsi="Times New Roman"/>
            <w:lang w:eastAsia="en-US"/>
          </w:rPr>
          <w:commentReference w:id="695"/>
        </w:r>
      </w:ins>
      <w:r w:rsidR="003C3842" w:rsidRPr="00310768">
        <w:rPr>
          <w:lang w:eastAsia="ja-JP"/>
        </w:rPr>
        <w:t>, w</w:t>
      </w:r>
      <w:r w:rsidR="00AF0BD3" w:rsidRPr="00310768">
        <w:rPr>
          <w:lang w:eastAsia="ja-JP"/>
        </w:rPr>
        <w:t xml:space="preserve">e </w:t>
      </w:r>
      <w:del w:id="698" w:author="Jutta Eckstein" w:date="2014-05-08T14:22:00Z">
        <w:r w:rsidR="00AF0BD3" w:rsidRPr="00310768" w:rsidDel="00FF08E4">
          <w:rPr>
            <w:lang w:eastAsia="ja-JP"/>
          </w:rPr>
          <w:delText xml:space="preserve">could </w:delText>
        </w:r>
      </w:del>
      <w:ins w:id="699" w:author="Jutta Eckstein" w:date="2014-05-08T14:22:00Z">
        <w:r w:rsidR="00FF08E4">
          <w:rPr>
            <w:lang w:eastAsia="ja-JP"/>
          </w:rPr>
          <w:t>were able to</w:t>
        </w:r>
        <w:r w:rsidR="00FF08E4" w:rsidRPr="00310768">
          <w:rPr>
            <w:lang w:eastAsia="ja-JP"/>
          </w:rPr>
          <w:t xml:space="preserve"> </w:t>
        </w:r>
      </w:ins>
      <w:r w:rsidR="00AF0BD3" w:rsidRPr="00310768">
        <w:rPr>
          <w:lang w:eastAsia="ja-JP"/>
        </w:rPr>
        <w:t xml:space="preserve">build </w:t>
      </w:r>
      <w:del w:id="700" w:author="Jutta Eckstein" w:date="2014-05-08T14:23:00Z">
        <w:r w:rsidR="00AF0BD3" w:rsidRPr="00310768" w:rsidDel="00FF08E4">
          <w:rPr>
            <w:lang w:eastAsia="ja-JP"/>
          </w:rPr>
          <w:delText>the low</w:delText>
        </w:r>
        <w:r w:rsidR="006A2A08" w:rsidRPr="00310768" w:rsidDel="00FF08E4">
          <w:rPr>
            <w:lang w:eastAsia="ja-JP"/>
          </w:rPr>
          <w:delText>-</w:delText>
        </w:r>
      </w:del>
      <w:ins w:id="701" w:author="Jutta Eckstein" w:date="2014-05-08T14:23:00Z">
        <w:r w:rsidR="00FF08E4">
          <w:rPr>
            <w:lang w:eastAsia="ja-JP"/>
          </w:rPr>
          <w:t xml:space="preserve">an </w:t>
        </w:r>
      </w:ins>
      <w:del w:id="702" w:author="Jutta Eckstein" w:date="2014-05-08T14:23:00Z">
        <w:r w:rsidR="00AF0BD3" w:rsidRPr="00310768" w:rsidDel="00FF08E4">
          <w:rPr>
            <w:lang w:eastAsia="ja-JP"/>
          </w:rPr>
          <w:delText xml:space="preserve">dependent </w:delText>
        </w:r>
      </w:del>
      <w:r w:rsidR="00AF0BD3" w:rsidRPr="00310768">
        <w:rPr>
          <w:lang w:eastAsia="ja-JP"/>
        </w:rPr>
        <w:t xml:space="preserve">application architecture </w:t>
      </w:r>
      <w:ins w:id="703" w:author="Jutta Eckstein" w:date="2014-05-08T14:24:00Z">
        <w:r w:rsidR="00FF08E4">
          <w:rPr>
            <w:lang w:eastAsia="ja-JP"/>
          </w:rPr>
          <w:t xml:space="preserve">that was less dependent </w:t>
        </w:r>
      </w:ins>
      <w:r w:rsidR="00AF0BD3" w:rsidRPr="00310768">
        <w:rPr>
          <w:lang w:eastAsia="ja-JP"/>
        </w:rPr>
        <w:t xml:space="preserve">by using </w:t>
      </w:r>
      <w:proofErr w:type="spellStart"/>
      <w:r w:rsidR="00AF0BD3" w:rsidRPr="00310768">
        <w:t>Mockito</w:t>
      </w:r>
      <w:proofErr w:type="spellEnd"/>
      <w:r w:rsidR="00AF0BD3" w:rsidRPr="00310768">
        <w:rPr>
          <w:lang w:eastAsia="ja-JP"/>
        </w:rPr>
        <w:t>.</w:t>
      </w:r>
      <w:r w:rsidR="00BC72E9" w:rsidRPr="00310768">
        <w:rPr>
          <w:lang w:eastAsia="ja-JP"/>
        </w:rPr>
        <w:t xml:space="preserve"> </w:t>
      </w:r>
      <w:r w:rsidR="00534FBA" w:rsidRPr="00310768">
        <w:rPr>
          <w:lang w:eastAsia="ja-JP"/>
        </w:rPr>
        <w:t xml:space="preserve">In general, defining </w:t>
      </w:r>
      <w:ins w:id="704" w:author="Jutta Eckstein" w:date="2014-05-08T14:23:00Z">
        <w:r w:rsidR="00FF08E4">
          <w:rPr>
            <w:lang w:eastAsia="ja-JP"/>
          </w:rPr>
          <w:t xml:space="preserve">the </w:t>
        </w:r>
      </w:ins>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ins w:id="705" w:author="Jutta Eckstein" w:date="2014-05-08T14:24:00Z">
        <w:r w:rsidR="00FF08E4">
          <w:rPr>
            <w:lang w:eastAsia="ja-JP"/>
          </w:rPr>
          <w:t xml:space="preserve">in </w:t>
        </w:r>
      </w:ins>
      <w:r w:rsidR="00F46D03" w:rsidRPr="00310768">
        <w:rPr>
          <w:lang w:eastAsia="ja-JP"/>
        </w:rPr>
        <w:t xml:space="preserve">only </w:t>
      </w:r>
      <w:ins w:id="706" w:author="Jutta Eckstein" w:date="2014-05-08T14:24:00Z">
        <w:r w:rsidR="00FF08E4">
          <w:rPr>
            <w:lang w:eastAsia="ja-JP"/>
          </w:rPr>
          <w:t>three</w:t>
        </w:r>
      </w:ins>
      <w:del w:id="707" w:author="Jutta Eckstein" w:date="2014-05-08T14:24:00Z">
        <w:r w:rsidR="00F46D03" w:rsidRPr="00310768" w:rsidDel="00FF08E4">
          <w:rPr>
            <w:lang w:eastAsia="ja-JP"/>
          </w:rPr>
          <w:delText>3</w:delText>
        </w:r>
      </w:del>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del w:id="708" w:author="Jutta Eckstein" w:date="2014-05-08T14:24:00Z">
        <w:r w:rsidR="0015021E" w:rsidRPr="00310768" w:rsidDel="00FF08E4">
          <w:delText xml:space="preserve">1 </w:delText>
        </w:r>
      </w:del>
      <w:ins w:id="709" w:author="Jutta Eckstein" w:date="2014-05-08T14:24:00Z">
        <w:r w:rsidR="00FF08E4">
          <w:t>one</w:t>
        </w:r>
        <w:r w:rsidR="00FF08E4" w:rsidRPr="00310768">
          <w:t xml:space="preserve"> </w:t>
        </w:r>
      </w:ins>
      <w:r w:rsidR="0015021E" w:rsidRPr="00310768">
        <w:t>day</w:t>
      </w:r>
      <w:r w:rsidR="004554AD" w:rsidRPr="00310768">
        <w:rPr>
          <w:lang w:eastAsia="ja-JP"/>
        </w:rPr>
        <w:t xml:space="preserve"> </w:t>
      </w:r>
      <w:ins w:id="710" w:author="Jutta Eckstein" w:date="2014-05-08T14:24:00Z">
        <w:r w:rsidR="00FF08E4">
          <w:rPr>
            <w:lang w:eastAsia="ja-JP"/>
          </w:rPr>
          <w:t xml:space="preserve">on average </w:t>
        </w:r>
      </w:ins>
      <w:r w:rsidR="004554AD" w:rsidRPr="00310768">
        <w:rPr>
          <w:lang w:eastAsia="ja-JP"/>
        </w:rPr>
        <w:t>to implement one function</w:t>
      </w:r>
      <w:r w:rsidR="008E27FF" w:rsidRPr="00310768">
        <w:rPr>
          <w:lang w:eastAsia="ja-JP"/>
        </w:rPr>
        <w:t xml:space="preserve"> </w:t>
      </w:r>
      <w:del w:id="711" w:author="Jutta Eckstein" w:date="2014-05-08T14:24:00Z">
        <w:r w:rsidR="008E27FF" w:rsidRPr="00310768" w:rsidDel="00FF08E4">
          <w:rPr>
            <w:lang w:eastAsia="ja-JP"/>
          </w:rPr>
          <w:delText>on average</w:delText>
        </w:r>
        <w:r w:rsidR="00CF54C8" w:rsidRPr="00310768" w:rsidDel="00FF08E4">
          <w:rPr>
            <w:lang w:eastAsia="ja-JP"/>
          </w:rPr>
          <w:delText xml:space="preserve"> </w:delText>
        </w:r>
      </w:del>
      <w:r w:rsidR="00CF54C8" w:rsidRPr="00310768">
        <w:rPr>
          <w:lang w:eastAsia="ja-JP"/>
        </w:rPr>
        <w:t xml:space="preserve">after </w:t>
      </w:r>
      <w:del w:id="712" w:author="Jutta Eckstein" w:date="2014-05-09T18:59:00Z">
        <w:r w:rsidR="00CF54C8" w:rsidRPr="00310768" w:rsidDel="0033560E">
          <w:rPr>
            <w:lang w:eastAsia="ja-JP"/>
          </w:rPr>
          <w:delText xml:space="preserve">implementing </w:delText>
        </w:r>
      </w:del>
      <w:ins w:id="713" w:author="Jutta Eckstein" w:date="2014-05-09T18:59:00Z">
        <w:r w:rsidR="0033560E">
          <w:rPr>
            <w:lang w:eastAsia="ja-JP"/>
          </w:rPr>
          <w:t>using</w:t>
        </w:r>
        <w:r w:rsidR="0033560E" w:rsidRPr="00310768">
          <w:rPr>
            <w:lang w:eastAsia="ja-JP"/>
          </w:rPr>
          <w:t xml:space="preserve"> </w:t>
        </w:r>
      </w:ins>
      <w:del w:id="714" w:author="Jutta Eckstein" w:date="2014-05-08T14:25:00Z">
        <w:r w:rsidR="004B1FA7" w:rsidRPr="00310768" w:rsidDel="00FF08E4">
          <w:rPr>
            <w:lang w:eastAsia="ja-JP"/>
          </w:rPr>
          <w:delText xml:space="preserve">this </w:delText>
        </w:r>
      </w:del>
      <w:r w:rsidR="00CF54C8" w:rsidRPr="00310768">
        <w:rPr>
          <w:lang w:eastAsia="ja-JP"/>
        </w:rPr>
        <w:t>TDD</w:t>
      </w:r>
      <w:del w:id="715" w:author="Jutta Eckstein" w:date="2014-05-08T14:25:00Z">
        <w:r w:rsidR="00CF54C8" w:rsidRPr="00310768" w:rsidDel="00FF08E4">
          <w:rPr>
            <w:lang w:eastAsia="ja-JP"/>
          </w:rPr>
          <w:delText xml:space="preserve"> mechanism</w:delText>
        </w:r>
      </w:del>
      <w:r w:rsidR="00CF54C8" w:rsidRPr="00310768">
        <w:rPr>
          <w:lang w:eastAsia="ja-JP"/>
        </w:rPr>
        <w:t>.</w:t>
      </w:r>
      <w:r w:rsidR="002338CC" w:rsidRPr="00310768">
        <w:rPr>
          <w:lang w:eastAsia="ja-JP"/>
        </w:rPr>
        <w:t xml:space="preserve"> </w:t>
      </w:r>
      <w:commentRangeStart w:id="716"/>
      <w:r w:rsidR="002338CC" w:rsidRPr="00310768">
        <w:rPr>
          <w:lang w:eastAsia="ja-JP"/>
        </w:rPr>
        <w:t xml:space="preserve">They </w:t>
      </w:r>
      <w:commentRangeEnd w:id="716"/>
      <w:r w:rsidR="00FF08E4">
        <w:rPr>
          <w:rStyle w:val="Kommentarzeichen"/>
          <w:rFonts w:ascii="Times New Roman" w:hAnsi="Times New Roman"/>
          <w:lang w:eastAsia="en-US"/>
        </w:rPr>
        <w:commentReference w:id="716"/>
      </w:r>
      <w:r w:rsidR="002338CC" w:rsidRPr="00310768">
        <w:rPr>
          <w:lang w:eastAsia="ja-JP"/>
        </w:rPr>
        <w:t>were</w:t>
      </w:r>
      <w:r w:rsidR="002338CC" w:rsidRPr="00310768">
        <w:t xml:space="preserve"> </w:t>
      </w:r>
      <w:proofErr w:type="gramStart"/>
      <w:r w:rsidR="002338CC" w:rsidRPr="00310768">
        <w:t>really</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1BA020C0" w:rsidR="0042029C" w:rsidRPr="00310768" w:rsidRDefault="0042029C" w:rsidP="002F0E95">
      <w:pPr>
        <w:pStyle w:val="InitialBodyTextIndent"/>
        <w:ind w:firstLineChars="142" w:firstLine="284"/>
        <w:rPr>
          <w:lang w:eastAsia="ja-JP"/>
        </w:rPr>
      </w:pPr>
      <w:r w:rsidRPr="00310768">
        <w:rPr>
          <w:lang w:eastAsia="ja-JP"/>
        </w:rPr>
        <w:t xml:space="preserve">There were </w:t>
      </w:r>
      <w:del w:id="717" w:author="Jutta Eckstein" w:date="2014-05-08T17:38:00Z">
        <w:r w:rsidRPr="00310768" w:rsidDel="001448F2">
          <w:rPr>
            <w:lang w:eastAsia="ja-JP"/>
          </w:rPr>
          <w:delText xml:space="preserve">also </w:delText>
        </w:r>
      </w:del>
      <w:ins w:id="718" w:author="Jutta Eckstein" w:date="2014-05-08T17:38:00Z">
        <w:r w:rsidR="001448F2">
          <w:rPr>
            <w:lang w:eastAsia="ja-JP"/>
          </w:rPr>
          <w:t>additional</w:t>
        </w:r>
        <w:r w:rsidR="001448F2" w:rsidRPr="00310768">
          <w:rPr>
            <w:lang w:eastAsia="ja-JP"/>
          </w:rPr>
          <w:t xml:space="preserve"> </w:t>
        </w:r>
      </w:ins>
      <w:r w:rsidRPr="00310768">
        <w:rPr>
          <w:lang w:eastAsia="ja-JP"/>
        </w:rPr>
        <w:t xml:space="preserve">positive effects by </w:t>
      </w:r>
      <w:ins w:id="719" w:author="Jutta Eckstein" w:date="2014-05-08T14:25:00Z">
        <w:r w:rsidR="00FF08E4">
          <w:rPr>
            <w:lang w:eastAsia="ja-JP"/>
          </w:rPr>
          <w:t xml:space="preserve">applying </w:t>
        </w:r>
      </w:ins>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del w:id="720" w:author="Jutta Eckstein" w:date="2014-05-08T14:25:00Z">
        <w:r w:rsidR="00A01A69" w:rsidRPr="00310768" w:rsidDel="00FF08E4">
          <w:rPr>
            <w:lang w:eastAsia="ja-JP"/>
          </w:rPr>
          <w:delText xml:space="preserve">our </w:delText>
        </w:r>
      </w:del>
      <w:ins w:id="721" w:author="Jutta Eckstein" w:date="2014-05-08T14:25:00Z">
        <w:r w:rsidR="00FF08E4">
          <w:rPr>
            <w:lang w:eastAsia="ja-JP"/>
          </w:rPr>
          <w:t>the</w:t>
        </w:r>
        <w:r w:rsidR="00FF08E4" w:rsidRPr="00310768">
          <w:rPr>
            <w:lang w:eastAsia="ja-JP"/>
          </w:rPr>
          <w:t xml:space="preserve"> </w:t>
        </w:r>
      </w:ins>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del w:id="722" w:author="Jutta Eckstein" w:date="2014-05-08T14:26:00Z">
        <w:r w:rsidR="00AF3289" w:rsidRPr="00310768" w:rsidDel="00FF08E4">
          <w:rPr>
            <w:lang w:eastAsia="ja-JP"/>
          </w:rPr>
          <w:delText>beca</w:delText>
        </w:r>
        <w:r w:rsidR="002F0E95" w:rsidRPr="00310768" w:rsidDel="00FF08E4">
          <w:rPr>
            <w:lang w:eastAsia="ja-JP"/>
          </w:rPr>
          <w:delText xml:space="preserve">me </w:delText>
        </w:r>
      </w:del>
      <w:ins w:id="723" w:author="Jutta Eckstein" w:date="2014-05-08T14:26:00Z">
        <w:r w:rsidR="00FF08E4">
          <w:rPr>
            <w:lang w:eastAsia="ja-JP"/>
          </w:rPr>
          <w:t>felt</w:t>
        </w:r>
        <w:r w:rsidR="00FF08E4" w:rsidRPr="00310768">
          <w:rPr>
            <w:lang w:eastAsia="ja-JP"/>
          </w:rPr>
          <w:t xml:space="preserve"> </w:t>
        </w:r>
      </w:ins>
      <w:r w:rsidR="002F0E95" w:rsidRPr="00310768">
        <w:rPr>
          <w:lang w:eastAsia="ja-JP"/>
        </w:rPr>
        <w:t xml:space="preserve">responsible for the software </w:t>
      </w:r>
      <w:del w:id="724" w:author="Jutta Eckstein" w:date="2014-05-08T14:26:00Z">
        <w:r w:rsidR="002F0E95" w:rsidRPr="00310768" w:rsidDel="00FF08E4">
          <w:rPr>
            <w:lang w:eastAsia="ja-JP"/>
          </w:rPr>
          <w:delText>spontaneously</w:delText>
        </w:r>
      </w:del>
      <w:ins w:id="725" w:author="Jutta Eckstein" w:date="2014-05-08T14:26:00Z">
        <w:r w:rsidR="00FF08E4">
          <w:rPr>
            <w:lang w:eastAsia="ja-JP"/>
          </w:rPr>
          <w:t>in an instant</w:t>
        </w:r>
      </w:ins>
      <w:r w:rsidR="002F0E95" w:rsidRPr="00310768">
        <w:rPr>
          <w:lang w:eastAsia="ja-JP"/>
        </w:rPr>
        <w:t>.</w:t>
      </w:r>
    </w:p>
    <w:p w14:paraId="47148946" w14:textId="6845F5E2" w:rsidR="00BC0D57" w:rsidRPr="001B2E8D" w:rsidRDefault="005443E9" w:rsidP="00D675B2">
      <w:pPr>
        <w:pStyle w:val="InitialBodyTextIndent"/>
        <w:ind w:firstLineChars="142" w:firstLine="284"/>
        <w:rPr>
          <w:lang w:eastAsia="ja-JP"/>
        </w:rPr>
      </w:pPr>
      <w:del w:id="726" w:author="Jutta Eckstein" w:date="2014-05-08T17:38:00Z">
        <w:r w:rsidRPr="00310768" w:rsidDel="001448F2">
          <w:rPr>
            <w:lang w:eastAsia="ja-JP"/>
          </w:rPr>
          <w:delText xml:space="preserve">We </w:delText>
        </w:r>
      </w:del>
      <w:ins w:id="727" w:author="Jutta Eckstein" w:date="2014-05-08T17:38:00Z">
        <w:r w:rsidR="001448F2">
          <w:rPr>
            <w:lang w:eastAsia="ja-JP"/>
          </w:rPr>
          <w:t>Yet, w</w:t>
        </w:r>
        <w:r w:rsidR="001448F2" w:rsidRPr="00310768">
          <w:rPr>
            <w:lang w:eastAsia="ja-JP"/>
          </w:rPr>
          <w:t xml:space="preserve">e </w:t>
        </w:r>
      </w:ins>
      <w:r w:rsidRPr="00310768">
        <w:rPr>
          <w:lang w:eastAsia="ja-JP"/>
        </w:rPr>
        <w:t xml:space="preserve">faced </w:t>
      </w:r>
      <w:del w:id="728" w:author="Jutta Eckstein" w:date="2014-05-08T14:26:00Z">
        <w:r w:rsidRPr="00310768" w:rsidDel="00FF08E4">
          <w:rPr>
            <w:lang w:eastAsia="ja-JP"/>
          </w:rPr>
          <w:delText xml:space="preserve">with </w:delText>
        </w:r>
      </w:del>
      <w:r w:rsidRPr="00310768">
        <w:rPr>
          <w:lang w:eastAsia="ja-JP"/>
        </w:rPr>
        <w:t>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ins w:id="729" w:author="Jutta Eckstein" w:date="2014-05-08T14:26:00Z">
        <w:r w:rsidR="00FF08E4">
          <w:rPr>
            <w:lang w:eastAsia="ja-JP"/>
          </w:rPr>
          <w:t xml:space="preserve">the </w:t>
        </w:r>
      </w:ins>
      <w:del w:id="730" w:author="Jutta Eckstein" w:date="2014-05-08T14:26:00Z">
        <w:r w:rsidR="007C2B13" w:rsidRPr="00310768" w:rsidDel="00FF08E4">
          <w:rPr>
            <w:lang w:eastAsia="ja-JP"/>
          </w:rPr>
          <w:delText>iPhone</w:delText>
        </w:r>
      </w:del>
      <w:ins w:id="731" w:author="Jutta Eckstein" w:date="2014-05-08T14:26:00Z">
        <w:r w:rsidR="00FF08E4" w:rsidRPr="00310768">
          <w:rPr>
            <w:lang w:eastAsia="ja-JP"/>
          </w:rPr>
          <w:t>i</w:t>
        </w:r>
        <w:r w:rsidR="00FF08E4">
          <w:rPr>
            <w:lang w:eastAsia="ja-JP"/>
          </w:rPr>
          <w:t>OS application</w:t>
        </w:r>
      </w:ins>
      <w:r w:rsidR="008907E2" w:rsidRPr="00310768">
        <w:rPr>
          <w:lang w:eastAsia="ja-JP"/>
        </w:rPr>
        <w:t>.</w:t>
      </w:r>
      <w:r w:rsidR="002E2C44" w:rsidRPr="00310768">
        <w:rPr>
          <w:lang w:eastAsia="ja-JP"/>
        </w:rPr>
        <w:t xml:space="preserve"> The </w:t>
      </w:r>
      <w:del w:id="732" w:author="Jutta Eckstein" w:date="2014-05-08T14:27:00Z">
        <w:r w:rsidR="002E2C44" w:rsidRPr="00310768" w:rsidDel="00FF08E4">
          <w:rPr>
            <w:lang w:eastAsia="ja-JP"/>
          </w:rPr>
          <w:delText xml:space="preserve">iPhone </w:delText>
        </w:r>
      </w:del>
      <w:ins w:id="733" w:author="Jutta Eckstein" w:date="2014-05-08T14:27:00Z">
        <w:r w:rsidR="00FF08E4">
          <w:rPr>
            <w:lang w:eastAsia="ja-JP"/>
          </w:rPr>
          <w:t xml:space="preserve">iOS </w:t>
        </w:r>
      </w:ins>
      <w:r w:rsidR="002E2C44" w:rsidRPr="00310768">
        <w:rPr>
          <w:lang w:eastAsia="ja-JP"/>
        </w:rPr>
        <w:t xml:space="preserve">team was </w:t>
      </w:r>
      <w:commentRangeStart w:id="734"/>
      <w:del w:id="735" w:author="Jutta Eckstein" w:date="2014-05-09T18:59:00Z">
        <w:r w:rsidR="002E2C44" w:rsidRPr="00310768" w:rsidDel="0033560E">
          <w:rPr>
            <w:lang w:eastAsia="ja-JP"/>
          </w:rPr>
          <w:delText>distributed</w:delText>
        </w:r>
        <w:commentRangeEnd w:id="734"/>
        <w:r w:rsidR="00FF08E4" w:rsidDel="0033560E">
          <w:rPr>
            <w:rStyle w:val="Kommentarzeichen"/>
            <w:rFonts w:ascii="Times New Roman" w:hAnsi="Times New Roman"/>
            <w:lang w:eastAsia="en-US"/>
          </w:rPr>
          <w:commentReference w:id="734"/>
        </w:r>
      </w:del>
      <w:ins w:id="736" w:author="Jutta Eckstein" w:date="2014-05-09T18:59:00Z">
        <w:r w:rsidR="0033560E">
          <w:rPr>
            <w:lang w:eastAsia="ja-JP"/>
          </w:rPr>
          <w:t>located at a different site</w:t>
        </w:r>
      </w:ins>
      <w:r w:rsidR="00611008" w:rsidRPr="00310768">
        <w:rPr>
          <w:lang w:eastAsia="ja-JP"/>
        </w:rPr>
        <w:t xml:space="preserve">. </w:t>
      </w:r>
      <w:ins w:id="737" w:author="Jutta Eckstein" w:date="2014-05-08T14:29:00Z">
        <w:r w:rsidR="00FF08E4">
          <w:rPr>
            <w:lang w:eastAsia="ja-JP"/>
          </w:rPr>
          <w:t xml:space="preserve">Traditionally, </w:t>
        </w:r>
      </w:ins>
      <w:del w:id="738" w:author="Jutta Eckstein" w:date="2014-05-08T14:29:00Z">
        <w:r w:rsidR="00611008" w:rsidRPr="00310768" w:rsidDel="00FF08E4">
          <w:rPr>
            <w:lang w:eastAsia="ja-JP"/>
          </w:rPr>
          <w:delText>T</w:delText>
        </w:r>
        <w:r w:rsidR="002E2C44" w:rsidRPr="00310768" w:rsidDel="00FF08E4">
          <w:delText xml:space="preserve">here </w:delText>
        </w:r>
      </w:del>
      <w:ins w:id="739" w:author="Jutta Eckstein" w:date="2014-05-08T14:29:00Z">
        <w:r w:rsidR="00FF08E4">
          <w:rPr>
            <w:lang w:eastAsia="ja-JP"/>
          </w:rPr>
          <w:t>t</w:t>
        </w:r>
        <w:r w:rsidR="00FF08E4" w:rsidRPr="00310768">
          <w:t xml:space="preserve">here </w:t>
        </w:r>
      </w:ins>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del w:id="740" w:author="Jutta Eckstein" w:date="2014-05-08T14:28:00Z">
        <w:r w:rsidR="009254EA" w:rsidRPr="00310768" w:rsidDel="00FF08E4">
          <w:rPr>
            <w:lang w:eastAsia="ja-JP"/>
          </w:rPr>
          <w:delText xml:space="preserve">iPhone </w:delText>
        </w:r>
      </w:del>
      <w:ins w:id="741" w:author="Jutta Eckstein" w:date="2014-05-08T14:28:00Z">
        <w:r w:rsidR="00FF08E4" w:rsidRPr="00310768">
          <w:rPr>
            <w:lang w:eastAsia="ja-JP"/>
          </w:rPr>
          <w:t>i</w:t>
        </w:r>
        <w:r w:rsidR="00FF08E4">
          <w:rPr>
            <w:lang w:eastAsia="ja-JP"/>
          </w:rPr>
          <w:t>OS</w:t>
        </w:r>
        <w:r w:rsidR="00FF08E4" w:rsidRPr="00310768">
          <w:rPr>
            <w:lang w:eastAsia="ja-JP"/>
          </w:rPr>
          <w:t xml:space="preserve"> </w:t>
        </w:r>
      </w:ins>
      <w:del w:id="742" w:author="Jutta Eckstein" w:date="2014-05-08T14:28:00Z">
        <w:r w:rsidR="009254EA" w:rsidRPr="00310768" w:rsidDel="00FF08E4">
          <w:rPr>
            <w:lang w:eastAsia="ja-JP"/>
          </w:rPr>
          <w:delText xml:space="preserve">team </w:delText>
        </w:r>
      </w:del>
      <w:r w:rsidR="009254EA" w:rsidRPr="00310768">
        <w:rPr>
          <w:lang w:eastAsia="ja-JP"/>
        </w:rPr>
        <w:t xml:space="preserve">and </w:t>
      </w:r>
      <w:ins w:id="743" w:author="Jutta Eckstein" w:date="2014-05-09T18:59:00Z">
        <w:r w:rsidR="0033560E">
          <w:rPr>
            <w:lang w:eastAsia="ja-JP"/>
          </w:rPr>
          <w:t xml:space="preserve">the </w:t>
        </w:r>
      </w:ins>
      <w:r w:rsidR="009254EA" w:rsidRPr="00310768">
        <w:rPr>
          <w:lang w:eastAsia="ja-JP"/>
        </w:rPr>
        <w:t>Android team</w:t>
      </w:r>
      <w:del w:id="744" w:author="Jutta Eckstein" w:date="2014-05-08T14:29:00Z">
        <w:r w:rsidR="009254EA" w:rsidRPr="00310768" w:rsidDel="00FF08E4">
          <w:rPr>
            <w:lang w:eastAsia="ja-JP"/>
          </w:rPr>
          <w:delText xml:space="preserve"> by tradition</w:delText>
        </w:r>
      </w:del>
      <w:r w:rsidR="002D7EDC" w:rsidRPr="00310768">
        <w:rPr>
          <w:lang w:eastAsia="ja-JP"/>
        </w:rPr>
        <w:t>.</w:t>
      </w:r>
      <w:r w:rsidR="0084742E" w:rsidRPr="00310768">
        <w:rPr>
          <w:lang w:eastAsia="ja-JP"/>
        </w:rPr>
        <w:t xml:space="preserve"> The </w:t>
      </w:r>
      <w:del w:id="745" w:author="Jutta Eckstein" w:date="2014-05-08T14:29:00Z">
        <w:r w:rsidR="0084742E" w:rsidRPr="00310768" w:rsidDel="00FF08E4">
          <w:rPr>
            <w:lang w:eastAsia="ja-JP"/>
          </w:rPr>
          <w:delText xml:space="preserve">iPhone </w:delText>
        </w:r>
      </w:del>
      <w:ins w:id="746" w:author="Jutta Eckstein" w:date="2014-05-08T14:29:00Z">
        <w:r w:rsidR="00FF08E4" w:rsidRPr="00310768">
          <w:rPr>
            <w:lang w:eastAsia="ja-JP"/>
          </w:rPr>
          <w:t>i</w:t>
        </w:r>
        <w:r w:rsidR="00FF08E4">
          <w:rPr>
            <w:lang w:eastAsia="ja-JP"/>
          </w:rPr>
          <w:t xml:space="preserve">OS </w:t>
        </w:r>
      </w:ins>
      <w:r w:rsidR="0084742E" w:rsidRPr="00310768">
        <w:rPr>
          <w:lang w:eastAsia="ja-JP"/>
        </w:rPr>
        <w:t xml:space="preserve">team was </w:t>
      </w:r>
      <w:del w:id="747" w:author="Jutta Eckstein" w:date="2014-05-08T14:29:00Z">
        <w:r w:rsidR="0084742E" w:rsidRPr="00310768" w:rsidDel="00FF08E4">
          <w:rPr>
            <w:lang w:eastAsia="ja-JP"/>
          </w:rPr>
          <w:delText xml:space="preserve">very passive </w:delText>
        </w:r>
      </w:del>
      <w:ins w:id="748" w:author="Jutta Eckstein" w:date="2014-05-08T14:29:00Z">
        <w:r w:rsidR="00FF08E4">
          <w:rPr>
            <w:lang w:eastAsia="ja-JP"/>
          </w:rPr>
          <w:t xml:space="preserve">hesitant </w:t>
        </w:r>
      </w:ins>
      <w:r w:rsidR="0084742E" w:rsidRPr="00310768">
        <w:rPr>
          <w:lang w:eastAsia="ja-JP"/>
        </w:rPr>
        <w:t>to</w:t>
      </w:r>
      <w:r w:rsidR="00C22134" w:rsidRPr="00310768">
        <w:rPr>
          <w:lang w:eastAsia="ja-JP"/>
        </w:rPr>
        <w:t xml:space="preserve"> adopt </w:t>
      </w:r>
      <w:r w:rsidR="008F140F" w:rsidRPr="00310768">
        <w:rPr>
          <w:lang w:eastAsia="ja-JP"/>
        </w:rPr>
        <w:t>TDD</w:t>
      </w:r>
      <w:del w:id="749" w:author="Jutta Eckstein" w:date="2014-05-08T14:30:00Z">
        <w:r w:rsidR="00956C4E" w:rsidRPr="00310768" w:rsidDel="00FF08E4">
          <w:rPr>
            <w:lang w:eastAsia="ja-JP"/>
          </w:rPr>
          <w:delText xml:space="preserve"> </w:delText>
        </w:r>
        <w:r w:rsidR="002B1AA4" w:rsidRPr="00310768" w:rsidDel="00FF08E4">
          <w:rPr>
            <w:lang w:eastAsia="ja-JP"/>
          </w:rPr>
          <w:delText xml:space="preserve">we </w:delText>
        </w:r>
        <w:r w:rsidR="00180C89" w:rsidRPr="00310768" w:rsidDel="00FF08E4">
          <w:rPr>
            <w:lang w:eastAsia="ja-JP"/>
          </w:rPr>
          <w:delText>proposed</w:delText>
        </w:r>
      </w:del>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del w:id="750" w:author="Jutta Eckstein" w:date="2014-05-08T14:30:00Z">
        <w:r w:rsidR="000460D5" w:rsidRPr="00310768" w:rsidDel="00FF08E4">
          <w:rPr>
            <w:lang w:eastAsia="ja-JP"/>
          </w:rPr>
          <w:delText xml:space="preserve">It </w:delText>
        </w:r>
      </w:del>
      <w:ins w:id="751" w:author="Jutta Eckstein" w:date="2014-05-08T14:30:00Z">
        <w:r w:rsidR="00FF08E4">
          <w:rPr>
            <w:lang w:eastAsia="ja-JP"/>
          </w:rPr>
          <w:t xml:space="preserve">This </w:t>
        </w:r>
      </w:ins>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del w:id="752" w:author="Jutta Eckstein" w:date="2014-05-08T14:30:00Z">
        <w:r w:rsidR="00B4215B" w:rsidRPr="00310768" w:rsidDel="00FF08E4">
          <w:rPr>
            <w:lang w:eastAsia="ja-JP"/>
          </w:rPr>
          <w:delText xml:space="preserve">on </w:delText>
        </w:r>
      </w:del>
      <w:ins w:id="753" w:author="Jutta Eckstein" w:date="2014-05-08T14:30:00Z">
        <w:r w:rsidR="00FF08E4">
          <w:rPr>
            <w:lang w:eastAsia="ja-JP"/>
          </w:rPr>
          <w:t xml:space="preserve">in the </w:t>
        </w:r>
      </w:ins>
      <w:del w:id="754" w:author="Jutta Eckstein" w:date="2014-05-08T14:30:00Z">
        <w:r w:rsidR="00B4215B" w:rsidRPr="00310768" w:rsidDel="00FF08E4">
          <w:rPr>
            <w:lang w:eastAsia="ja-JP"/>
          </w:rPr>
          <w:delText xml:space="preserve">iPhone </w:delText>
        </w:r>
      </w:del>
      <w:ins w:id="755" w:author="Jutta Eckstein" w:date="2014-05-08T14:30:00Z">
        <w:r w:rsidR="00FF08E4" w:rsidRPr="00310768">
          <w:rPr>
            <w:lang w:eastAsia="ja-JP"/>
          </w:rPr>
          <w:t>i</w:t>
        </w:r>
        <w:r w:rsidR="00FF08E4">
          <w:rPr>
            <w:lang w:eastAsia="ja-JP"/>
          </w:rPr>
          <w:t>OS</w:t>
        </w:r>
        <w:r w:rsidR="00FF08E4" w:rsidRPr="00310768">
          <w:rPr>
            <w:lang w:eastAsia="ja-JP"/>
          </w:rPr>
          <w:t xml:space="preserve"> </w:t>
        </w:r>
      </w:ins>
      <w:r w:rsidR="00B4215B" w:rsidRPr="00310768">
        <w:rPr>
          <w:lang w:eastAsia="ja-JP"/>
        </w:rPr>
        <w:t>application later</w:t>
      </w:r>
      <w:ins w:id="756" w:author="Jutta Eckstein" w:date="2014-05-08T14:30:00Z">
        <w:r w:rsidR="00FF08E4">
          <w:rPr>
            <w:lang w:eastAsia="ja-JP"/>
          </w:rPr>
          <w:t xml:space="preserve"> on</w:t>
        </w:r>
      </w:ins>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1024BD8C" w:rsidR="00B76B39" w:rsidRPr="00310768" w:rsidRDefault="00FD1568" w:rsidP="00FD1568">
      <w:pPr>
        <w:pStyle w:val="berschrift1"/>
        <w:rPr>
          <w:rFonts w:eastAsiaTheme="minorEastAsia"/>
          <w:szCs w:val="20"/>
          <w:lang w:eastAsia="ja-JP"/>
        </w:rPr>
      </w:pPr>
      <w:commentRangeStart w:id="757"/>
      <w:r w:rsidRPr="00310768">
        <w:rPr>
          <w:szCs w:val="20"/>
        </w:rPr>
        <w:t xml:space="preserve">BDD: </w:t>
      </w:r>
      <w:ins w:id="758" w:author="Jutta Eckstein" w:date="2014-05-08T14:30:00Z">
        <w:r w:rsidR="00B85276">
          <w:rPr>
            <w:szCs w:val="20"/>
          </w:rPr>
          <w:t xml:space="preserve">improving the </w:t>
        </w:r>
      </w:ins>
      <w:r w:rsidR="00F46CEC" w:rsidRPr="00310768">
        <w:rPr>
          <w:rFonts w:eastAsiaTheme="minorEastAsia"/>
          <w:szCs w:val="20"/>
          <w:lang w:eastAsia="ja-JP"/>
        </w:rPr>
        <w:t xml:space="preserve">discipline </w:t>
      </w:r>
      <w:del w:id="759" w:author="Jutta Eckstein" w:date="2014-05-09T18:59:00Z">
        <w:r w:rsidR="00EF3124" w:rsidRPr="00310768" w:rsidDel="0033560E">
          <w:rPr>
            <w:rFonts w:eastAsiaTheme="minorEastAsia"/>
            <w:szCs w:val="20"/>
            <w:lang w:eastAsia="ja-JP"/>
          </w:rPr>
          <w:delText xml:space="preserve">in </w:delText>
        </w:r>
        <w:r w:rsidR="00CC77C7" w:rsidRPr="00310768" w:rsidDel="0033560E">
          <w:rPr>
            <w:rFonts w:eastAsiaTheme="minorEastAsia"/>
            <w:szCs w:val="20"/>
            <w:lang w:eastAsia="ja-JP"/>
          </w:rPr>
          <w:delText xml:space="preserve">a </w:delText>
        </w:r>
        <w:r w:rsidR="00EF3124" w:rsidRPr="00310768" w:rsidDel="0033560E">
          <w:rPr>
            <w:rFonts w:eastAsiaTheme="minorEastAsia"/>
            <w:szCs w:val="20"/>
            <w:lang w:eastAsia="ja-JP"/>
          </w:rPr>
          <w:delText>chaotic p</w:delText>
        </w:r>
        <w:r w:rsidR="00CC77C7" w:rsidRPr="00310768" w:rsidDel="0033560E">
          <w:rPr>
            <w:rFonts w:eastAsiaTheme="minorEastAsia"/>
            <w:szCs w:val="20"/>
            <w:lang w:eastAsia="ja-JP"/>
          </w:rPr>
          <w:delText>roject</w:delText>
        </w:r>
      </w:del>
      <w:commentRangeEnd w:id="757"/>
      <w:r w:rsidR="0033560E">
        <w:rPr>
          <w:rStyle w:val="Kommentarzeichen"/>
          <w:rFonts w:ascii="Times New Roman" w:eastAsiaTheme="minorEastAsia" w:hAnsi="Times New Roman"/>
          <w:bCs w:val="0"/>
          <w:caps w:val="0"/>
          <w:lang w:eastAsia="en-US"/>
        </w:rPr>
        <w:commentReference w:id="757"/>
      </w:r>
    </w:p>
    <w:p w14:paraId="37D9DFD9" w14:textId="5746125A"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760"/>
      <w:r w:rsidR="00723F77" w:rsidRPr="00310768">
        <w:rPr>
          <w:lang w:eastAsia="ja-JP"/>
        </w:rPr>
        <w:t xml:space="preserve">We </w:t>
      </w:r>
      <w:del w:id="761" w:author="Jutta Eckstein" w:date="2014-05-08T14:35:00Z">
        <w:r w:rsidR="00723F77" w:rsidRPr="00310768" w:rsidDel="00B85276">
          <w:rPr>
            <w:lang w:eastAsia="ja-JP"/>
          </w:rPr>
          <w:delText xml:space="preserve">got </w:delText>
        </w:r>
      </w:del>
      <w:ins w:id="762" w:author="Jutta Eckstein" w:date="2014-05-08T14:35:00Z">
        <w:r w:rsidR="00B85276">
          <w:rPr>
            <w:lang w:eastAsia="ja-JP"/>
          </w:rPr>
          <w:t>developed the</w:t>
        </w:r>
        <w:r w:rsidR="00B85276" w:rsidRPr="00310768">
          <w:rPr>
            <w:lang w:eastAsia="ja-JP"/>
          </w:rPr>
          <w:t xml:space="preserve"> </w:t>
        </w:r>
      </w:ins>
      <w:r w:rsidR="00723F77" w:rsidRPr="00310768">
        <w:rPr>
          <w:lang w:eastAsia="ja-JP"/>
        </w:rPr>
        <w:t xml:space="preserve">skills to </w:t>
      </w:r>
      <w:del w:id="763" w:author="Jutta Eckstein" w:date="2014-05-08T14:35:00Z">
        <w:r w:rsidR="00723F77" w:rsidRPr="00310768" w:rsidDel="00B85276">
          <w:rPr>
            <w:lang w:eastAsia="ja-JP"/>
          </w:rPr>
          <w:delText xml:space="preserve">develop </w:delText>
        </w:r>
      </w:del>
      <w:ins w:id="764" w:author="Jutta Eckstein" w:date="2014-05-08T14:35:00Z">
        <w:r w:rsidR="00B85276">
          <w:rPr>
            <w:lang w:eastAsia="ja-JP"/>
          </w:rPr>
          <w:t xml:space="preserve">implement the </w:t>
        </w:r>
      </w:ins>
      <w:r w:rsidR="00723F77" w:rsidRPr="00310768">
        <w:rPr>
          <w:lang w:eastAsia="ja-JP"/>
        </w:rPr>
        <w:t xml:space="preserve">required software </w:t>
      </w:r>
      <w:del w:id="765" w:author="Jutta Eckstein" w:date="2014-05-08T14:35:00Z">
        <w:r w:rsidR="00723F77" w:rsidRPr="00310768" w:rsidDel="00B85276">
          <w:rPr>
            <w:lang w:eastAsia="ja-JP"/>
          </w:rPr>
          <w:delText xml:space="preserve">gradually </w:delText>
        </w:r>
      </w:del>
      <w:ins w:id="766" w:author="Jutta Eckstein" w:date="2014-05-08T14:35:00Z">
        <w:r w:rsidR="00B85276">
          <w:rPr>
            <w:lang w:eastAsia="ja-JP"/>
          </w:rPr>
          <w:t xml:space="preserve">by improving the </w:t>
        </w:r>
      </w:ins>
      <w:del w:id="767" w:author="Jutta Eckstein" w:date="2014-05-08T14:35:00Z">
        <w:r w:rsidR="00723F77" w:rsidRPr="00310768" w:rsidDel="00B85276">
          <w:rPr>
            <w:lang w:eastAsia="ja-JP"/>
          </w:rPr>
          <w:delText xml:space="preserve">collaborated </w:delText>
        </w:r>
      </w:del>
      <w:ins w:id="768" w:author="Jutta Eckstein" w:date="2014-05-08T14:35:00Z">
        <w:r w:rsidR="00B85276" w:rsidRPr="00310768">
          <w:rPr>
            <w:lang w:eastAsia="ja-JP"/>
          </w:rPr>
          <w:t>collaborat</w:t>
        </w:r>
        <w:r w:rsidR="00B85276">
          <w:rPr>
            <w:lang w:eastAsia="ja-JP"/>
          </w:rPr>
          <w:t>ion</w:t>
        </w:r>
        <w:r w:rsidR="00B85276" w:rsidRPr="00310768">
          <w:rPr>
            <w:lang w:eastAsia="ja-JP"/>
          </w:rPr>
          <w:t xml:space="preserve"> </w:t>
        </w:r>
      </w:ins>
      <w:del w:id="769" w:author="Jutta Eckstein" w:date="2014-05-08T14:35:00Z">
        <w:r w:rsidR="00723F77" w:rsidRPr="00310768" w:rsidDel="00B85276">
          <w:rPr>
            <w:lang w:eastAsia="ja-JP"/>
          </w:rPr>
          <w:delText xml:space="preserve">with </w:delText>
        </w:r>
      </w:del>
      <w:ins w:id="770" w:author="Jutta Eckstein" w:date="2014-05-08T14:35:00Z">
        <w:r w:rsidR="00B85276">
          <w:rPr>
            <w:lang w:eastAsia="ja-JP"/>
          </w:rPr>
          <w:t xml:space="preserve">between team </w:t>
        </w:r>
      </w:ins>
      <w:r w:rsidR="00723F77" w:rsidRPr="00310768">
        <w:rPr>
          <w:lang w:eastAsia="ja-JP"/>
        </w:rPr>
        <w:t>members and stakeholders.</w:t>
      </w:r>
      <w:r w:rsidR="00921B19" w:rsidRPr="00310768">
        <w:rPr>
          <w:lang w:eastAsia="ja-JP"/>
        </w:rPr>
        <w:t xml:space="preserve"> </w:t>
      </w:r>
      <w:commentRangeEnd w:id="760"/>
      <w:r w:rsidR="00B85276">
        <w:rPr>
          <w:rStyle w:val="Kommentarzeichen"/>
          <w:rFonts w:ascii="Times New Roman" w:hAnsi="Times New Roman"/>
          <w:lang w:eastAsia="en-US"/>
        </w:rPr>
        <w:commentReference w:id="760"/>
      </w:r>
      <w:r w:rsidRPr="00310768">
        <w:rPr>
          <w:lang w:eastAsia="ja-JP"/>
        </w:rPr>
        <w:t xml:space="preserve">We were able to build and release </w:t>
      </w:r>
      <w:ins w:id="771" w:author="Jutta Eckstein" w:date="2014-05-08T14:35:00Z">
        <w:r w:rsidR="00B85276">
          <w:rPr>
            <w:lang w:eastAsia="ja-JP"/>
          </w:rPr>
          <w:t xml:space="preserve">the </w:t>
        </w:r>
      </w:ins>
      <w:r w:rsidRPr="00310768">
        <w:rPr>
          <w:lang w:eastAsia="ja-JP"/>
        </w:rPr>
        <w:t>work</w:t>
      </w:r>
      <w:r w:rsidR="00723F77" w:rsidRPr="00310768">
        <w:rPr>
          <w:lang w:eastAsia="ja-JP"/>
        </w:rPr>
        <w:t>ing software faster and faster.</w:t>
      </w:r>
      <w:r w:rsidR="00B9181B" w:rsidRPr="00310768">
        <w:rPr>
          <w:lang w:eastAsia="ja-JP"/>
        </w:rPr>
        <w:t xml:space="preserve"> </w:t>
      </w:r>
      <w:del w:id="772" w:author="Jutta Eckstein" w:date="2014-05-08T14:36:00Z">
        <w:r w:rsidR="000977BF" w:rsidRPr="00310768" w:rsidDel="00B85276">
          <w:rPr>
            <w:lang w:eastAsia="ja-JP"/>
          </w:rPr>
          <w:delText>By contrast</w:delText>
        </w:r>
      </w:del>
      <w:ins w:id="773" w:author="Jutta Eckstein" w:date="2014-05-08T17:39:00Z">
        <w:r w:rsidR="001448F2">
          <w:rPr>
            <w:lang w:eastAsia="ja-JP"/>
          </w:rPr>
          <w:t>Still</w:t>
        </w:r>
      </w:ins>
      <w:r w:rsidR="000977BF" w:rsidRPr="00310768">
        <w:rPr>
          <w:lang w:eastAsia="ja-JP"/>
        </w:rPr>
        <w:t xml:space="preserve">, </w:t>
      </w:r>
      <w:del w:id="774" w:author="Jutta Eckstein" w:date="2014-05-08T14:36:00Z">
        <w:r w:rsidR="000977BF" w:rsidRPr="00310768" w:rsidDel="00B85276">
          <w:rPr>
            <w:lang w:eastAsia="ja-JP"/>
          </w:rPr>
          <w:delText xml:space="preserve">our </w:delText>
        </w:r>
      </w:del>
      <w:ins w:id="775" w:author="Jutta Eckstein" w:date="2014-05-08T14:36:00Z">
        <w:r w:rsidR="00B85276">
          <w:rPr>
            <w:lang w:eastAsia="ja-JP"/>
          </w:rPr>
          <w:t xml:space="preserve">the </w:t>
        </w:r>
      </w:ins>
      <w:r w:rsidR="000977BF" w:rsidRPr="00310768">
        <w:rPr>
          <w:lang w:eastAsia="ja-JP"/>
        </w:rPr>
        <w:t xml:space="preserve">project </w:t>
      </w:r>
      <w:r w:rsidR="009E411C" w:rsidRPr="00310768">
        <w:rPr>
          <w:lang w:eastAsia="ja-JP"/>
        </w:rPr>
        <w:t xml:space="preserve">started </w:t>
      </w:r>
      <w:ins w:id="776" w:author="Jutta Eckstein" w:date="2014-05-08T14:36:00Z">
        <w:r w:rsidR="00B85276">
          <w:rPr>
            <w:lang w:eastAsia="ja-JP"/>
          </w:rPr>
          <w:t xml:space="preserve">to </w:t>
        </w:r>
      </w:ins>
      <w:del w:id="777" w:author="Jutta Eckstein" w:date="2014-05-08T17:39:00Z">
        <w:r w:rsidR="009E411C" w:rsidRPr="00310768" w:rsidDel="001448F2">
          <w:rPr>
            <w:lang w:eastAsia="ja-JP"/>
          </w:rPr>
          <w:delText>becoming</w:delText>
        </w:r>
      </w:del>
      <w:ins w:id="778" w:author="Jutta Eckstein" w:date="2014-05-08T17:39:00Z">
        <w:r w:rsidR="001448F2" w:rsidRPr="00310768">
          <w:rPr>
            <w:lang w:eastAsia="ja-JP"/>
          </w:rPr>
          <w:t>become</w:t>
        </w:r>
      </w:ins>
      <w:r w:rsidR="009E411C" w:rsidRPr="00310768">
        <w:rPr>
          <w:lang w:eastAsia="ja-JP"/>
        </w:rPr>
        <w:t xml:space="preserve"> chaotic.</w:t>
      </w:r>
      <w:r w:rsidR="00E92548" w:rsidRPr="00310768">
        <w:rPr>
          <w:lang w:eastAsia="ja-JP"/>
        </w:rPr>
        <w:t xml:space="preserve"> The</w:t>
      </w:r>
      <w:del w:id="779" w:author="Jutta Eckstein" w:date="2014-05-08T14:36:00Z">
        <w:r w:rsidR="00E92548" w:rsidRPr="00310768" w:rsidDel="00B85276">
          <w:rPr>
            <w:lang w:eastAsia="ja-JP"/>
          </w:rPr>
          <w:delText>re</w:delText>
        </w:r>
      </w:del>
      <w:r w:rsidR="00E92548" w:rsidRPr="00310768">
        <w:rPr>
          <w:lang w:eastAsia="ja-JP"/>
        </w:rPr>
        <w:t xml:space="preserve"> </w:t>
      </w:r>
      <w:del w:id="780" w:author="Jutta Eckstein" w:date="2014-05-08T14:36:00Z">
        <w:r w:rsidR="00E92548" w:rsidRPr="00310768" w:rsidDel="00B85276">
          <w:rPr>
            <w:lang w:eastAsia="ja-JP"/>
          </w:rPr>
          <w:delText xml:space="preserve">were </w:delText>
        </w:r>
      </w:del>
      <w:ins w:id="781" w:author="Jutta Eckstein" w:date="2014-05-08T14:36:00Z">
        <w:r w:rsidR="00B85276">
          <w:rPr>
            <w:lang w:eastAsia="ja-JP"/>
          </w:rPr>
          <w:t xml:space="preserve">team faced the following </w:t>
        </w:r>
      </w:ins>
      <w:del w:id="782" w:author="Jutta Eckstein" w:date="2014-05-08T14:36:00Z">
        <w:r w:rsidR="00E92548" w:rsidRPr="00310768" w:rsidDel="00B85276">
          <w:rPr>
            <w:lang w:eastAsia="ja-JP"/>
          </w:rPr>
          <w:delText xml:space="preserve">3 </w:delText>
        </w:r>
      </w:del>
      <w:ins w:id="783" w:author="Jutta Eckstein" w:date="2014-05-08T14:36:00Z">
        <w:r w:rsidR="00B85276">
          <w:rPr>
            <w:lang w:eastAsia="ja-JP"/>
          </w:rPr>
          <w:t>three</w:t>
        </w:r>
        <w:r w:rsidR="00B85276" w:rsidRPr="00310768">
          <w:rPr>
            <w:lang w:eastAsia="ja-JP"/>
          </w:rPr>
          <w:t xml:space="preserve"> </w:t>
        </w:r>
      </w:ins>
      <w:r w:rsidR="00E92548" w:rsidRPr="00310768">
        <w:rPr>
          <w:lang w:eastAsia="ja-JP"/>
        </w:rPr>
        <w:t>challenges</w:t>
      </w:r>
      <w:del w:id="784" w:author="Jutta Eckstein" w:date="2014-05-08T14:36:00Z">
        <w:r w:rsidR="00E92548" w:rsidRPr="00310768" w:rsidDel="00B85276">
          <w:rPr>
            <w:lang w:eastAsia="ja-JP"/>
          </w:rPr>
          <w:delText xml:space="preserve"> in our team.</w:delText>
        </w:r>
      </w:del>
      <w:ins w:id="785" w:author="Jutta Eckstein" w:date="2014-05-08T14:36:00Z">
        <w:r w:rsidR="00B85276">
          <w:rPr>
            <w:lang w:eastAsia="ja-JP"/>
          </w:rPr>
          <w:t>:</w:t>
        </w:r>
      </w:ins>
    </w:p>
    <w:p w14:paraId="1F434A86" w14:textId="77777777" w:rsidR="003B0319" w:rsidRPr="00310768" w:rsidRDefault="003B0319" w:rsidP="0069420E">
      <w:pPr>
        <w:pStyle w:val="InitialBodyText"/>
        <w:rPr>
          <w:lang w:eastAsia="ja-JP"/>
        </w:rPr>
      </w:pPr>
    </w:p>
    <w:p w14:paraId="2E4DBEB1" w14:textId="363AF092" w:rsidR="00A72C67" w:rsidRPr="00310768" w:rsidRDefault="00B525F5" w:rsidP="0069420E">
      <w:pPr>
        <w:pStyle w:val="InitialBodyText"/>
        <w:numPr>
          <w:ilvl w:val="0"/>
          <w:numId w:val="22"/>
        </w:numPr>
        <w:rPr>
          <w:lang w:eastAsia="ja-JP"/>
        </w:rPr>
      </w:pPr>
      <w:del w:id="786" w:author="Jutta Eckstein" w:date="2014-05-08T14:37:00Z">
        <w:r w:rsidRPr="00310768" w:rsidDel="00B85276">
          <w:rPr>
            <w:lang w:eastAsia="ja-JP"/>
          </w:rPr>
          <w:delText xml:space="preserve">Change requests from </w:delText>
        </w:r>
      </w:del>
      <w:ins w:id="787" w:author="Jutta Eckstein" w:date="2014-05-08T14:37:00Z">
        <w:r w:rsidR="00B85276">
          <w:rPr>
            <w:lang w:eastAsia="ja-JP"/>
          </w:rPr>
          <w:t xml:space="preserve">The </w:t>
        </w:r>
      </w:ins>
      <w:r w:rsidRPr="00310768">
        <w:rPr>
          <w:lang w:eastAsia="ja-JP"/>
        </w:rPr>
        <w:t xml:space="preserve">business analyst and designers </w:t>
      </w:r>
      <w:r w:rsidR="00DC04BC" w:rsidRPr="00310768">
        <w:rPr>
          <w:lang w:eastAsia="ja-JP"/>
        </w:rPr>
        <w:t>had been</w:t>
      </w:r>
      <w:r w:rsidRPr="00310768">
        <w:rPr>
          <w:lang w:eastAsia="ja-JP"/>
        </w:rPr>
        <w:t xml:space="preserve"> </w:t>
      </w:r>
      <w:ins w:id="788" w:author="Jutta Eckstein" w:date="2014-05-08T14:37:00Z">
        <w:r w:rsidR="00B85276">
          <w:rPr>
            <w:lang w:eastAsia="ja-JP"/>
          </w:rPr>
          <w:t xml:space="preserve">asking for more and </w:t>
        </w:r>
      </w:ins>
      <w:ins w:id="789" w:author="Jutta Eckstein" w:date="2014-05-08T17:40:00Z">
        <w:r w:rsidR="001448F2">
          <w:rPr>
            <w:lang w:eastAsia="ja-JP"/>
          </w:rPr>
          <w:t xml:space="preserve">more </w:t>
        </w:r>
      </w:ins>
      <w:ins w:id="790" w:author="Jutta Eckstein" w:date="2014-05-08T14:37:00Z">
        <w:r w:rsidR="00B85276">
          <w:rPr>
            <w:lang w:eastAsia="ja-JP"/>
          </w:rPr>
          <w:t xml:space="preserve">change requests </w:t>
        </w:r>
      </w:ins>
      <w:del w:id="791" w:author="Jutta Eckstein" w:date="2014-05-08T14:37:00Z">
        <w:r w:rsidR="00DC04BC" w:rsidRPr="00310768" w:rsidDel="00B85276">
          <w:rPr>
            <w:lang w:eastAsia="ja-JP"/>
          </w:rPr>
          <w:delText>increasing</w:delText>
        </w:r>
        <w:r w:rsidRPr="00310768" w:rsidDel="00B85276">
          <w:rPr>
            <w:lang w:eastAsia="ja-JP"/>
          </w:rPr>
          <w:delText xml:space="preserve"> rapidly </w:delText>
        </w:r>
      </w:del>
      <w:r w:rsidRPr="00310768">
        <w:rPr>
          <w:lang w:eastAsia="ja-JP"/>
        </w:rPr>
        <w:t xml:space="preserve">without considering </w:t>
      </w:r>
      <w:proofErr w:type="spellStart"/>
      <w:r w:rsidRPr="00310768">
        <w:rPr>
          <w:lang w:eastAsia="ja-JP"/>
        </w:rPr>
        <w:t>implementability</w:t>
      </w:r>
      <w:proofErr w:type="spellEnd"/>
      <w:r w:rsidRPr="00310768">
        <w:rPr>
          <w:lang w:eastAsia="ja-JP"/>
        </w:rPr>
        <w:t xml:space="preserve"> and consistency.</w:t>
      </w:r>
      <w:r w:rsidR="00B30666" w:rsidRPr="00310768">
        <w:rPr>
          <w:lang w:eastAsia="ja-JP"/>
        </w:rPr>
        <w:t xml:space="preserve"> </w:t>
      </w:r>
      <w:r w:rsidR="00271EAF" w:rsidRPr="00310768">
        <w:rPr>
          <w:lang w:eastAsia="ja-JP"/>
        </w:rPr>
        <w:t xml:space="preserve">We </w:t>
      </w:r>
      <w:del w:id="792" w:author="Jutta Eckstein" w:date="2014-05-08T14:38:00Z">
        <w:r w:rsidR="00271EAF" w:rsidRPr="00310768" w:rsidDel="00B85276">
          <w:rPr>
            <w:lang w:eastAsia="ja-JP"/>
          </w:rPr>
          <w:delText>had been clarifying</w:delText>
        </w:r>
        <w:r w:rsidR="00A07CB4" w:rsidRPr="00310768" w:rsidDel="00B85276">
          <w:rPr>
            <w:lang w:eastAsia="ja-JP"/>
          </w:rPr>
          <w:delText xml:space="preserve"> </w:delText>
        </w:r>
      </w:del>
      <w:ins w:id="793" w:author="Jutta Eckstein" w:date="2014-05-08T14:38:00Z">
        <w:r w:rsidR="00B85276" w:rsidRPr="00310768">
          <w:rPr>
            <w:lang w:eastAsia="ja-JP"/>
          </w:rPr>
          <w:t>clarif</w:t>
        </w:r>
        <w:r w:rsidR="00B85276">
          <w:rPr>
            <w:lang w:eastAsia="ja-JP"/>
          </w:rPr>
          <w:t>ied</w:t>
        </w:r>
        <w:r w:rsidR="00B85276" w:rsidRPr="00310768">
          <w:rPr>
            <w:lang w:eastAsia="ja-JP"/>
          </w:rPr>
          <w:t xml:space="preserve"> </w:t>
        </w:r>
      </w:ins>
      <w:ins w:id="794" w:author="Jutta Eckstein" w:date="2014-05-08T14:41:00Z">
        <w:r w:rsidR="0011143B">
          <w:rPr>
            <w:lang w:eastAsia="ja-JP"/>
          </w:rPr>
          <w:t xml:space="preserve">the </w:t>
        </w:r>
      </w:ins>
      <w:r w:rsidR="00A07CB4" w:rsidRPr="00310768">
        <w:rPr>
          <w:lang w:eastAsia="ja-JP"/>
        </w:rPr>
        <w:t>specifications and functions step by step</w:t>
      </w:r>
      <w:r w:rsidR="00FA1648" w:rsidRPr="00310768">
        <w:rPr>
          <w:lang w:eastAsia="ja-JP"/>
        </w:rPr>
        <w:t xml:space="preserve"> </w:t>
      </w:r>
      <w:del w:id="795" w:author="Jutta Eckstein" w:date="2014-05-08T14:41:00Z">
        <w:r w:rsidR="00FA1648" w:rsidRPr="00310768" w:rsidDel="0011143B">
          <w:rPr>
            <w:lang w:eastAsia="ja-JP"/>
          </w:rPr>
          <w:delText xml:space="preserve">with </w:delText>
        </w:r>
      </w:del>
      <w:ins w:id="796" w:author="Jutta Eckstein" w:date="2014-05-08T14:41:00Z">
        <w:r w:rsidR="0011143B">
          <w:rPr>
            <w:lang w:eastAsia="ja-JP"/>
          </w:rPr>
          <w:t>by focusing on the</w:t>
        </w:r>
        <w:r w:rsidR="0011143B" w:rsidRPr="00310768">
          <w:rPr>
            <w:lang w:eastAsia="ja-JP"/>
          </w:rPr>
          <w:t xml:space="preserve"> </w:t>
        </w:r>
      </w:ins>
      <w:r w:rsidR="00FA1648" w:rsidRPr="00310768">
        <w:rPr>
          <w:lang w:eastAsia="ja-JP"/>
        </w:rPr>
        <w:t>working software</w:t>
      </w:r>
      <w:r w:rsidR="00FD436E" w:rsidRPr="00310768">
        <w:rPr>
          <w:lang w:eastAsia="ja-JP"/>
        </w:rPr>
        <w:t xml:space="preserve">. </w:t>
      </w:r>
      <w:del w:id="797" w:author="Jutta Eckstein" w:date="2014-05-08T14:42:00Z">
        <w:r w:rsidR="00FD436E" w:rsidRPr="00310768" w:rsidDel="0011143B">
          <w:rPr>
            <w:lang w:eastAsia="ja-JP"/>
          </w:rPr>
          <w:delText xml:space="preserve">That was </w:delText>
        </w:r>
        <w:r w:rsidR="004822EC" w:rsidRPr="00310768" w:rsidDel="0011143B">
          <w:rPr>
            <w:lang w:eastAsia="ja-JP"/>
          </w:rPr>
          <w:delText xml:space="preserve">because </w:delText>
        </w:r>
        <w:r w:rsidR="00FD436E" w:rsidRPr="00310768" w:rsidDel="0011143B">
          <w:rPr>
            <w:lang w:eastAsia="ja-JP"/>
          </w:rPr>
          <w:delText>our product was whole new and w</w:delText>
        </w:r>
      </w:del>
      <w:ins w:id="798" w:author="Jutta Eckstein" w:date="2014-05-08T14:42:00Z">
        <w:r w:rsidR="0011143B">
          <w:rPr>
            <w:lang w:eastAsia="ja-JP"/>
          </w:rPr>
          <w:t>W</w:t>
        </w:r>
      </w:ins>
      <w:r w:rsidR="00FD436E" w:rsidRPr="00310768">
        <w:rPr>
          <w:lang w:eastAsia="ja-JP"/>
        </w:rPr>
        <w:t xml:space="preserve">e </w:t>
      </w:r>
      <w:r w:rsidR="004822EC" w:rsidRPr="00310768">
        <w:rPr>
          <w:lang w:eastAsia="ja-JP"/>
        </w:rPr>
        <w:t xml:space="preserve">could not define all </w:t>
      </w:r>
      <w:ins w:id="799" w:author="Jutta Eckstein" w:date="2014-05-08T14:41:00Z">
        <w:r w:rsidR="0011143B">
          <w:rPr>
            <w:lang w:eastAsia="ja-JP"/>
          </w:rPr>
          <w:t xml:space="preserve">the </w:t>
        </w:r>
      </w:ins>
      <w:r w:rsidR="004822EC" w:rsidRPr="00310768">
        <w:rPr>
          <w:lang w:eastAsia="ja-JP"/>
        </w:rPr>
        <w:t>specifications up-front</w:t>
      </w:r>
      <w:ins w:id="800" w:author="Jutta Eckstein" w:date="2014-05-08T14:42:00Z">
        <w:r w:rsidR="0011143B">
          <w:rPr>
            <w:lang w:eastAsia="ja-JP"/>
          </w:rPr>
          <w:t>, because we developed a completely new product</w:t>
        </w:r>
      </w:ins>
      <w:r w:rsidR="004822EC" w:rsidRPr="00310768">
        <w:rPr>
          <w:lang w:eastAsia="ja-JP"/>
        </w:rPr>
        <w:t>.</w:t>
      </w:r>
      <w:r w:rsidR="0042459F" w:rsidRPr="00310768">
        <w:rPr>
          <w:lang w:eastAsia="ja-JP"/>
        </w:rPr>
        <w:t xml:space="preserve"> </w:t>
      </w:r>
      <w:r w:rsidR="009735B4" w:rsidRPr="00310768">
        <w:rPr>
          <w:lang w:eastAsia="ja-JP"/>
        </w:rPr>
        <w:t xml:space="preserve">Although </w:t>
      </w:r>
      <w:ins w:id="801" w:author="Jutta Eckstein" w:date="2014-05-08T14:42:00Z">
        <w:r w:rsidR="0011143B">
          <w:rPr>
            <w:lang w:eastAsia="ja-JP"/>
          </w:rPr>
          <w:t xml:space="preserve">the </w:t>
        </w:r>
      </w:ins>
      <w:r w:rsidR="009735B4" w:rsidRPr="00310768">
        <w:rPr>
          <w:lang w:eastAsia="ja-JP"/>
        </w:rPr>
        <w:t>d</w:t>
      </w:r>
      <w:r w:rsidR="00A27BE4" w:rsidRPr="00310768">
        <w:rPr>
          <w:lang w:eastAsia="ja-JP"/>
        </w:rPr>
        <w:t xml:space="preserve">evelopers were able to build </w:t>
      </w:r>
      <w:ins w:id="802" w:author="Jutta Eckstein" w:date="2014-05-08T14:42:00Z">
        <w:r w:rsidR="0011143B">
          <w:rPr>
            <w:lang w:eastAsia="ja-JP"/>
          </w:rPr>
          <w:t xml:space="preserve">the </w:t>
        </w:r>
      </w:ins>
      <w:r w:rsidR="00A27BE4" w:rsidRPr="00310768">
        <w:rPr>
          <w:lang w:eastAsia="ja-JP"/>
        </w:rPr>
        <w:t>software faster,</w:t>
      </w:r>
      <w:r w:rsidR="002A0DCB" w:rsidRPr="00310768">
        <w:rPr>
          <w:lang w:eastAsia="ja-JP"/>
        </w:rPr>
        <w:t xml:space="preserve"> </w:t>
      </w:r>
      <w:r w:rsidR="002A0DCB" w:rsidRPr="00310768">
        <w:rPr>
          <w:lang w:eastAsia="ja-JP"/>
        </w:rPr>
        <w:lastRenderedPageBreak/>
        <w:t xml:space="preserve">streamlining </w:t>
      </w:r>
      <w:ins w:id="803" w:author="Jutta Eckstein" w:date="2014-05-08T14:42:00Z">
        <w:r w:rsidR="0011143B">
          <w:rPr>
            <w:lang w:eastAsia="ja-JP"/>
          </w:rPr>
          <w:t xml:space="preserve">the </w:t>
        </w:r>
      </w:ins>
      <w:r w:rsidR="002A0DCB" w:rsidRPr="00310768">
        <w:rPr>
          <w:lang w:eastAsia="ja-JP"/>
        </w:rPr>
        <w:t xml:space="preserve">development led to </w:t>
      </w:r>
      <w:del w:id="804" w:author="Jutta Eckstein" w:date="2014-05-08T14:42:00Z">
        <w:r w:rsidR="002A0DCB" w:rsidRPr="00310768" w:rsidDel="0011143B">
          <w:rPr>
            <w:lang w:eastAsia="ja-JP"/>
          </w:rPr>
          <w:delText xml:space="preserve">a lot of </w:delText>
        </w:r>
      </w:del>
      <w:ins w:id="805" w:author="Jutta Eckstein" w:date="2014-05-08T14:42:00Z">
        <w:r w:rsidR="0011143B">
          <w:rPr>
            <w:lang w:eastAsia="ja-JP"/>
          </w:rPr>
          <w:t xml:space="preserve">many </w:t>
        </w:r>
      </w:ins>
      <w:r w:rsidR="002A0DCB" w:rsidRPr="00310768">
        <w:rPr>
          <w:lang w:eastAsia="ja-JP"/>
        </w:rPr>
        <w:t>requests</w:t>
      </w:r>
      <w:r w:rsidR="00E00E03" w:rsidRPr="00310768">
        <w:rPr>
          <w:lang w:eastAsia="ja-JP"/>
        </w:rPr>
        <w:t xml:space="preserve"> by </w:t>
      </w:r>
      <w:ins w:id="806" w:author="Jutta Eckstein" w:date="2014-05-08T14:42:00Z">
        <w:r w:rsidR="0011143B">
          <w:rPr>
            <w:lang w:eastAsia="ja-JP"/>
          </w:rPr>
          <w:t xml:space="preserve">the </w:t>
        </w:r>
      </w:ins>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del w:id="807" w:author="Jutta Eckstein" w:date="2014-05-08T14:43:00Z">
        <w:r w:rsidR="0032746B" w:rsidRPr="00310768" w:rsidDel="0011143B">
          <w:rPr>
            <w:lang w:eastAsia="ja-JP"/>
          </w:rPr>
          <w:delText xml:space="preserve">misunderstood that </w:delText>
        </w:r>
      </w:del>
      <w:ins w:id="808" w:author="Jutta Eckstein" w:date="2014-05-08T14:43:00Z">
        <w:r w:rsidR="0011143B">
          <w:rPr>
            <w:lang w:eastAsia="ja-JP"/>
          </w:rPr>
          <w:t xml:space="preserve">believed </w:t>
        </w:r>
      </w:ins>
      <w:r w:rsidR="0032746B" w:rsidRPr="00310768">
        <w:rPr>
          <w:lang w:eastAsia="ja-JP"/>
        </w:rPr>
        <w:t xml:space="preserve">it </w:t>
      </w:r>
      <w:r w:rsidR="004A025A" w:rsidRPr="00310768">
        <w:rPr>
          <w:lang w:eastAsia="ja-JP"/>
        </w:rPr>
        <w:t>was</w:t>
      </w:r>
      <w:r w:rsidR="0032746B" w:rsidRPr="00310768">
        <w:rPr>
          <w:lang w:eastAsia="ja-JP"/>
        </w:rPr>
        <w:t xml:space="preserve"> possible to </w:t>
      </w:r>
      <w:del w:id="809" w:author="Jutta Eckstein" w:date="2014-05-08T14:43:00Z">
        <w:r w:rsidR="004A025A" w:rsidRPr="00310768" w:rsidDel="0011143B">
          <w:rPr>
            <w:lang w:eastAsia="ja-JP"/>
          </w:rPr>
          <w:delText xml:space="preserve">make </w:delText>
        </w:r>
      </w:del>
      <w:ins w:id="810" w:author="Jutta Eckstein" w:date="2014-05-08T14:43:00Z">
        <w:r w:rsidR="0011143B">
          <w:rPr>
            <w:lang w:eastAsia="ja-JP"/>
          </w:rPr>
          <w:t xml:space="preserve">ask the </w:t>
        </w:r>
      </w:ins>
      <w:r w:rsidR="004A025A" w:rsidRPr="00310768">
        <w:rPr>
          <w:lang w:eastAsia="ja-JP"/>
        </w:rPr>
        <w:t xml:space="preserve">developers </w:t>
      </w:r>
      <w:ins w:id="811" w:author="Jutta Eckstein" w:date="2014-05-08T14:43:00Z">
        <w:r w:rsidR="0011143B">
          <w:rPr>
            <w:lang w:eastAsia="ja-JP"/>
          </w:rPr>
          <w:t xml:space="preserve">to </w:t>
        </w:r>
      </w:ins>
      <w:r w:rsidR="004A025A" w:rsidRPr="00310768">
        <w:rPr>
          <w:lang w:eastAsia="ja-JP"/>
        </w:rPr>
        <w:t xml:space="preserve">implement anything </w:t>
      </w:r>
      <w:del w:id="812" w:author="Jutta Eckstein" w:date="2014-05-08T14:43:00Z">
        <w:r w:rsidR="004A025A" w:rsidRPr="00310768" w:rsidDel="0011143B">
          <w:rPr>
            <w:lang w:eastAsia="ja-JP"/>
          </w:rPr>
          <w:delText xml:space="preserve">what </w:delText>
        </w:r>
      </w:del>
      <w:r w:rsidR="004A025A" w:rsidRPr="00310768">
        <w:rPr>
          <w:lang w:eastAsia="ja-JP"/>
        </w:rPr>
        <w:t xml:space="preserve">they </w:t>
      </w:r>
      <w:ins w:id="813" w:author="Jutta Eckstein" w:date="2014-05-08T14:43:00Z">
        <w:r w:rsidR="0011143B">
          <w:rPr>
            <w:lang w:eastAsia="ja-JP"/>
          </w:rPr>
          <w:t>could think of</w:t>
        </w:r>
      </w:ins>
      <w:del w:id="814" w:author="Jutta Eckstein" w:date="2014-05-08T14:43:00Z">
        <w:r w:rsidR="004A025A" w:rsidRPr="00310768" w:rsidDel="0011143B">
          <w:rPr>
            <w:lang w:eastAsia="ja-JP"/>
          </w:rPr>
          <w:delText>thought</w:delText>
        </w:r>
        <w:r w:rsidR="00772FB3" w:rsidRPr="00310768" w:rsidDel="0011143B">
          <w:rPr>
            <w:lang w:eastAsia="ja-JP"/>
          </w:rPr>
          <w:delText xml:space="preserve"> </w:delText>
        </w:r>
      </w:del>
      <w:ins w:id="815" w:author="Jutta Eckstein" w:date="2014-05-08T14:43:00Z">
        <w:r w:rsidR="0011143B">
          <w:rPr>
            <w:lang w:eastAsia="ja-JP"/>
          </w:rPr>
          <w:t xml:space="preserve"> </w:t>
        </w:r>
      </w:ins>
      <w:r w:rsidR="00772FB3" w:rsidRPr="00310768">
        <w:rPr>
          <w:lang w:eastAsia="ja-JP"/>
        </w:rPr>
        <w:t>right away.</w:t>
      </w:r>
      <w:r w:rsidR="00166119" w:rsidRPr="00310768">
        <w:rPr>
          <w:lang w:eastAsia="ja-JP"/>
        </w:rPr>
        <w:t xml:space="preserve"> </w:t>
      </w:r>
      <w:del w:id="816" w:author="Jutta Eckstein" w:date="2014-05-08T14:43:00Z">
        <w:r w:rsidR="00166119" w:rsidRPr="00310768" w:rsidDel="0011143B">
          <w:rPr>
            <w:lang w:eastAsia="ja-JP"/>
          </w:rPr>
          <w:delText xml:space="preserve">I </w:delText>
        </w:r>
      </w:del>
      <w:ins w:id="817" w:author="Jutta Eckstein" w:date="2014-05-08T14:43:00Z">
        <w:r w:rsidR="0011143B">
          <w:rPr>
            <w:lang w:eastAsia="ja-JP"/>
          </w:rPr>
          <w:t>We</w:t>
        </w:r>
        <w:r w:rsidR="0011143B" w:rsidRPr="00310768">
          <w:rPr>
            <w:lang w:eastAsia="ja-JP"/>
          </w:rPr>
          <w:t xml:space="preserve"> </w:t>
        </w:r>
      </w:ins>
      <w:r w:rsidR="00166119" w:rsidRPr="00310768">
        <w:rPr>
          <w:lang w:eastAsia="ja-JP"/>
        </w:rPr>
        <w:t xml:space="preserve">needed to </w:t>
      </w:r>
      <w:del w:id="818" w:author="Jutta Eckstein" w:date="2014-05-08T14:44:00Z">
        <w:r w:rsidR="00166119" w:rsidRPr="00310768" w:rsidDel="0011143B">
          <w:rPr>
            <w:lang w:eastAsia="ja-JP"/>
          </w:rPr>
          <w:delText xml:space="preserve">build </w:delText>
        </w:r>
      </w:del>
      <w:ins w:id="819" w:author="Jutta Eckstein" w:date="2014-05-08T14:44:00Z">
        <w:r w:rsidR="0011143B">
          <w:rPr>
            <w:lang w:eastAsia="ja-JP"/>
          </w:rPr>
          <w:t xml:space="preserve">come up with </w:t>
        </w:r>
      </w:ins>
      <w:r w:rsidR="00166119" w:rsidRPr="00310768">
        <w:rPr>
          <w:lang w:eastAsia="ja-JP"/>
        </w:rPr>
        <w:t xml:space="preserve">a mechanism </w:t>
      </w:r>
      <w:ins w:id="820" w:author="Jutta Eckstein" w:date="2014-05-08T14:44:00Z">
        <w:r w:rsidR="0011143B">
          <w:rPr>
            <w:lang w:eastAsia="ja-JP"/>
          </w:rPr>
          <w:t xml:space="preserve">quickly </w:t>
        </w:r>
      </w:ins>
      <w:del w:id="821" w:author="Jutta Eckstein" w:date="2014-05-08T14:44:00Z">
        <w:r w:rsidR="00B01273" w:rsidRPr="00310768" w:rsidDel="0011143B">
          <w:rPr>
            <w:lang w:eastAsia="ja-JP"/>
          </w:rPr>
          <w:delText xml:space="preserve">to </w:delText>
        </w:r>
      </w:del>
      <w:ins w:id="822" w:author="Jutta Eckstein" w:date="2014-05-08T14:44:00Z">
        <w:r w:rsidR="0011143B">
          <w:rPr>
            <w:lang w:eastAsia="ja-JP"/>
          </w:rPr>
          <w:t xml:space="preserve">for </w:t>
        </w:r>
      </w:ins>
      <w:r w:rsidR="00B01273" w:rsidRPr="00310768">
        <w:rPr>
          <w:lang w:eastAsia="ja-JP"/>
        </w:rPr>
        <w:t>restrict</w:t>
      </w:r>
      <w:ins w:id="823" w:author="Jutta Eckstein" w:date="2014-05-08T14:44:00Z">
        <w:r w:rsidR="0011143B">
          <w:rPr>
            <w:lang w:eastAsia="ja-JP"/>
          </w:rPr>
          <w:t>ing</w:t>
        </w:r>
      </w:ins>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del w:id="824" w:author="Jutta Eckstein" w:date="2014-05-08T14:44:00Z">
        <w:r w:rsidR="00627903" w:rsidRPr="00310768" w:rsidDel="0011143B">
          <w:rPr>
            <w:lang w:eastAsia="ja-JP"/>
          </w:rPr>
          <w:delText xml:space="preserve"> quickly</w:delText>
        </w:r>
      </w:del>
      <w:r w:rsidR="00627903" w:rsidRPr="00310768">
        <w:rPr>
          <w:lang w:eastAsia="ja-JP"/>
        </w:rPr>
        <w:t>.</w:t>
      </w:r>
    </w:p>
    <w:p w14:paraId="732F878D" w14:textId="5FA54B4A" w:rsidR="00122655" w:rsidRPr="00310768" w:rsidRDefault="00177510" w:rsidP="00F83B60">
      <w:pPr>
        <w:pStyle w:val="InitialBodyText"/>
        <w:numPr>
          <w:ilvl w:val="0"/>
          <w:numId w:val="22"/>
        </w:numPr>
        <w:rPr>
          <w:lang w:eastAsia="ja-JP"/>
        </w:rPr>
      </w:pPr>
      <w:r w:rsidRPr="00310768">
        <w:rPr>
          <w:lang w:eastAsia="ja-JP"/>
        </w:rPr>
        <w:t>Use</w:t>
      </w:r>
      <w:ins w:id="825" w:author="Jutta Eckstein" w:date="2014-05-08T14:44:00Z">
        <w:r w:rsidR="0011143B">
          <w:rPr>
            <w:lang w:eastAsia="ja-JP"/>
          </w:rPr>
          <w:t>-</w:t>
        </w:r>
      </w:ins>
      <w:r w:rsidRPr="00310768">
        <w:rPr>
          <w:lang w:eastAsia="ja-JP"/>
        </w:rPr>
        <w:t>case</w:t>
      </w:r>
      <w:del w:id="826" w:author="Jutta Eckstein" w:date="2014-05-09T18:56:00Z">
        <w:r w:rsidRPr="00310768" w:rsidDel="00F95091">
          <w:rPr>
            <w:lang w:eastAsia="ja-JP"/>
          </w:rPr>
          <w:delText>-level</w:delText>
        </w:r>
      </w:del>
      <w:ins w:id="827" w:author="Jutta Eckstein" w:date="2014-05-09T18:56:00Z">
        <w:r w:rsidR="00F95091">
          <w:rPr>
            <w:lang w:eastAsia="ja-JP"/>
          </w:rPr>
          <w:t xml:space="preserve"> </w:t>
        </w:r>
      </w:ins>
      <w:r w:rsidRPr="00310768">
        <w:rPr>
          <w:lang w:eastAsia="ja-JP"/>
        </w:rPr>
        <w:t xml:space="preserve"> bugs </w:t>
      </w:r>
      <w:del w:id="828" w:author="Jutta Eckstein" w:date="2014-05-08T14:44:00Z">
        <w:r w:rsidRPr="00310768" w:rsidDel="0011143B">
          <w:rPr>
            <w:lang w:eastAsia="ja-JP"/>
          </w:rPr>
          <w:delText>had been increasing</w:delText>
        </w:r>
      </w:del>
      <w:ins w:id="829" w:author="Jutta Eckstein" w:date="2014-05-08T14:44:00Z">
        <w:r w:rsidR="0011143B" w:rsidRPr="00310768">
          <w:rPr>
            <w:lang w:eastAsia="ja-JP"/>
          </w:rPr>
          <w:t>increas</w:t>
        </w:r>
        <w:r w:rsidR="0011143B">
          <w:rPr>
            <w:lang w:eastAsia="ja-JP"/>
          </w:rPr>
          <w:t>ed</w:t>
        </w:r>
      </w:ins>
      <w:r w:rsidRPr="00310768">
        <w:rPr>
          <w:lang w:eastAsia="ja-JP"/>
        </w:rPr>
        <w:t>.</w:t>
      </w:r>
      <w:r w:rsidR="00A73512" w:rsidRPr="00310768">
        <w:rPr>
          <w:lang w:eastAsia="ja-JP"/>
        </w:rPr>
        <w:t xml:space="preserve"> </w:t>
      </w:r>
      <w:r w:rsidR="006149EE" w:rsidRPr="00310768">
        <w:rPr>
          <w:lang w:eastAsia="ja-JP"/>
        </w:rPr>
        <w:t xml:space="preserve">Although </w:t>
      </w:r>
      <w:ins w:id="830" w:author="Jutta Eckstein" w:date="2014-05-08T14:44:00Z">
        <w:r w:rsidR="0011143B">
          <w:rPr>
            <w:lang w:eastAsia="ja-JP"/>
          </w:rPr>
          <w:t xml:space="preserve">the raising </w:t>
        </w:r>
      </w:ins>
      <w:del w:id="831" w:author="Jutta Eckstein" w:date="2014-05-08T14:44:00Z">
        <w:r w:rsidR="006149EE" w:rsidRPr="00310768" w:rsidDel="0011143B">
          <w:rPr>
            <w:lang w:eastAsia="ja-JP"/>
          </w:rPr>
          <w:delText>i</w:delText>
        </w:r>
        <w:r w:rsidR="00BB7B49" w:rsidRPr="00310768" w:rsidDel="0011143B">
          <w:rPr>
            <w:lang w:eastAsia="ja-JP"/>
          </w:rPr>
          <w:delText xml:space="preserve">ncrease </w:delText>
        </w:r>
      </w:del>
      <w:ins w:id="832" w:author="Jutta Eckstein" w:date="2014-05-08T14:44:00Z">
        <w:r w:rsidR="0011143B">
          <w:rPr>
            <w:lang w:eastAsia="ja-JP"/>
          </w:rPr>
          <w:t xml:space="preserve">number </w:t>
        </w:r>
      </w:ins>
      <w:r w:rsidR="00BB7B49" w:rsidRPr="00310768">
        <w:rPr>
          <w:lang w:eastAsia="ja-JP"/>
        </w:rPr>
        <w:t>of c</w:t>
      </w:r>
      <w:r w:rsidR="00090657" w:rsidRPr="00310768">
        <w:rPr>
          <w:lang w:eastAsia="ja-JP"/>
        </w:rPr>
        <w:t xml:space="preserve">hange requests </w:t>
      </w:r>
      <w:r w:rsidR="00BB7B49" w:rsidRPr="00310768">
        <w:rPr>
          <w:lang w:eastAsia="ja-JP"/>
        </w:rPr>
        <w:t xml:space="preserve">by </w:t>
      </w:r>
      <w:ins w:id="833" w:author="Jutta Eckstein" w:date="2014-05-08T14:44:00Z">
        <w:r w:rsidR="0011143B">
          <w:rPr>
            <w:lang w:eastAsia="ja-JP"/>
          </w:rPr>
          <w:t xml:space="preserve">the </w:t>
        </w:r>
      </w:ins>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ins w:id="834" w:author="Jutta Eckstein" w:date="2014-05-08T14:46:00Z">
        <w:r w:rsidR="0011143B">
          <w:rPr>
            <w:lang w:eastAsia="ja-JP"/>
          </w:rPr>
          <w:t xml:space="preserve">The reason was </w:t>
        </w:r>
      </w:ins>
      <w:del w:id="835" w:author="Jutta Eckstein" w:date="2014-05-08T14:46:00Z">
        <w:r w:rsidR="008C2E87" w:rsidRPr="00310768" w:rsidDel="0011143B">
          <w:rPr>
            <w:lang w:eastAsia="ja-JP"/>
          </w:rPr>
          <w:delText xml:space="preserve">That </w:delText>
        </w:r>
      </w:del>
      <w:ins w:id="836" w:author="Jutta Eckstein" w:date="2014-05-08T14:46:00Z">
        <w:r w:rsidR="0011143B">
          <w:rPr>
            <w:lang w:eastAsia="ja-JP"/>
          </w:rPr>
          <w:t>t</w:t>
        </w:r>
        <w:r w:rsidR="0011143B" w:rsidRPr="00310768">
          <w:rPr>
            <w:lang w:eastAsia="ja-JP"/>
          </w:rPr>
          <w:t xml:space="preserve">hat </w:t>
        </w:r>
      </w:ins>
      <w:del w:id="837" w:author="Jutta Eckstein" w:date="2014-05-08T14:46:00Z">
        <w:r w:rsidR="008C2E87" w:rsidRPr="00310768" w:rsidDel="0011143B">
          <w:rPr>
            <w:lang w:eastAsia="ja-JP"/>
          </w:rPr>
          <w:delText xml:space="preserve">was because </w:delText>
        </w:r>
      </w:del>
      <w:ins w:id="838" w:author="Jutta Eckstein" w:date="2014-05-08T14:46:00Z">
        <w:r w:rsidR="0011143B">
          <w:rPr>
            <w:lang w:eastAsia="ja-JP"/>
          </w:rPr>
          <w:t xml:space="preserve">the </w:t>
        </w:r>
      </w:ins>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ins w:id="839" w:author="Jutta Eckstein" w:date="2014-05-08T14:46:00Z">
        <w:r w:rsidR="0011143B">
          <w:rPr>
            <w:lang w:eastAsia="ja-JP"/>
          </w:rPr>
          <w:t xml:space="preserve">in order </w:t>
        </w:r>
      </w:ins>
      <w:r w:rsidR="00AE4402" w:rsidRPr="00310768">
        <w:rPr>
          <w:lang w:eastAsia="ja-JP"/>
        </w:rPr>
        <w:t xml:space="preserve">to argue with </w:t>
      </w:r>
      <w:ins w:id="840" w:author="Jutta Eckstein" w:date="2014-05-08T14:46:00Z">
        <w:r w:rsidR="0011143B">
          <w:rPr>
            <w:lang w:eastAsia="ja-JP"/>
          </w:rPr>
          <w:t xml:space="preserve">the </w:t>
        </w:r>
      </w:ins>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ins w:id="841" w:author="Jutta Eckstein" w:date="2014-05-08T14:46:00Z">
        <w:r w:rsidR="0011143B">
          <w:rPr>
            <w:lang w:eastAsia="ja-JP"/>
          </w:rPr>
          <w:t xml:space="preserve">the </w:t>
        </w:r>
      </w:ins>
      <w:r w:rsidR="001018B8" w:rsidRPr="00310768">
        <w:rPr>
          <w:lang w:eastAsia="ja-JP"/>
        </w:rPr>
        <w:t xml:space="preserve">developers </w:t>
      </w:r>
      <w:ins w:id="842" w:author="Jutta Eckstein" w:date="2014-05-08T14:46:00Z">
        <w:r w:rsidR="0011143B">
          <w:rPr>
            <w:lang w:eastAsia="ja-JP"/>
          </w:rPr>
          <w:t xml:space="preserve">to </w:t>
        </w:r>
      </w:ins>
      <w:r w:rsidR="00CE457E" w:rsidRPr="00310768">
        <w:rPr>
          <w:lang w:eastAsia="ja-JP"/>
        </w:rPr>
        <w:t>learn</w:t>
      </w:r>
      <w:r w:rsidR="008732FC" w:rsidRPr="00310768">
        <w:rPr>
          <w:lang w:eastAsia="ja-JP"/>
        </w:rPr>
        <w:t xml:space="preserve"> </w:t>
      </w:r>
      <w:ins w:id="843" w:author="Jutta Eckstein" w:date="2014-05-08T14:46:00Z">
        <w:r w:rsidR="0011143B">
          <w:rPr>
            <w:lang w:eastAsia="ja-JP"/>
          </w:rPr>
          <w:t xml:space="preserve">more about the </w:t>
        </w:r>
      </w:ins>
      <w:r w:rsidR="00C26B87" w:rsidRPr="00310768">
        <w:rPr>
          <w:lang w:eastAsia="ja-JP"/>
        </w:rPr>
        <w:t>a</w:t>
      </w:r>
      <w:r w:rsidR="00E530F5" w:rsidRPr="00310768">
        <w:rPr>
          <w:lang w:eastAsia="ja-JP"/>
        </w:rPr>
        <w:t xml:space="preserve">rchitecture and </w:t>
      </w:r>
      <w:ins w:id="844" w:author="Jutta Eckstein" w:date="2014-05-08T14:46:00Z">
        <w:r w:rsidR="0011143B">
          <w:rPr>
            <w:lang w:eastAsia="ja-JP"/>
          </w:rPr>
          <w:t xml:space="preserve">the </w:t>
        </w:r>
      </w:ins>
      <w:r w:rsidR="00E530F5" w:rsidRPr="00310768">
        <w:rPr>
          <w:lang w:eastAsia="ja-JP"/>
        </w:rPr>
        <w:t>system,</w:t>
      </w:r>
      <w:r w:rsidR="009B73B1" w:rsidRPr="00310768">
        <w:rPr>
          <w:lang w:eastAsia="ja-JP"/>
        </w:rPr>
        <w:t xml:space="preserve"> it was insufficient </w:t>
      </w:r>
      <w:del w:id="845" w:author="Jutta Eckstein" w:date="2014-05-08T14:46:00Z">
        <w:r w:rsidR="009B73B1" w:rsidRPr="00310768" w:rsidDel="0011143B">
          <w:rPr>
            <w:lang w:eastAsia="ja-JP"/>
          </w:rPr>
          <w:delText xml:space="preserve">to </w:delText>
        </w:r>
      </w:del>
      <w:ins w:id="846" w:author="Jutta Eckstein" w:date="2014-05-08T14:46:00Z">
        <w:r w:rsidR="0011143B">
          <w:rPr>
            <w:lang w:eastAsia="ja-JP"/>
          </w:rPr>
          <w:t xml:space="preserve">for </w:t>
        </w:r>
      </w:ins>
      <w:del w:id="847" w:author="Jutta Eckstein" w:date="2014-05-08T14:46:00Z">
        <w:r w:rsidR="009B73B1" w:rsidRPr="00310768" w:rsidDel="0011143B">
          <w:rPr>
            <w:lang w:eastAsia="ja-JP"/>
          </w:rPr>
          <w:delText xml:space="preserve">learn </w:delText>
        </w:r>
      </w:del>
      <w:ins w:id="848" w:author="Jutta Eckstein" w:date="2014-05-08T14:46:00Z">
        <w:r w:rsidR="0011143B">
          <w:rPr>
            <w:lang w:eastAsia="ja-JP"/>
          </w:rPr>
          <w:t>becom</w:t>
        </w:r>
      </w:ins>
      <w:ins w:id="849" w:author="Jutta Eckstein" w:date="2014-05-08T14:47:00Z">
        <w:r w:rsidR="0011143B">
          <w:rPr>
            <w:lang w:eastAsia="ja-JP"/>
          </w:rPr>
          <w:t>ing</w:t>
        </w:r>
      </w:ins>
      <w:ins w:id="850" w:author="Jutta Eckstein" w:date="2014-05-08T14:46:00Z">
        <w:r w:rsidR="0011143B">
          <w:rPr>
            <w:lang w:eastAsia="ja-JP"/>
          </w:rPr>
          <w:t xml:space="preserve"> knowledg</w:t>
        </w:r>
      </w:ins>
      <w:ins w:id="851" w:author="Jutta Eckstein" w:date="2014-05-08T14:47:00Z">
        <w:r w:rsidR="0011143B">
          <w:rPr>
            <w:lang w:eastAsia="ja-JP"/>
          </w:rPr>
          <w:t>e</w:t>
        </w:r>
      </w:ins>
      <w:ins w:id="852" w:author="Jutta Eckstein" w:date="2014-05-08T14:46:00Z">
        <w:r w:rsidR="0011143B">
          <w:rPr>
            <w:lang w:eastAsia="ja-JP"/>
          </w:rPr>
          <w:t xml:space="preserve">able </w:t>
        </w:r>
      </w:ins>
      <w:ins w:id="853" w:author="Jutta Eckstein" w:date="2014-05-08T14:47:00Z">
        <w:r w:rsidR="0011143B">
          <w:rPr>
            <w:lang w:eastAsia="ja-JP"/>
          </w:rPr>
          <w:t>in the</w:t>
        </w:r>
      </w:ins>
      <w:ins w:id="854" w:author="Jutta Eckstein" w:date="2014-05-08T14:46:00Z">
        <w:r w:rsidR="0011143B" w:rsidRPr="00310768">
          <w:rPr>
            <w:lang w:eastAsia="ja-JP"/>
          </w:rPr>
          <w:t xml:space="preserve"> </w:t>
        </w:r>
      </w:ins>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del w:id="855" w:author="Jutta Eckstein" w:date="2014-05-08T14:48:00Z">
        <w:r w:rsidR="00D80BB1" w:rsidRPr="00310768" w:rsidDel="0011143B">
          <w:rPr>
            <w:lang w:eastAsia="ja-JP"/>
          </w:rPr>
          <w:delText xml:space="preserve">to make </w:delText>
        </w:r>
      </w:del>
      <w:ins w:id="856" w:author="Jutta Eckstein" w:date="2014-05-08T14:48:00Z">
        <w:r w:rsidR="0011143B">
          <w:rPr>
            <w:lang w:eastAsia="ja-JP"/>
          </w:rPr>
          <w:t xml:space="preserve">so the </w:t>
        </w:r>
      </w:ins>
      <w:r w:rsidR="00D80BB1" w:rsidRPr="00310768">
        <w:rPr>
          <w:lang w:eastAsia="ja-JP"/>
        </w:rPr>
        <w:t xml:space="preserve">developers </w:t>
      </w:r>
      <w:ins w:id="857" w:author="Jutta Eckstein" w:date="2014-05-08T14:48:00Z">
        <w:r w:rsidR="0011143B">
          <w:rPr>
            <w:lang w:eastAsia="ja-JP"/>
          </w:rPr>
          <w:t xml:space="preserve">would </w:t>
        </w:r>
      </w:ins>
      <w:r w:rsidR="00D80BB1" w:rsidRPr="00310768">
        <w:rPr>
          <w:lang w:eastAsia="ja-JP"/>
        </w:rPr>
        <w:t xml:space="preserve">learn </w:t>
      </w:r>
      <w:ins w:id="858" w:author="Jutta Eckstein" w:date="2014-05-08T14:48:00Z">
        <w:r w:rsidR="0011143B">
          <w:rPr>
            <w:lang w:eastAsia="ja-JP"/>
          </w:rPr>
          <w:t xml:space="preserve">more about the </w:t>
        </w:r>
      </w:ins>
      <w:r w:rsidR="009C1551" w:rsidRPr="00310768">
        <w:rPr>
          <w:lang w:eastAsia="ja-JP"/>
        </w:rPr>
        <w:t xml:space="preserve">domain and </w:t>
      </w:r>
      <w:ins w:id="859" w:author="Jutta Eckstein" w:date="2014-05-08T14:48:00Z">
        <w:r w:rsidR="0011143B">
          <w:rPr>
            <w:lang w:eastAsia="ja-JP"/>
          </w:rPr>
          <w:t xml:space="preserve">the </w:t>
        </w:r>
      </w:ins>
      <w:r w:rsidR="009C1551" w:rsidRPr="00310768">
        <w:rPr>
          <w:lang w:eastAsia="ja-JP"/>
        </w:rPr>
        <w:t>use</w:t>
      </w:r>
      <w:ins w:id="860" w:author="Jutta Eckstein" w:date="2014-05-08T14:48:00Z">
        <w:r w:rsidR="0011143B">
          <w:rPr>
            <w:lang w:eastAsia="ja-JP"/>
          </w:rPr>
          <w:t>-</w:t>
        </w:r>
      </w:ins>
      <w:r w:rsidR="009C1551" w:rsidRPr="00310768">
        <w:rPr>
          <w:lang w:eastAsia="ja-JP"/>
        </w:rPr>
        <w:t>case</w:t>
      </w:r>
      <w:ins w:id="861" w:author="Jutta Eckstein" w:date="2014-05-08T14:48:00Z">
        <w:r w:rsidR="0011143B">
          <w:rPr>
            <w:lang w:eastAsia="ja-JP"/>
          </w:rPr>
          <w:t>s</w:t>
        </w:r>
      </w:ins>
      <w:del w:id="862" w:author="Jutta Eckstein" w:date="2014-05-08T14:48:00Z">
        <w:r w:rsidR="009C1551" w:rsidRPr="00310768" w:rsidDel="0011143B">
          <w:rPr>
            <w:lang w:eastAsia="ja-JP"/>
          </w:rPr>
          <w:delText xml:space="preserve"> more</w:delText>
        </w:r>
      </w:del>
      <w:r w:rsidR="009C1551" w:rsidRPr="00310768">
        <w:rPr>
          <w:lang w:eastAsia="ja-JP"/>
        </w:rPr>
        <w:t>.</w:t>
      </w:r>
    </w:p>
    <w:p w14:paraId="1854B042" w14:textId="074EB7F3"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ins w:id="863" w:author="Jutta Eckstein" w:date="2014-05-08T14:48:00Z">
        <w:r w:rsidR="0011143B">
          <w:rPr>
            <w:lang w:eastAsia="ja-JP"/>
          </w:rPr>
          <w:t>-</w:t>
        </w:r>
      </w:ins>
      <w:r w:rsidR="00115821" w:rsidRPr="00310768">
        <w:rPr>
          <w:lang w:eastAsia="ja-JP"/>
        </w:rPr>
        <w:t>case</w:t>
      </w:r>
      <w:del w:id="864" w:author="Jutta Eckstein" w:date="2014-05-09T18:56:00Z">
        <w:r w:rsidR="00115821" w:rsidRPr="00310768" w:rsidDel="00F95091">
          <w:rPr>
            <w:lang w:eastAsia="ja-JP"/>
          </w:rPr>
          <w:delText>-level</w:delText>
        </w:r>
      </w:del>
      <w:ins w:id="865" w:author="Jutta Eckstein" w:date="2014-05-09T18:56:00Z">
        <w:r w:rsidR="00F95091">
          <w:rPr>
            <w:lang w:eastAsia="ja-JP"/>
          </w:rPr>
          <w:t xml:space="preserve"> </w:t>
        </w:r>
      </w:ins>
      <w:r w:rsidR="00115821" w:rsidRPr="00310768">
        <w:rPr>
          <w:lang w:eastAsia="ja-JP"/>
        </w:rPr>
        <w:t xml:space="preserve"> </w:t>
      </w:r>
      <w:r w:rsidR="00655AF3" w:rsidRPr="00310768">
        <w:rPr>
          <w:lang w:eastAsia="ja-JP"/>
        </w:rPr>
        <w:t>bugs</w:t>
      </w:r>
      <w:del w:id="866" w:author="Jutta Eckstein" w:date="2014-05-08T14:49:00Z">
        <w:r w:rsidR="00655AF3" w:rsidRPr="00310768" w:rsidDel="0011143B">
          <w:rPr>
            <w:lang w:eastAsia="ja-JP"/>
          </w:rPr>
          <w:delText xml:space="preserve"> and </w:delText>
        </w:r>
        <w:commentRangeStart w:id="867"/>
        <w:r w:rsidR="00571BE7" w:rsidRPr="00310768" w:rsidDel="0011143B">
          <w:rPr>
            <w:lang w:eastAsia="ja-JP"/>
          </w:rPr>
          <w:delText>degrade</w:delText>
        </w:r>
        <w:r w:rsidR="00DE5839" w:rsidRPr="00310768" w:rsidDel="0011143B">
          <w:rPr>
            <w:lang w:eastAsia="ja-JP"/>
          </w:rPr>
          <w:delText xml:space="preserve"> promptly</w:delText>
        </w:r>
        <w:commentRangeEnd w:id="867"/>
        <w:r w:rsidR="0011143B" w:rsidDel="0011143B">
          <w:rPr>
            <w:rStyle w:val="Kommentarzeichen"/>
            <w:rFonts w:ascii="Times New Roman" w:hAnsi="Times New Roman"/>
            <w:lang w:eastAsia="en-US"/>
          </w:rPr>
          <w:commentReference w:id="867"/>
        </w:r>
      </w:del>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ed component</w:t>
      </w:r>
      <w:del w:id="868" w:author="Jutta Eckstein" w:date="2014-05-09T18:56:00Z">
        <w:r w:rsidR="001F2355" w:rsidRPr="00310768" w:rsidDel="00F95091">
          <w:rPr>
            <w:lang w:eastAsia="ja-JP"/>
          </w:rPr>
          <w:delText>-level</w:delText>
        </w:r>
      </w:del>
      <w:r w:rsidR="001F2355" w:rsidRPr="00310768">
        <w:rPr>
          <w:lang w:eastAsia="ja-JP"/>
        </w:rPr>
        <w:t xml:space="preserve"> tests by </w:t>
      </w:r>
      <w:ins w:id="869" w:author="Jutta Eckstein" w:date="2014-05-08T14:49:00Z">
        <w:r w:rsidR="0011143B">
          <w:rPr>
            <w:lang w:eastAsia="ja-JP"/>
          </w:rPr>
          <w:t xml:space="preserve">applying </w:t>
        </w:r>
      </w:ins>
      <w:r w:rsidR="001F2355" w:rsidRPr="00310768">
        <w:rPr>
          <w:lang w:eastAsia="ja-JP"/>
        </w:rPr>
        <w:t>TDD, but</w:t>
      </w:r>
      <w:r w:rsidR="00544D23" w:rsidRPr="00310768">
        <w:rPr>
          <w:lang w:eastAsia="ja-JP"/>
        </w:rPr>
        <w:t xml:space="preserve"> </w:t>
      </w:r>
      <w:del w:id="870" w:author="Jutta Eckstein" w:date="2014-05-08T14:49:00Z">
        <w:r w:rsidR="00544D23" w:rsidRPr="00310768" w:rsidDel="0011143B">
          <w:rPr>
            <w:lang w:eastAsia="ja-JP"/>
          </w:rPr>
          <w:delText xml:space="preserve">they </w:delText>
        </w:r>
      </w:del>
      <w:r w:rsidR="00544D23" w:rsidRPr="00310768">
        <w:rPr>
          <w:lang w:eastAsia="ja-JP"/>
        </w:rPr>
        <w:t>could not detect</w:t>
      </w:r>
      <w:r w:rsidR="009F15B1" w:rsidRPr="00310768">
        <w:rPr>
          <w:lang w:eastAsia="ja-JP"/>
        </w:rPr>
        <w:t xml:space="preserve"> </w:t>
      </w:r>
      <w:ins w:id="871" w:author="Jutta Eckstein" w:date="2014-05-08T14:50:00Z">
        <w:r w:rsidR="0011143B">
          <w:rPr>
            <w:lang w:eastAsia="ja-JP"/>
          </w:rPr>
          <w:t xml:space="preserve">the </w:t>
        </w:r>
      </w:ins>
      <w:r w:rsidR="001846BA" w:rsidRPr="00310768">
        <w:rPr>
          <w:lang w:eastAsia="ja-JP"/>
        </w:rPr>
        <w:t>u</w:t>
      </w:r>
      <w:r w:rsidR="009F15B1" w:rsidRPr="00310768">
        <w:rPr>
          <w:lang w:eastAsia="ja-JP"/>
        </w:rPr>
        <w:t>se</w:t>
      </w:r>
      <w:ins w:id="872" w:author="Jutta Eckstein" w:date="2014-05-08T14:50:00Z">
        <w:r w:rsidR="0011143B">
          <w:rPr>
            <w:lang w:eastAsia="ja-JP"/>
          </w:rPr>
          <w:t>-</w:t>
        </w:r>
      </w:ins>
      <w:r w:rsidR="009F15B1" w:rsidRPr="00310768">
        <w:rPr>
          <w:lang w:eastAsia="ja-JP"/>
        </w:rPr>
        <w:t>case</w:t>
      </w:r>
      <w:del w:id="873" w:author="Jutta Eckstein" w:date="2014-05-09T18:56:00Z">
        <w:r w:rsidR="009F15B1" w:rsidRPr="00310768" w:rsidDel="00F95091">
          <w:rPr>
            <w:lang w:eastAsia="ja-JP"/>
          </w:rPr>
          <w:delText>-level</w:delText>
        </w:r>
      </w:del>
      <w:r w:rsidR="001846BA" w:rsidRPr="00310768">
        <w:rPr>
          <w:lang w:eastAsia="ja-JP"/>
        </w:rPr>
        <w:t xml:space="preserve"> </w:t>
      </w:r>
      <w:r w:rsidR="0086051B" w:rsidRPr="00310768">
        <w:rPr>
          <w:lang w:eastAsia="ja-JP"/>
        </w:rPr>
        <w:t>bugs.</w:t>
      </w:r>
      <w:r w:rsidR="002F294E" w:rsidRPr="00310768">
        <w:rPr>
          <w:lang w:eastAsia="ja-JP"/>
        </w:rPr>
        <w:t xml:space="preserve"> </w:t>
      </w:r>
      <w:del w:id="874" w:author="Jutta Eckstein" w:date="2014-05-08T14:51:00Z">
        <w:r w:rsidR="002F294E" w:rsidRPr="00310768" w:rsidDel="00462487">
          <w:rPr>
            <w:lang w:eastAsia="ja-JP"/>
          </w:rPr>
          <w:delText>That was why</w:delText>
        </w:r>
        <w:r w:rsidR="007F540B" w:rsidRPr="00310768" w:rsidDel="00462487">
          <w:rPr>
            <w:lang w:eastAsia="ja-JP"/>
          </w:rPr>
          <w:delText xml:space="preserve"> </w:delText>
        </w:r>
        <w:r w:rsidR="000F1580" w:rsidRPr="00310768" w:rsidDel="00462487">
          <w:rPr>
            <w:lang w:eastAsia="ja-JP"/>
          </w:rPr>
          <w:delText>s</w:delText>
        </w:r>
        <w:r w:rsidR="000F1580" w:rsidRPr="00310768" w:rsidDel="00462487">
          <w:delText xml:space="preserve">creen functions tend to be complicated due </w:delText>
        </w:r>
      </w:del>
      <w:ins w:id="875" w:author="Jutta Eckstein" w:date="2014-05-08T14:51:00Z">
        <w:r w:rsidR="00462487">
          <w:t>D</w:t>
        </w:r>
        <w:r w:rsidR="00462487" w:rsidRPr="00310768">
          <w:t xml:space="preserve">ue </w:t>
        </w:r>
      </w:ins>
      <w:r w:rsidR="000F1580" w:rsidRPr="00310768">
        <w:t xml:space="preserve">to many interactions inherent </w:t>
      </w:r>
      <w:del w:id="876" w:author="Jutta Eckstein" w:date="2014-05-08T17:40:00Z">
        <w:r w:rsidR="000F1580" w:rsidRPr="00310768" w:rsidDel="001448F2">
          <w:delText xml:space="preserve">in </w:delText>
        </w:r>
      </w:del>
      <w:ins w:id="877" w:author="Jutta Eckstein" w:date="2014-05-08T17:40:00Z">
        <w:r w:rsidR="001448F2">
          <w:t>to the</w:t>
        </w:r>
        <w:r w:rsidR="001448F2" w:rsidRPr="00310768">
          <w:t xml:space="preserve"> </w:t>
        </w:r>
      </w:ins>
      <w:r w:rsidR="000F1580" w:rsidRPr="00310768">
        <w:t>smartphone</w:t>
      </w:r>
      <w:ins w:id="878" w:author="Jutta Eckstein" w:date="2014-05-08T14:51:00Z">
        <w:r w:rsidR="00462487">
          <w:t>, the screen functions tended to be complicated</w:t>
        </w:r>
      </w:ins>
      <w:r w:rsidR="000F1580" w:rsidRPr="00310768">
        <w:t>.</w:t>
      </w:r>
      <w:r w:rsidR="007B3800" w:rsidRPr="00310768">
        <w:rPr>
          <w:lang w:eastAsia="ja-JP"/>
        </w:rPr>
        <w:t xml:space="preserve"> I</w:t>
      </w:r>
      <w:r w:rsidR="007B3800" w:rsidRPr="00310768">
        <w:t xml:space="preserve">n </w:t>
      </w:r>
      <w:ins w:id="879" w:author="Jutta Eckstein" w:date="2014-05-08T14:51:00Z">
        <w:r w:rsidR="00462487">
          <w:t xml:space="preserve">the </w:t>
        </w:r>
      </w:ins>
      <w:r w:rsidR="007B3800" w:rsidRPr="00310768">
        <w:t>smartphone application</w:t>
      </w:r>
      <w:r w:rsidR="007B3800" w:rsidRPr="00310768">
        <w:rPr>
          <w:lang w:eastAsia="ja-JP"/>
        </w:rPr>
        <w:t xml:space="preserve"> development</w:t>
      </w:r>
      <w:del w:id="880" w:author="Jutta Eckstein" w:date="2014-05-08T14:51:00Z">
        <w:r w:rsidR="007B3800" w:rsidRPr="00310768" w:rsidDel="00462487">
          <w:rPr>
            <w:lang w:eastAsia="ja-JP"/>
          </w:rPr>
          <w:delText>, t</w:delText>
        </w:r>
        <w:r w:rsidR="007F2985" w:rsidRPr="00310768" w:rsidDel="00462487">
          <w:rPr>
            <w:lang w:eastAsia="ja-JP"/>
          </w:rPr>
          <w:delText>here</w:delText>
        </w:r>
      </w:del>
      <w:r w:rsidR="007F2985" w:rsidRPr="00310768">
        <w:rPr>
          <w:lang w:eastAsia="ja-JP"/>
        </w:rPr>
        <w:t xml:space="preserve"> were many </w:t>
      </w:r>
      <w:del w:id="881" w:author="Jutta Eckstein" w:date="2014-05-08T14:52:00Z">
        <w:r w:rsidR="007F2985" w:rsidRPr="00310768" w:rsidDel="00462487">
          <w:rPr>
            <w:lang w:eastAsia="ja-JP"/>
          </w:rPr>
          <w:delText xml:space="preserve">domain logics in </w:delText>
        </w:r>
      </w:del>
      <w:r w:rsidR="007F2985" w:rsidRPr="00310768">
        <w:rPr>
          <w:lang w:eastAsia="ja-JP"/>
        </w:rPr>
        <w:t xml:space="preserve">interactions </w:t>
      </w:r>
      <w:del w:id="882" w:author="Jutta Eckstein" w:date="2014-05-08T14:52:00Z">
        <w:r w:rsidR="007F2985" w:rsidRPr="00310768" w:rsidDel="00462487">
          <w:rPr>
            <w:lang w:eastAsia="ja-JP"/>
          </w:rPr>
          <w:delText xml:space="preserve">among </w:delText>
        </w:r>
      </w:del>
      <w:ins w:id="883" w:author="Jutta Eckstein" w:date="2014-05-08T14:52:00Z">
        <w:r w:rsidR="00462487">
          <w:rPr>
            <w:lang w:eastAsia="ja-JP"/>
          </w:rPr>
          <w:t xml:space="preserve">between </w:t>
        </w:r>
      </w:ins>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del w:id="884" w:author="Jutta Eckstein" w:date="2014-05-08T14:52:00Z">
        <w:r w:rsidR="00C045AC" w:rsidRPr="00310768" w:rsidDel="00462487">
          <w:rPr>
            <w:lang w:eastAsia="ja-JP"/>
          </w:rPr>
          <w:delText xml:space="preserve">around 3 </w:delText>
        </w:r>
      </w:del>
      <w:ins w:id="885" w:author="Jutta Eckstein" w:date="2014-05-08T14:52:00Z">
        <w:r w:rsidR="00462487">
          <w:rPr>
            <w:lang w:eastAsia="ja-JP"/>
          </w:rPr>
          <w:t xml:space="preserve">about three </w:t>
        </w:r>
      </w:ins>
      <w:r w:rsidR="00C045AC" w:rsidRPr="00310768">
        <w:rPr>
          <w:lang w:eastAsia="ja-JP"/>
        </w:rPr>
        <w:t xml:space="preserve">days to detect </w:t>
      </w:r>
      <w:ins w:id="886" w:author="Jutta Eckstein" w:date="2014-05-08T14:52:00Z">
        <w:r w:rsidR="00462487">
          <w:rPr>
            <w:lang w:eastAsia="ja-JP"/>
          </w:rPr>
          <w:t xml:space="preserve">and fix </w:t>
        </w:r>
      </w:ins>
      <w:del w:id="887" w:author="Jutta Eckstein" w:date="2014-05-08T14:52:00Z">
        <w:r w:rsidR="00C045AC" w:rsidRPr="00310768" w:rsidDel="00462487">
          <w:rPr>
            <w:lang w:eastAsia="ja-JP"/>
          </w:rPr>
          <w:delText xml:space="preserve">those </w:delText>
        </w:r>
      </w:del>
      <w:ins w:id="888" w:author="Jutta Eckstein" w:date="2014-05-08T14:52:00Z">
        <w:r w:rsidR="00462487">
          <w:rPr>
            <w:lang w:eastAsia="ja-JP"/>
          </w:rPr>
          <w:t xml:space="preserve">the </w:t>
        </w:r>
      </w:ins>
      <w:r w:rsidR="00C045AC" w:rsidRPr="00310768">
        <w:rPr>
          <w:lang w:eastAsia="ja-JP"/>
        </w:rPr>
        <w:t>bugs</w:t>
      </w:r>
      <w:del w:id="889" w:author="Jutta Eckstein" w:date="2014-05-08T14:52:00Z">
        <w:r w:rsidR="00C045AC" w:rsidRPr="00310768" w:rsidDel="00462487">
          <w:rPr>
            <w:lang w:eastAsia="ja-JP"/>
          </w:rPr>
          <w:delText xml:space="preserve"> and fix</w:delText>
        </w:r>
      </w:del>
      <w:r w:rsidR="00C045AC" w:rsidRPr="00310768">
        <w:rPr>
          <w:lang w:eastAsia="ja-JP"/>
        </w:rPr>
        <w:t>.</w:t>
      </w:r>
      <w:r w:rsidR="00DC0410" w:rsidRPr="00310768">
        <w:rPr>
          <w:lang w:eastAsia="ja-JP"/>
        </w:rPr>
        <w:t xml:space="preserve"> </w:t>
      </w:r>
      <w:del w:id="890" w:author="Jutta Eckstein" w:date="2014-05-08T14:52:00Z">
        <w:r w:rsidR="00DC0410" w:rsidRPr="00310768" w:rsidDel="00462487">
          <w:rPr>
            <w:lang w:eastAsia="ja-JP"/>
          </w:rPr>
          <w:delText xml:space="preserve">It </w:delText>
        </w:r>
      </w:del>
      <w:ins w:id="891" w:author="Jutta Eckstein" w:date="2014-05-08T14:52:00Z">
        <w:r w:rsidR="00462487">
          <w:rPr>
            <w:lang w:eastAsia="ja-JP"/>
          </w:rPr>
          <w:t xml:space="preserve">This </w:t>
        </w:r>
      </w:ins>
      <w:r w:rsidR="00DC0410" w:rsidRPr="00310768">
        <w:rPr>
          <w:lang w:eastAsia="ja-JP"/>
        </w:rPr>
        <w:t xml:space="preserve">was too </w:t>
      </w:r>
      <w:del w:id="892" w:author="Jutta Eckstein" w:date="2014-05-08T14:52:00Z">
        <w:r w:rsidR="00DC0410" w:rsidRPr="00310768" w:rsidDel="00462487">
          <w:rPr>
            <w:lang w:eastAsia="ja-JP"/>
          </w:rPr>
          <w:delText>long for us</w:delText>
        </w:r>
      </w:del>
      <w:ins w:id="893" w:author="Jutta Eckstein" w:date="2014-05-08T14:52:00Z">
        <w:r w:rsidR="00462487">
          <w:rPr>
            <w:lang w:eastAsia="ja-JP"/>
          </w:rPr>
          <w:t>much time</w:t>
        </w:r>
      </w:ins>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ins w:id="894" w:author="Jutta Eckstein" w:date="2014-05-08T14:53:00Z">
        <w:r w:rsidR="00462487">
          <w:rPr>
            <w:lang w:eastAsia="ja-JP"/>
          </w:rPr>
          <w:t xml:space="preserve">an </w:t>
        </w:r>
      </w:ins>
      <w:r w:rsidR="00B906BA" w:rsidRPr="00310768">
        <w:rPr>
          <w:lang w:eastAsia="ja-JP"/>
        </w:rPr>
        <w:t xml:space="preserve">additional mechanism </w:t>
      </w:r>
      <w:ins w:id="895" w:author="Jutta Eckstein" w:date="2014-05-08T14:53:00Z">
        <w:r w:rsidR="00462487">
          <w:rPr>
            <w:lang w:eastAsia="ja-JP"/>
          </w:rPr>
          <w:t xml:space="preserve">in order </w:t>
        </w:r>
      </w:ins>
      <w:r w:rsidR="00B906BA" w:rsidRPr="00310768">
        <w:rPr>
          <w:lang w:eastAsia="ja-JP"/>
        </w:rPr>
        <w:t xml:space="preserve">to detect </w:t>
      </w:r>
      <w:ins w:id="896" w:author="Jutta Eckstein" w:date="2014-05-08T14:53:00Z">
        <w:r w:rsidR="00462487">
          <w:rPr>
            <w:lang w:eastAsia="ja-JP"/>
          </w:rPr>
          <w:t xml:space="preserve">bugs on the </w:t>
        </w:r>
      </w:ins>
      <w:r w:rsidR="00B906BA" w:rsidRPr="00310768">
        <w:rPr>
          <w:lang w:eastAsia="ja-JP"/>
        </w:rPr>
        <w:t>use</w:t>
      </w:r>
      <w:ins w:id="897" w:author="Jutta Eckstein" w:date="2014-05-08T14:53:00Z">
        <w:r w:rsidR="00462487">
          <w:rPr>
            <w:lang w:eastAsia="ja-JP"/>
          </w:rPr>
          <w:t>-</w:t>
        </w:r>
      </w:ins>
      <w:r w:rsidR="00B906BA" w:rsidRPr="00310768">
        <w:rPr>
          <w:lang w:eastAsia="ja-JP"/>
        </w:rPr>
        <w:t>case-level</w:t>
      </w:r>
      <w:del w:id="898" w:author="Jutta Eckstein" w:date="2014-05-08T17:40:00Z">
        <w:r w:rsidR="00B906BA" w:rsidRPr="00310768" w:rsidDel="001448F2">
          <w:rPr>
            <w:lang w:eastAsia="ja-JP"/>
          </w:rPr>
          <w:delText xml:space="preserve"> </w:delText>
        </w:r>
      </w:del>
      <w:del w:id="899" w:author="Jutta Eckstein" w:date="2014-05-08T14:53:00Z">
        <w:r w:rsidR="00B906BA" w:rsidRPr="00310768" w:rsidDel="00462487">
          <w:rPr>
            <w:lang w:eastAsia="ja-JP"/>
          </w:rPr>
          <w:delText xml:space="preserve">bugs </w:delText>
        </w:r>
        <w:commentRangeStart w:id="900"/>
        <w:r w:rsidR="00B906BA" w:rsidRPr="00310768" w:rsidDel="00462487">
          <w:rPr>
            <w:lang w:eastAsia="ja-JP"/>
          </w:rPr>
          <w:delText>and degrade promptly and automatically</w:delText>
        </w:r>
      </w:del>
      <w:commentRangeEnd w:id="900"/>
      <w:r w:rsidR="00462487">
        <w:rPr>
          <w:rStyle w:val="Kommentarzeichen"/>
          <w:rFonts w:ascii="Times New Roman" w:hAnsi="Times New Roman"/>
          <w:lang w:eastAsia="en-US"/>
        </w:rPr>
        <w:commentReference w:id="900"/>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2AFE215A" w:rsidR="00E90D9F" w:rsidRPr="00310768" w:rsidRDefault="00B5240C" w:rsidP="002C3546">
      <w:pPr>
        <w:pStyle w:val="InitialBodyText"/>
        <w:ind w:firstLineChars="142" w:firstLine="284"/>
        <w:rPr>
          <w:lang w:eastAsia="ja-JP"/>
        </w:rPr>
      </w:pPr>
      <w:del w:id="901" w:author="Jutta Eckstein" w:date="2014-05-08T14:53:00Z">
        <w:r w:rsidRPr="00310768" w:rsidDel="00EB01D3">
          <w:rPr>
            <w:lang w:eastAsia="ja-JP"/>
          </w:rPr>
          <w:delText xml:space="preserve">I </w:delText>
        </w:r>
      </w:del>
      <w:ins w:id="902" w:author="Jutta Eckstein" w:date="2014-05-08T14:53:00Z">
        <w:r w:rsidR="00EB01D3">
          <w:rPr>
            <w:lang w:eastAsia="ja-JP"/>
          </w:rPr>
          <w:t>We</w:t>
        </w:r>
        <w:r w:rsidR="00EB01D3" w:rsidRPr="00310768">
          <w:rPr>
            <w:lang w:eastAsia="ja-JP"/>
          </w:rPr>
          <w:t xml:space="preserve"> </w:t>
        </w:r>
      </w:ins>
      <w:r w:rsidRPr="00310768">
        <w:rPr>
          <w:lang w:eastAsia="ja-JP"/>
        </w:rPr>
        <w:t xml:space="preserve">adapted BDD to solve these challenges </w:t>
      </w:r>
      <w:del w:id="903" w:author="Jutta Eckstein" w:date="2014-05-08T14:54:00Z">
        <w:r w:rsidRPr="00310768" w:rsidDel="00EB01D3">
          <w:rPr>
            <w:lang w:eastAsia="ja-JP"/>
          </w:rPr>
          <w:delText>simultaneously in a hurry</w:delText>
        </w:r>
      </w:del>
      <w:ins w:id="904" w:author="Jutta Eckstein" w:date="2014-05-08T14:54:00Z">
        <w:r w:rsidR="00EB01D3">
          <w:rPr>
            <w:lang w:eastAsia="ja-JP"/>
          </w:rPr>
          <w:t>quickly</w:t>
        </w:r>
      </w:ins>
      <w:r w:rsidRPr="00310768">
        <w:rPr>
          <w:lang w:eastAsia="ja-JP"/>
        </w:rPr>
        <w:t xml:space="preserve">. </w:t>
      </w:r>
      <w:del w:id="905" w:author="Jutta Eckstein" w:date="2014-05-08T14:54:00Z">
        <w:r w:rsidRPr="00310768" w:rsidDel="00EB01D3">
          <w:rPr>
            <w:lang w:eastAsia="ja-JP"/>
          </w:rPr>
          <w:delText>I</w:delText>
        </w:r>
        <w:r w:rsidR="007C3550" w:rsidRPr="00310768" w:rsidDel="00EB01D3">
          <w:delText xml:space="preserve"> </w:delText>
        </w:r>
      </w:del>
      <w:ins w:id="906" w:author="Jutta Eckstein" w:date="2014-05-08T14:54:00Z">
        <w:r w:rsidR="00EB01D3">
          <w:rPr>
            <w:lang w:eastAsia="ja-JP"/>
          </w:rPr>
          <w:t>We</w:t>
        </w:r>
        <w:r w:rsidR="00EB01D3" w:rsidRPr="00310768">
          <w:t xml:space="preserve"> </w:t>
        </w:r>
      </w:ins>
      <w:r w:rsidR="00E35BCA" w:rsidRPr="00310768">
        <w:rPr>
          <w:lang w:eastAsia="ja-JP"/>
        </w:rPr>
        <w:t>chose</w:t>
      </w:r>
      <w:r w:rsidR="007C3550" w:rsidRPr="00310768">
        <w:t xml:space="preserve"> </w:t>
      </w:r>
      <w:del w:id="907" w:author="Jutta Eckstein" w:date="2014-05-08T14:54:00Z">
        <w:r w:rsidR="007C3550" w:rsidRPr="00310768" w:rsidDel="00EB01D3">
          <w:delText xml:space="preserve">the </w:delText>
        </w:r>
      </w:del>
      <w:r w:rsidR="007C3550" w:rsidRPr="00310768">
        <w:t>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 xml:space="preserve">er of </w:t>
      </w:r>
      <w:del w:id="908" w:author="Jutta Eckstein" w:date="2014-05-08T14:54:00Z">
        <w:r w:rsidR="00BC786E" w:rsidRPr="00310768" w:rsidDel="00EB01D3">
          <w:rPr>
            <w:lang w:eastAsia="ja-JP"/>
          </w:rPr>
          <w:delText xml:space="preserve">the </w:delText>
        </w:r>
      </w:del>
      <w:r w:rsidR="00A753F8" w:rsidRPr="00310768">
        <w:t>Cucumber [4] for Android</w:t>
      </w:r>
      <w:r w:rsidR="00E523E2" w:rsidRPr="00310768">
        <w:rPr>
          <w:lang w:eastAsia="ja-JP"/>
        </w:rPr>
        <w:t>,</w:t>
      </w:r>
      <w:r w:rsidR="000F7F28" w:rsidRPr="00310768">
        <w:rPr>
          <w:lang w:eastAsia="ja-JP"/>
        </w:rPr>
        <w:t xml:space="preserve"> </w:t>
      </w:r>
      <w:r w:rsidR="00765C53" w:rsidRPr="00310768">
        <w:t>to implement BDD</w:t>
      </w:r>
      <w:del w:id="909" w:author="Jutta Eckstein" w:date="2014-05-08T14:54:00Z">
        <w:r w:rsidR="00765C53" w:rsidRPr="00310768" w:rsidDel="00EB01D3">
          <w:delText xml:space="preserve"> </w:delText>
        </w:r>
        <w:r w:rsidR="00765C53" w:rsidRPr="00310768" w:rsidDel="00EB01D3">
          <w:rPr>
            <w:lang w:eastAsia="ja-JP"/>
          </w:rPr>
          <w:delText>in</w:delText>
        </w:r>
        <w:r w:rsidR="00765C53" w:rsidRPr="00310768" w:rsidDel="00EB01D3">
          <w:delText xml:space="preserve"> our team</w:delText>
        </w:r>
      </w:del>
      <w:r w:rsidR="00765C53" w:rsidRPr="00310768">
        <w:t>.</w:t>
      </w:r>
      <w:r w:rsidR="00E0540C" w:rsidRPr="00310768">
        <w:rPr>
          <w:lang w:eastAsia="ja-JP"/>
        </w:rPr>
        <w:t xml:space="preserve"> </w:t>
      </w:r>
      <w:del w:id="910" w:author="Jutta Eckstein" w:date="2014-05-08T14:54:00Z">
        <w:r w:rsidR="00F259BA" w:rsidRPr="00310768" w:rsidDel="00EB01D3">
          <w:rPr>
            <w:lang w:eastAsia="ja-JP"/>
          </w:rPr>
          <w:delText xml:space="preserve">That was why </w:delText>
        </w:r>
      </w:del>
      <w:commentRangeStart w:id="911"/>
      <w:ins w:id="912" w:author="Jutta Eckstein" w:date="2014-05-08T17:40:00Z">
        <w:r w:rsidR="001448F2">
          <w:rPr>
            <w:lang w:eastAsia="ja-JP"/>
          </w:rPr>
          <w:t>As can be seen in F</w:t>
        </w:r>
      </w:ins>
      <w:ins w:id="913" w:author="Jutta Eckstein" w:date="2014-05-09T12:07:00Z">
        <w:r w:rsidR="00BC192A">
          <w:rPr>
            <w:lang w:eastAsia="ja-JP"/>
          </w:rPr>
          <w:t>i</w:t>
        </w:r>
      </w:ins>
      <w:ins w:id="914" w:author="Jutta Eckstein" w:date="2014-05-08T17:40:00Z">
        <w:r w:rsidR="001448F2">
          <w:rPr>
            <w:lang w:eastAsia="ja-JP"/>
          </w:rPr>
          <w:t xml:space="preserve">g. 3, </w:t>
        </w:r>
      </w:ins>
      <w:commentRangeEnd w:id="911"/>
      <w:ins w:id="915" w:author="Jutta Eckstein" w:date="2014-05-09T12:07:00Z">
        <w:r w:rsidR="00BC192A">
          <w:rPr>
            <w:rStyle w:val="Kommentarzeichen"/>
            <w:rFonts w:ascii="Times New Roman" w:hAnsi="Times New Roman"/>
            <w:lang w:eastAsia="en-US"/>
          </w:rPr>
          <w:commentReference w:id="911"/>
        </w:r>
      </w:ins>
      <w:r w:rsidR="00F259BA" w:rsidRPr="00310768">
        <w:t>the Calabash</w:t>
      </w:r>
      <w:r w:rsidR="00F259BA" w:rsidRPr="00310768">
        <w:rPr>
          <w:lang w:eastAsia="ja-JP"/>
        </w:rPr>
        <w:t>-</w:t>
      </w:r>
      <w:r w:rsidR="00F259BA" w:rsidRPr="00310768">
        <w:t>Android</w:t>
      </w:r>
      <w:r w:rsidR="00F259BA" w:rsidRPr="00310768">
        <w:rPr>
          <w:lang w:eastAsia="ja-JP"/>
        </w:rPr>
        <w:t xml:space="preserve"> </w:t>
      </w:r>
      <w:del w:id="916" w:author="Jutta Eckstein" w:date="2014-05-08T14:54:00Z">
        <w:r w:rsidR="00FC7A7B" w:rsidRPr="00310768" w:rsidDel="00EB01D3">
          <w:rPr>
            <w:lang w:eastAsia="ja-JP"/>
          </w:rPr>
          <w:delText xml:space="preserve">can </w:delText>
        </w:r>
      </w:del>
      <w:ins w:id="917" w:author="Jutta Eckstein" w:date="2014-05-08T14:54:00Z">
        <w:r w:rsidR="00EB01D3">
          <w:rPr>
            <w:lang w:eastAsia="ja-JP"/>
          </w:rPr>
          <w:t>allows to</w:t>
        </w:r>
        <w:r w:rsidR="00EB01D3" w:rsidRPr="00310768">
          <w:rPr>
            <w:lang w:eastAsia="ja-JP"/>
          </w:rPr>
          <w:t xml:space="preserve"> </w:t>
        </w:r>
      </w:ins>
      <w:del w:id="918" w:author="Jutta Eckstein" w:date="2014-05-08T14:55:00Z">
        <w:r w:rsidR="00FC7A7B" w:rsidRPr="00310768" w:rsidDel="00EB01D3">
          <w:rPr>
            <w:lang w:eastAsia="ja-JP"/>
          </w:rPr>
          <w:delText xml:space="preserve">write </w:delText>
        </w:r>
      </w:del>
      <w:ins w:id="919" w:author="Jutta Eckstein" w:date="2014-05-08T14:55:00Z">
        <w:r w:rsidR="00EB01D3" w:rsidRPr="00310768">
          <w:rPr>
            <w:lang w:eastAsia="ja-JP"/>
          </w:rPr>
          <w:t>writ</w:t>
        </w:r>
        <w:r w:rsidR="00EB01D3">
          <w:rPr>
            <w:lang w:eastAsia="ja-JP"/>
          </w:rPr>
          <w:t>ing</w:t>
        </w:r>
        <w:r w:rsidR="00EB01D3" w:rsidRPr="00310768">
          <w:rPr>
            <w:lang w:eastAsia="ja-JP"/>
          </w:rPr>
          <w:t xml:space="preserve"> </w:t>
        </w:r>
      </w:ins>
      <w:r w:rsidR="00FC7A7B" w:rsidRPr="00310768">
        <w:rPr>
          <w:lang w:eastAsia="ja-JP"/>
        </w:rPr>
        <w:t>use</w:t>
      </w:r>
      <w:ins w:id="920" w:author="Jutta Eckstein" w:date="2014-05-08T14:54:00Z">
        <w:r w:rsidR="00EB01D3">
          <w:rPr>
            <w:lang w:eastAsia="ja-JP"/>
          </w:rPr>
          <w:t>-</w:t>
        </w:r>
      </w:ins>
      <w:r w:rsidR="00FC7A7B" w:rsidRPr="00310768">
        <w:rPr>
          <w:lang w:eastAsia="ja-JP"/>
        </w:rPr>
        <w:t>case</w:t>
      </w:r>
      <w:del w:id="921" w:author="Jutta Eckstein" w:date="2014-05-09T18:56:00Z">
        <w:r w:rsidR="00FC7A7B" w:rsidRPr="00310768" w:rsidDel="00F95091">
          <w:rPr>
            <w:lang w:eastAsia="ja-JP"/>
          </w:rPr>
          <w:delText>-level</w:delText>
        </w:r>
      </w:del>
      <w:r w:rsidR="00FC7A7B" w:rsidRPr="00310768">
        <w:rPr>
          <w:lang w:eastAsia="ja-JP"/>
        </w:rPr>
        <w:t xml:space="preserve"> scenarios </w:t>
      </w:r>
      <w:r w:rsidR="00F259BA" w:rsidRPr="00310768">
        <w:rPr>
          <w:lang w:eastAsia="ja-JP"/>
        </w:rPr>
        <w:t>as test cases.</w:t>
      </w:r>
      <w:r w:rsidR="002C3546" w:rsidRPr="00310768">
        <w:rPr>
          <w:lang w:eastAsia="ja-JP"/>
        </w:rPr>
        <w:t xml:space="preserve"> </w:t>
      </w:r>
      <w:del w:id="922" w:author="Jutta Eckstein" w:date="2014-05-08T14:55:00Z">
        <w:r w:rsidR="006D43C8" w:rsidRPr="00310768" w:rsidDel="00EB01D3">
          <w:rPr>
            <w:lang w:eastAsia="ja-JP"/>
          </w:rPr>
          <w:delText xml:space="preserve">I </w:delText>
        </w:r>
      </w:del>
      <w:ins w:id="923" w:author="Jutta Eckstein" w:date="2014-05-08T14:55:00Z">
        <w:r w:rsidR="00EB01D3">
          <w:rPr>
            <w:lang w:eastAsia="ja-JP"/>
          </w:rPr>
          <w:t>We</w:t>
        </w:r>
        <w:r w:rsidR="00EB01D3" w:rsidRPr="00310768">
          <w:rPr>
            <w:lang w:eastAsia="ja-JP"/>
          </w:rPr>
          <w:t xml:space="preserve"> </w:t>
        </w:r>
      </w:ins>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ins w:id="924" w:author="Jutta Eckstein" w:date="2014-05-08T14:55:00Z">
        <w:r w:rsidR="00EB01D3">
          <w:t xml:space="preserve">the </w:t>
        </w:r>
      </w:ins>
      <w:r w:rsidR="006D43C8" w:rsidRPr="00310768">
        <w:t xml:space="preserve">ideas and requirements from </w:t>
      </w:r>
      <w:ins w:id="925" w:author="Jutta Eckstein" w:date="2014-05-08T14:55:00Z">
        <w:r w:rsidR="00EB01D3">
          <w:t xml:space="preserve">the </w:t>
        </w:r>
      </w:ins>
      <w:r w:rsidR="006D43C8" w:rsidRPr="00310768">
        <w:rPr>
          <w:lang w:eastAsia="ja-JP"/>
        </w:rPr>
        <w:t>business analyst and designers. At first</w:t>
      </w:r>
      <w:ins w:id="926" w:author="Jutta Eckstein" w:date="2014-05-08T17:41:00Z">
        <w:r w:rsidR="001448F2">
          <w:rPr>
            <w:lang w:eastAsia="ja-JP"/>
          </w:rPr>
          <w:t>,</w:t>
        </w:r>
      </w:ins>
      <w:r w:rsidR="006D43C8" w:rsidRPr="00310768">
        <w:rPr>
          <w:lang w:eastAsia="ja-JP"/>
        </w:rPr>
        <w:t xml:space="preserve"> I wrote </w:t>
      </w:r>
      <w:ins w:id="927" w:author="Jutta Eckstein" w:date="2014-05-08T14:55:00Z">
        <w:r w:rsidR="00EB01D3">
          <w:rPr>
            <w:lang w:eastAsia="ja-JP"/>
          </w:rPr>
          <w:t xml:space="preserve">the </w:t>
        </w:r>
      </w:ins>
      <w:r w:rsidR="006D43C8" w:rsidRPr="00310768">
        <w:rPr>
          <w:lang w:eastAsia="ja-JP"/>
        </w:rPr>
        <w:t xml:space="preserve">test scenarios while asking </w:t>
      </w:r>
      <w:commentRangeStart w:id="928"/>
      <w:del w:id="929" w:author="Jutta Eckstein" w:date="2014-05-08T14:55:00Z">
        <w:r w:rsidR="006D43C8" w:rsidRPr="00310768" w:rsidDel="00EB01D3">
          <w:rPr>
            <w:lang w:eastAsia="ja-JP"/>
          </w:rPr>
          <w:delText xml:space="preserve">them </w:delText>
        </w:r>
        <w:commentRangeEnd w:id="928"/>
        <w:r w:rsidR="00EB01D3" w:rsidDel="00EB01D3">
          <w:rPr>
            <w:rStyle w:val="Kommentarzeichen"/>
            <w:rFonts w:ascii="Times New Roman" w:hAnsi="Times New Roman"/>
            <w:lang w:eastAsia="en-US"/>
          </w:rPr>
          <w:commentReference w:id="928"/>
        </w:r>
      </w:del>
      <w:r w:rsidR="006D43C8" w:rsidRPr="00310768">
        <w:rPr>
          <w:lang w:eastAsia="ja-JP"/>
        </w:rPr>
        <w:t xml:space="preserve">and </w:t>
      </w:r>
      <w:del w:id="930" w:author="Jutta Eckstein" w:date="2014-05-08T14:55:00Z">
        <w:r w:rsidR="006D43C8" w:rsidRPr="00310768" w:rsidDel="00EB01D3">
          <w:rPr>
            <w:lang w:eastAsia="ja-JP"/>
          </w:rPr>
          <w:delText xml:space="preserve">showed </w:delText>
        </w:r>
      </w:del>
      <w:ins w:id="931" w:author="Jutta Eckstein" w:date="2014-05-08T14:55:00Z">
        <w:r w:rsidR="00EB01D3" w:rsidRPr="00310768">
          <w:rPr>
            <w:lang w:eastAsia="ja-JP"/>
          </w:rPr>
          <w:t>show</w:t>
        </w:r>
        <w:r w:rsidR="00EB01D3">
          <w:rPr>
            <w:lang w:eastAsia="ja-JP"/>
          </w:rPr>
          <w:t>ing these</w:t>
        </w:r>
        <w:r w:rsidR="00EB01D3" w:rsidRPr="00310768">
          <w:rPr>
            <w:lang w:eastAsia="ja-JP"/>
          </w:rPr>
          <w:t xml:space="preserve"> </w:t>
        </w:r>
      </w:ins>
      <w:r w:rsidR="006D43C8" w:rsidRPr="00310768">
        <w:rPr>
          <w:lang w:eastAsia="ja-JP"/>
        </w:rPr>
        <w:t xml:space="preserve">scenarios </w:t>
      </w:r>
      <w:ins w:id="932" w:author="Jutta Eckstein" w:date="2014-05-08T14:56:00Z">
        <w:r w:rsidR="00EB01D3">
          <w:rPr>
            <w:lang w:eastAsia="ja-JP"/>
          </w:rPr>
          <w:t xml:space="preserve">for finding out </w:t>
        </w:r>
      </w:ins>
      <w:del w:id="933" w:author="Jutta Eckstein" w:date="2014-05-08T14:56:00Z">
        <w:r w:rsidR="006D43C8" w:rsidRPr="00310768" w:rsidDel="00EB01D3">
          <w:rPr>
            <w:lang w:eastAsia="ja-JP"/>
          </w:rPr>
          <w:delText xml:space="preserve">whether </w:delText>
        </w:r>
      </w:del>
      <w:ins w:id="934" w:author="Jutta Eckstein" w:date="2014-05-08T14:56:00Z">
        <w:r w:rsidR="00EB01D3">
          <w:rPr>
            <w:lang w:eastAsia="ja-JP"/>
          </w:rPr>
          <w:t xml:space="preserve">if </w:t>
        </w:r>
      </w:ins>
      <w:r w:rsidR="006D43C8" w:rsidRPr="00310768">
        <w:rPr>
          <w:lang w:eastAsia="ja-JP"/>
        </w:rPr>
        <w:t>my understanding was correct</w:t>
      </w:r>
      <w:del w:id="935" w:author="Jutta Eckstein" w:date="2014-05-08T14:56:00Z">
        <w:r w:rsidR="006D43C8" w:rsidRPr="00310768" w:rsidDel="00EB01D3">
          <w:rPr>
            <w:lang w:eastAsia="ja-JP"/>
          </w:rPr>
          <w:delText xml:space="preserve"> or not</w:delText>
        </w:r>
      </w:del>
      <w:r w:rsidR="006D43C8" w:rsidRPr="00310768">
        <w:rPr>
          <w:lang w:eastAsia="ja-JP"/>
        </w:rPr>
        <w:t xml:space="preserve">. </w:t>
      </w:r>
      <w:del w:id="936" w:author="Jutta Eckstein" w:date="2014-05-08T14:56:00Z">
        <w:r w:rsidR="009178EC" w:rsidRPr="00310768" w:rsidDel="00EB01D3">
          <w:rPr>
            <w:lang w:eastAsia="ja-JP"/>
          </w:rPr>
          <w:delText xml:space="preserve">It was really a </w:delText>
        </w:r>
      </w:del>
      <w:ins w:id="937" w:author="Jutta Eckstein" w:date="2014-05-08T14:56:00Z">
        <w:r w:rsidR="00EB01D3">
          <w:rPr>
            <w:lang w:eastAsia="ja-JP"/>
          </w:rPr>
          <w:t xml:space="preserve">Thus, we </w:t>
        </w:r>
      </w:ins>
      <w:del w:id="938" w:author="Jutta Eckstein" w:date="2014-05-08T14:56:00Z">
        <w:r w:rsidR="005D349B" w:rsidRPr="00310768" w:rsidDel="00EB01D3">
          <w:delText>communication</w:delText>
        </w:r>
        <w:r w:rsidR="00AB4BAE" w:rsidRPr="00310768" w:rsidDel="00EB01D3">
          <w:delText xml:space="preserve"> </w:delText>
        </w:r>
      </w:del>
      <w:ins w:id="939" w:author="Jutta Eckstein" w:date="2014-05-08T14:56:00Z">
        <w:r w:rsidR="00EB01D3" w:rsidRPr="00310768">
          <w:t>communicat</w:t>
        </w:r>
        <w:r w:rsidR="00EB01D3">
          <w:t>ed</w:t>
        </w:r>
        <w:r w:rsidR="00EB01D3" w:rsidRPr="00310768">
          <w:t xml:space="preserve"> </w:t>
        </w:r>
      </w:ins>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ins w:id="940" w:author="Jutta Eckstein" w:date="2014-05-08T14:57:00Z">
        <w:r w:rsidR="00EB01D3">
          <w:rPr>
            <w:lang w:eastAsia="ja-JP"/>
          </w:rPr>
          <w:t xml:space="preserve">These </w:t>
        </w:r>
      </w:ins>
      <w:del w:id="941" w:author="Jutta Eckstein" w:date="2014-05-08T14:57:00Z">
        <w:r w:rsidR="00272197" w:rsidRPr="00310768" w:rsidDel="00EB01D3">
          <w:rPr>
            <w:lang w:eastAsia="ja-JP"/>
          </w:rPr>
          <w:delText>E</w:delText>
        </w:r>
        <w:r w:rsidR="005F5CA9" w:rsidRPr="00310768" w:rsidDel="00EB01D3">
          <w:rPr>
            <w:lang w:eastAsia="ja-JP"/>
          </w:rPr>
          <w:delText xml:space="preserve">xecutable </w:delText>
        </w:r>
      </w:del>
      <w:ins w:id="942" w:author="Jutta Eckstein" w:date="2014-05-08T14:57:00Z">
        <w:r w:rsidR="00EB01D3">
          <w:rPr>
            <w:lang w:eastAsia="ja-JP"/>
          </w:rPr>
          <w:t>e</w:t>
        </w:r>
        <w:r w:rsidR="00EB01D3" w:rsidRPr="00310768">
          <w:rPr>
            <w:lang w:eastAsia="ja-JP"/>
          </w:rPr>
          <w:t xml:space="preserve">xecutable </w:t>
        </w:r>
      </w:ins>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ins w:id="943" w:author="Jutta Eckstein" w:date="2014-05-08T14:56:00Z">
        <w:r w:rsidR="00EB01D3">
          <w:t xml:space="preserve">the </w:t>
        </w:r>
      </w:ins>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ins w:id="944" w:author="Jutta Eckstein" w:date="2014-05-08T14:57:00Z">
        <w:r w:rsidR="00EB01D3">
          <w:t xml:space="preserve">the </w:t>
        </w:r>
      </w:ins>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 xml:space="preserve">We used </w:t>
      </w:r>
      <w:ins w:id="945" w:author="Jutta Eckstein" w:date="2014-05-08T14:57:00Z">
        <w:r w:rsidR="00EB01D3">
          <w:rPr>
            <w:lang w:eastAsia="ja-JP"/>
          </w:rPr>
          <w:t xml:space="preserve">the </w:t>
        </w:r>
      </w:ins>
      <w:r w:rsidR="005F5CA9" w:rsidRPr="00310768">
        <w:rPr>
          <w:lang w:eastAsia="ja-JP"/>
        </w:rPr>
        <w:t xml:space="preserve">test scenarios as a common language </w:t>
      </w:r>
      <w:del w:id="946" w:author="Jutta Eckstein" w:date="2014-05-08T14:57:00Z">
        <w:r w:rsidR="005F5CA9" w:rsidRPr="00310768" w:rsidDel="00EB01D3">
          <w:rPr>
            <w:lang w:eastAsia="ja-JP"/>
          </w:rPr>
          <w:delText xml:space="preserve">among </w:delText>
        </w:r>
      </w:del>
      <w:ins w:id="947" w:author="Jutta Eckstein" w:date="2014-05-08T14:57:00Z">
        <w:r w:rsidR="00EB01D3">
          <w:rPr>
            <w:lang w:eastAsia="ja-JP"/>
          </w:rPr>
          <w:t>between the</w:t>
        </w:r>
        <w:r w:rsidR="00EB01D3" w:rsidRPr="00310768">
          <w:rPr>
            <w:lang w:eastAsia="ja-JP"/>
          </w:rPr>
          <w:t xml:space="preserve"> </w:t>
        </w:r>
      </w:ins>
      <w:r w:rsidR="005F5CA9" w:rsidRPr="00310768">
        <w:rPr>
          <w:lang w:eastAsia="ja-JP"/>
        </w:rPr>
        <w:t>business analyst, designers, and developers.</w:t>
      </w:r>
      <w:r w:rsidR="00DF1CDA" w:rsidRPr="00310768">
        <w:rPr>
          <w:lang w:eastAsia="ja-JP"/>
        </w:rPr>
        <w:t xml:space="preserve"> Additionally, </w:t>
      </w:r>
      <w:r w:rsidR="003B5C9D" w:rsidRPr="00310768">
        <w:rPr>
          <w:lang w:eastAsia="ja-JP"/>
        </w:rPr>
        <w:t>executable test scenarios could detect use</w:t>
      </w:r>
      <w:ins w:id="948" w:author="Jutta Eckstein" w:date="2014-05-08T14:57:00Z">
        <w:r w:rsidR="00EB01D3">
          <w:rPr>
            <w:lang w:eastAsia="ja-JP"/>
          </w:rPr>
          <w:t>-</w:t>
        </w:r>
      </w:ins>
      <w:r w:rsidR="003B5C9D" w:rsidRPr="00310768">
        <w:rPr>
          <w:lang w:eastAsia="ja-JP"/>
        </w:rPr>
        <w:t>case</w:t>
      </w:r>
      <w:del w:id="949" w:author="Jutta Eckstein" w:date="2014-05-09T18:57:00Z">
        <w:r w:rsidR="003B5C9D" w:rsidRPr="00310768" w:rsidDel="00F95091">
          <w:rPr>
            <w:lang w:eastAsia="ja-JP"/>
          </w:rPr>
          <w:delText>-level</w:delText>
        </w:r>
      </w:del>
      <w:r w:rsidR="003B5C9D" w:rsidRPr="00310768">
        <w:rPr>
          <w:lang w:eastAsia="ja-JP"/>
        </w:rPr>
        <w:t xml:space="preserve"> bugs</w:t>
      </w:r>
      <w:commentRangeStart w:id="950"/>
      <w:del w:id="951" w:author="Jutta Eckstein" w:date="2014-05-08T14:58:00Z">
        <w:r w:rsidR="003B5C9D" w:rsidRPr="00310768" w:rsidDel="00EB01D3">
          <w:rPr>
            <w:lang w:eastAsia="ja-JP"/>
          </w:rPr>
          <w:delText xml:space="preserve"> and degrade promptly and automatically</w:delText>
        </w:r>
      </w:del>
      <w:commentRangeEnd w:id="950"/>
      <w:r w:rsidR="00EB01D3">
        <w:rPr>
          <w:rStyle w:val="Kommentarzeichen"/>
          <w:rFonts w:ascii="Times New Roman" w:hAnsi="Times New Roman"/>
          <w:lang w:eastAsia="en-US"/>
        </w:rPr>
        <w:commentReference w:id="950"/>
      </w:r>
      <w:r w:rsidR="003B5C9D" w:rsidRPr="00310768">
        <w:rPr>
          <w:lang w:eastAsia="ja-JP"/>
        </w:rPr>
        <w:t>.</w:t>
      </w:r>
      <w:r w:rsidR="00CB02F2" w:rsidRPr="00310768">
        <w:rPr>
          <w:lang w:eastAsia="ja-JP"/>
        </w:rPr>
        <w:t xml:space="preserve"> </w:t>
      </w:r>
      <w:del w:id="952" w:author="Jutta Eckstein" w:date="2014-05-08T14:58:00Z">
        <w:r w:rsidR="00947D47" w:rsidRPr="00310768" w:rsidDel="00EB01D3">
          <w:rPr>
            <w:lang w:eastAsia="ja-JP"/>
          </w:rPr>
          <w:delText>To wrap up</w:delText>
        </w:r>
      </w:del>
      <w:ins w:id="953" w:author="Jutta Eckstein" w:date="2014-05-08T14:58:00Z">
        <w:r w:rsidR="00EB01D3">
          <w:rPr>
            <w:lang w:eastAsia="ja-JP"/>
          </w:rPr>
          <w:t>Finally</w:t>
        </w:r>
      </w:ins>
      <w:r w:rsidR="00947D47" w:rsidRPr="00310768">
        <w:rPr>
          <w:lang w:eastAsia="ja-JP"/>
        </w:rPr>
        <w:t xml:space="preserve">, we used BDD as </w:t>
      </w:r>
      <w:del w:id="954" w:author="Jutta Eckstein" w:date="2014-05-08T14:58:00Z">
        <w:r w:rsidR="00947D47" w:rsidRPr="00310768" w:rsidDel="00EB01D3">
          <w:delText xml:space="preserve">the </w:delText>
        </w:r>
      </w:del>
      <w:r w:rsidR="00947D47" w:rsidRPr="00310768">
        <w:t>“Business</w:t>
      </w:r>
      <w:r w:rsidR="00947D47" w:rsidRPr="00310768">
        <w:rPr>
          <w:lang w:eastAsia="ja-JP"/>
        </w:rPr>
        <w:t>-</w:t>
      </w:r>
      <w:r w:rsidR="00947D47" w:rsidRPr="00310768">
        <w:t>facing tests that support the team” [3].</w:t>
      </w:r>
    </w:p>
    <w:p w14:paraId="49175730" w14:textId="72525422"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955"/>
      <w:del w:id="956" w:author="Jutta Eckstein" w:date="2014-05-08T15:00:00Z">
        <w:r w:rsidR="003E39B2" w:rsidRPr="00310768" w:rsidDel="00EB01D3">
          <w:rPr>
            <w:lang w:eastAsia="ja-JP"/>
          </w:rPr>
          <w:delText>degrade</w:delText>
        </w:r>
        <w:r w:rsidR="0020631A" w:rsidRPr="00310768" w:rsidDel="00EB01D3">
          <w:rPr>
            <w:lang w:eastAsia="ja-JP"/>
          </w:rPr>
          <w:delText xml:space="preserve"> </w:delText>
        </w:r>
      </w:del>
      <w:commentRangeEnd w:id="955"/>
      <w:ins w:id="957" w:author="Jutta Eckstein" w:date="2014-05-08T15:00:00Z">
        <w:r w:rsidR="00EB01D3">
          <w:rPr>
            <w:lang w:eastAsia="ja-JP"/>
          </w:rPr>
          <w:t>errors</w:t>
        </w:r>
        <w:r w:rsidR="00EB01D3" w:rsidRPr="00310768">
          <w:rPr>
            <w:lang w:eastAsia="ja-JP"/>
          </w:rPr>
          <w:t xml:space="preserve"> </w:t>
        </w:r>
      </w:ins>
      <w:r w:rsidR="00EB01D3">
        <w:rPr>
          <w:rStyle w:val="Kommentarzeichen"/>
          <w:rFonts w:ascii="Times New Roman" w:hAnsi="Times New Roman"/>
          <w:lang w:eastAsia="en-US"/>
        </w:rPr>
        <w:commentReference w:id="955"/>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del w:id="958" w:author="Jutta Eckstein" w:date="2014-05-08T15:00:00Z">
        <w:r w:rsidR="000B16E6" w:rsidRPr="00310768" w:rsidDel="00EB01D3">
          <w:rPr>
            <w:lang w:eastAsia="ja-JP"/>
          </w:rPr>
          <w:delText xml:space="preserve">focused on implementing </w:delText>
        </w:r>
      </w:del>
      <w:ins w:id="959" w:author="Jutta Eckstein" w:date="2014-05-08T15:00:00Z">
        <w:r w:rsidR="00EB01D3" w:rsidRPr="00310768">
          <w:rPr>
            <w:lang w:eastAsia="ja-JP"/>
          </w:rPr>
          <w:t>implement</w:t>
        </w:r>
        <w:r w:rsidR="00EB01D3">
          <w:rPr>
            <w:lang w:eastAsia="ja-JP"/>
          </w:rPr>
          <w:t>ed</w:t>
        </w:r>
        <w:r w:rsidR="00EB01D3" w:rsidRPr="00310768">
          <w:rPr>
            <w:lang w:eastAsia="ja-JP"/>
          </w:rPr>
          <w:t xml:space="preserve"> </w:t>
        </w:r>
      </w:ins>
      <w:r w:rsidR="000B16E6" w:rsidRPr="00310768">
        <w:rPr>
          <w:lang w:eastAsia="ja-JP"/>
        </w:rPr>
        <w:t xml:space="preserve">the BDD </w:t>
      </w:r>
      <w:r w:rsidR="00A16CC5" w:rsidRPr="00310768">
        <w:rPr>
          <w:lang w:eastAsia="ja-JP"/>
        </w:rPr>
        <w:t xml:space="preserve">test scenarios for </w:t>
      </w:r>
      <w:del w:id="960" w:author="Jutta Eckstein" w:date="2014-05-08T15:00:00Z">
        <w:r w:rsidR="00A16CC5" w:rsidRPr="00310768" w:rsidDel="00EB01D3">
          <w:rPr>
            <w:lang w:eastAsia="ja-JP"/>
          </w:rPr>
          <w:delText xml:space="preserve">the </w:delText>
        </w:r>
      </w:del>
      <w:ins w:id="961" w:author="Jutta Eckstein" w:date="2014-05-08T15:00:00Z">
        <w:r w:rsidR="00EB01D3" w:rsidRPr="00310768">
          <w:rPr>
            <w:lang w:eastAsia="ja-JP"/>
          </w:rPr>
          <w:t>th</w:t>
        </w:r>
        <w:r w:rsidR="00EB01D3">
          <w:rPr>
            <w:lang w:eastAsia="ja-JP"/>
          </w:rPr>
          <w:t>at</w:t>
        </w:r>
        <w:r w:rsidR="00EB01D3" w:rsidRPr="00310768">
          <w:rPr>
            <w:lang w:eastAsia="ja-JP"/>
          </w:rPr>
          <w:t xml:space="preserve"> </w:t>
        </w:r>
      </w:ins>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del w:id="962" w:author="Jutta Eckstein" w:date="2014-05-08T15:01:00Z">
        <w:r w:rsidR="002A744F" w:rsidRPr="00310768" w:rsidDel="00E6428F">
          <w:rPr>
            <w:lang w:eastAsia="ja-JP"/>
          </w:rPr>
          <w:delText>degrade</w:delText>
        </w:r>
        <w:r w:rsidR="00E612EF" w:rsidRPr="00310768" w:rsidDel="00E6428F">
          <w:rPr>
            <w:lang w:eastAsia="ja-JP"/>
          </w:rPr>
          <w:delText xml:space="preserve"> </w:delText>
        </w:r>
      </w:del>
      <w:ins w:id="963" w:author="Jutta Eckstein" w:date="2014-05-08T15:01:00Z">
        <w:r w:rsidR="00E6428F">
          <w:rPr>
            <w:lang w:eastAsia="ja-JP"/>
          </w:rPr>
          <w:t>errors</w:t>
        </w:r>
        <w:r w:rsidR="00E6428F" w:rsidRPr="00310768">
          <w:rPr>
            <w:lang w:eastAsia="ja-JP"/>
          </w:rPr>
          <w:t xml:space="preserve"> </w:t>
        </w:r>
      </w:ins>
      <w:r w:rsidR="00995F8F" w:rsidRPr="00310768">
        <w:rPr>
          <w:lang w:eastAsia="ja-JP"/>
        </w:rPr>
        <w:t>found</w:t>
      </w:r>
      <w:r w:rsidR="00604D1F" w:rsidRPr="00310768">
        <w:rPr>
          <w:lang w:eastAsia="ja-JP"/>
        </w:rPr>
        <w:t xml:space="preserve"> in the function </w:t>
      </w:r>
      <w:del w:id="964" w:author="Jutta Eckstein" w:date="2014-05-08T15:01:00Z">
        <w:r w:rsidR="00604D1F" w:rsidRPr="00310768" w:rsidDel="00E6428F">
          <w:rPr>
            <w:lang w:eastAsia="ja-JP"/>
          </w:rPr>
          <w:delText xml:space="preserve">by </w:delText>
        </w:r>
      </w:del>
      <w:ins w:id="965" w:author="Jutta Eckstein" w:date="2014-05-08T15:01:00Z">
        <w:r w:rsidR="00E6428F">
          <w:rPr>
            <w:lang w:eastAsia="ja-JP"/>
          </w:rPr>
          <w:t>with</w:t>
        </w:r>
        <w:r w:rsidR="00E6428F" w:rsidRPr="00310768">
          <w:rPr>
            <w:lang w:eastAsia="ja-JP"/>
          </w:rPr>
          <w:t xml:space="preserve"> </w:t>
        </w:r>
      </w:ins>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del w:id="966" w:author="Jutta Eckstein" w:date="2014-05-08T15:01:00Z">
        <w:r w:rsidR="002E4A37" w:rsidRPr="00310768" w:rsidDel="00E6428F">
          <w:rPr>
            <w:lang w:eastAsia="ja-JP"/>
          </w:rPr>
          <w:delText xml:space="preserve">increased </w:delText>
        </w:r>
      </w:del>
      <w:ins w:id="967" w:author="Jutta Eckstein" w:date="2014-05-08T15:01:00Z">
        <w:r w:rsidR="00E6428F">
          <w:rPr>
            <w:lang w:eastAsia="ja-JP"/>
          </w:rPr>
          <w:t>implemented more and more</w:t>
        </w:r>
      </w:ins>
      <w:del w:id="968" w:author="Jutta Eckstein" w:date="2014-05-08T15:01:00Z">
        <w:r w:rsidR="002E4A37" w:rsidRPr="00310768" w:rsidDel="00E6428F">
          <w:rPr>
            <w:lang w:eastAsia="ja-JP"/>
          </w:rPr>
          <w:delText>the</w:delText>
        </w:r>
      </w:del>
      <w:r w:rsidR="002E4A37" w:rsidRPr="00310768">
        <w:rPr>
          <w:lang w:eastAsia="ja-JP"/>
        </w:rPr>
        <w:t xml:space="preserve"> test scenarios </w:t>
      </w:r>
      <w:del w:id="969" w:author="Jutta Eckstein" w:date="2014-05-08T15:01:00Z">
        <w:r w:rsidR="002E4A37" w:rsidRPr="00310768" w:rsidDel="00E6428F">
          <w:rPr>
            <w:lang w:eastAsia="ja-JP"/>
          </w:rPr>
          <w:delText xml:space="preserve">gradually throughout </w:delText>
        </w:r>
      </w:del>
      <w:ins w:id="970" w:author="Jutta Eckstein" w:date="2014-05-08T15:01:00Z">
        <w:r w:rsidR="00E6428F">
          <w:rPr>
            <w:lang w:eastAsia="ja-JP"/>
          </w:rPr>
          <w:t xml:space="preserve">for </w:t>
        </w:r>
      </w:ins>
      <w:r w:rsidR="002E4A37" w:rsidRPr="00310768">
        <w:rPr>
          <w:lang w:eastAsia="ja-JP"/>
        </w:rPr>
        <w:t>the product.</w:t>
      </w:r>
      <w:r w:rsidR="00573B42" w:rsidRPr="00310768">
        <w:rPr>
          <w:lang w:eastAsia="ja-JP"/>
        </w:rPr>
        <w:t xml:space="preserve"> </w:t>
      </w:r>
      <w:del w:id="971" w:author="Jutta Eckstein" w:date="2014-05-08T15:02:00Z">
        <w:r w:rsidR="00410E77" w:rsidRPr="00310768" w:rsidDel="00E6428F">
          <w:rPr>
            <w:lang w:eastAsia="ja-JP"/>
          </w:rPr>
          <w:delText xml:space="preserve">Whereafter </w:delText>
        </w:r>
      </w:del>
      <w:ins w:id="972" w:author="Jutta Eckstein" w:date="2014-05-08T15:02:00Z">
        <w:r w:rsidR="00E6428F">
          <w:rPr>
            <w:lang w:eastAsia="ja-JP"/>
          </w:rPr>
          <w:t>Afterwards</w:t>
        </w:r>
        <w:r w:rsidR="00E6428F" w:rsidRPr="00310768">
          <w:rPr>
            <w:lang w:eastAsia="ja-JP"/>
          </w:rPr>
          <w:t xml:space="preserve"> </w:t>
        </w:r>
      </w:ins>
      <w:r w:rsidR="00545F53" w:rsidRPr="00310768">
        <w:rPr>
          <w:lang w:eastAsia="ja-JP"/>
        </w:rPr>
        <w:t xml:space="preserve">it took </w:t>
      </w:r>
      <w:r w:rsidR="00227712" w:rsidRPr="00310768">
        <w:rPr>
          <w:lang w:eastAsia="ja-JP"/>
        </w:rPr>
        <w:t>only</w:t>
      </w:r>
      <w:r w:rsidR="00545F53" w:rsidRPr="00310768">
        <w:rPr>
          <w:lang w:eastAsia="ja-JP"/>
        </w:rPr>
        <w:t xml:space="preserve"> </w:t>
      </w:r>
      <w:del w:id="973" w:author="Jutta Eckstein" w:date="2014-05-08T15:02:00Z">
        <w:r w:rsidR="00882CF3" w:rsidRPr="00310768" w:rsidDel="00E6428F">
          <w:rPr>
            <w:lang w:eastAsia="ja-JP"/>
          </w:rPr>
          <w:delText>5</w:delText>
        </w:r>
        <w:r w:rsidR="00545F53" w:rsidRPr="00310768" w:rsidDel="00E6428F">
          <w:rPr>
            <w:lang w:eastAsia="ja-JP"/>
          </w:rPr>
          <w:delText xml:space="preserve"> </w:delText>
        </w:r>
      </w:del>
      <w:ins w:id="974" w:author="Jutta Eckstein" w:date="2014-05-08T15:02:00Z">
        <w:r w:rsidR="00E6428F">
          <w:rPr>
            <w:lang w:eastAsia="ja-JP"/>
          </w:rPr>
          <w:t>five</w:t>
        </w:r>
        <w:r w:rsidR="00E6428F" w:rsidRPr="00310768">
          <w:rPr>
            <w:lang w:eastAsia="ja-JP"/>
          </w:rPr>
          <w:t xml:space="preserve"> </w:t>
        </w:r>
      </w:ins>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ins w:id="975" w:author="Jutta Eckstein" w:date="2014-05-08T15:02:00Z">
        <w:r w:rsidR="00E6428F">
          <w:rPr>
            <w:lang w:eastAsia="ja-JP"/>
          </w:rPr>
          <w:t>-</w:t>
        </w:r>
      </w:ins>
      <w:r w:rsidR="00223B59" w:rsidRPr="00310768">
        <w:rPr>
          <w:lang w:eastAsia="ja-JP"/>
        </w:rPr>
        <w:t>case</w:t>
      </w:r>
      <w:del w:id="976" w:author="Jutta Eckstein" w:date="2014-05-09T18:57:00Z">
        <w:r w:rsidR="00223B59" w:rsidRPr="00310768" w:rsidDel="00F95091">
          <w:rPr>
            <w:lang w:eastAsia="ja-JP"/>
          </w:rPr>
          <w:delText>-level</w:delText>
        </w:r>
      </w:del>
      <w:r w:rsidR="00223B59" w:rsidRPr="00310768">
        <w:rPr>
          <w:lang w:eastAsia="ja-JP"/>
        </w:rPr>
        <w:t xml:space="preserve"> </w:t>
      </w:r>
      <w:r w:rsidR="004470C4" w:rsidRPr="00310768">
        <w:rPr>
          <w:lang w:eastAsia="ja-JP"/>
        </w:rPr>
        <w:t xml:space="preserve">bugs and </w:t>
      </w:r>
      <w:del w:id="977" w:author="Jutta Eckstein" w:date="2014-05-08T15:03:00Z">
        <w:r w:rsidR="004470C4" w:rsidRPr="00310768" w:rsidDel="00E6428F">
          <w:rPr>
            <w:lang w:eastAsia="ja-JP"/>
          </w:rPr>
          <w:delText>degrade</w:delText>
        </w:r>
      </w:del>
      <w:ins w:id="978" w:author="Jutta Eckstein" w:date="2014-05-08T15:03:00Z">
        <w:r w:rsidR="00E6428F">
          <w:rPr>
            <w:lang w:eastAsia="ja-JP"/>
          </w:rPr>
          <w:t>errors</w:t>
        </w:r>
      </w:ins>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del w:id="979" w:author="Jutta Eckstein" w:date="2014-05-08T15:03:00Z">
        <w:r w:rsidR="00B41D8C" w:rsidRPr="00310768" w:rsidDel="00E6428F">
          <w:rPr>
            <w:lang w:eastAsia="ja-JP"/>
          </w:rPr>
          <w:lastRenderedPageBreak/>
          <w:delText xml:space="preserve">degrade </w:delText>
        </w:r>
      </w:del>
      <w:ins w:id="980" w:author="Jutta Eckstein" w:date="2014-05-08T15:03:00Z">
        <w:r w:rsidR="00E6428F">
          <w:rPr>
            <w:lang w:eastAsia="ja-JP"/>
          </w:rPr>
          <w:t>errors</w:t>
        </w:r>
        <w:r w:rsidR="00E6428F" w:rsidRPr="00310768">
          <w:rPr>
            <w:lang w:eastAsia="ja-JP"/>
          </w:rPr>
          <w:t xml:space="preserve"> </w:t>
        </w:r>
      </w:ins>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ins w:id="981" w:author="Jutta Eckstein" w:date="2014-05-08T15:03:00Z">
        <w:r w:rsidR="00E6428F">
          <w:rPr>
            <w:lang w:eastAsia="ja-JP"/>
          </w:rPr>
          <w:t xml:space="preserve">the </w:t>
        </w:r>
      </w:ins>
      <w:r w:rsidR="00046376" w:rsidRPr="00310768">
        <w:rPr>
          <w:lang w:eastAsia="ja-JP"/>
        </w:rPr>
        <w:t>test scenarios</w:t>
      </w:r>
      <w:r w:rsidR="00E13138" w:rsidRPr="00310768">
        <w:rPr>
          <w:lang w:eastAsia="ja-JP"/>
        </w:rPr>
        <w:t xml:space="preserve"> </w:t>
      </w:r>
      <w:r w:rsidR="001B05C8" w:rsidRPr="00310768">
        <w:rPr>
          <w:lang w:eastAsia="ja-JP"/>
        </w:rPr>
        <w:t xml:space="preserve">made </w:t>
      </w:r>
      <w:ins w:id="982" w:author="Jutta Eckstein" w:date="2014-05-08T15:03:00Z">
        <w:r w:rsidR="00E6428F">
          <w:rPr>
            <w:lang w:eastAsia="ja-JP"/>
          </w:rPr>
          <w:t xml:space="preserve">the </w:t>
        </w:r>
      </w:ins>
      <w:r w:rsidR="001B05C8" w:rsidRPr="00310768">
        <w:rPr>
          <w:lang w:eastAsia="ja-JP"/>
        </w:rPr>
        <w:t xml:space="preserve">team members </w:t>
      </w:r>
      <w:ins w:id="983" w:author="Jutta Eckstein" w:date="2014-05-08T15:03:00Z">
        <w:r w:rsidR="00E6428F">
          <w:rPr>
            <w:lang w:eastAsia="ja-JP"/>
          </w:rPr>
          <w:t xml:space="preserve">more </w:t>
        </w:r>
      </w:ins>
      <w:ins w:id="984" w:author="Jutta Eckstein" w:date="2014-05-08T17:44:00Z">
        <w:r w:rsidR="004E3783">
          <w:rPr>
            <w:lang w:eastAsia="ja-JP"/>
          </w:rPr>
          <w:t>self-</w:t>
        </w:r>
      </w:ins>
      <w:commentRangeStart w:id="985"/>
      <w:r w:rsidR="00984279" w:rsidRPr="00310768">
        <w:rPr>
          <w:lang w:eastAsia="ja-JP"/>
        </w:rPr>
        <w:t>confident</w:t>
      </w:r>
      <w:commentRangeEnd w:id="985"/>
      <w:r w:rsidR="00E6428F">
        <w:rPr>
          <w:rStyle w:val="Kommentarzeichen"/>
          <w:rFonts w:ascii="Times New Roman" w:hAnsi="Times New Roman"/>
          <w:lang w:eastAsia="en-US"/>
        </w:rPr>
        <w:commentReference w:id="985"/>
      </w:r>
      <w:r w:rsidR="00984279" w:rsidRPr="00310768">
        <w:rPr>
          <w:lang w:eastAsia="ja-JP"/>
        </w:rPr>
        <w:t>.</w:t>
      </w:r>
      <w:r w:rsidR="00046376" w:rsidRPr="00310768">
        <w:rPr>
          <w:lang w:eastAsia="ja-JP"/>
        </w:rPr>
        <w:t xml:space="preserve"> </w:t>
      </w:r>
      <w:r w:rsidR="00503BF7" w:rsidRPr="00310768">
        <w:rPr>
          <w:lang w:eastAsia="ja-JP"/>
        </w:rPr>
        <w:t xml:space="preserve">They </w:t>
      </w:r>
      <w:del w:id="986" w:author="Jutta Eckstein" w:date="2014-05-08T15:03:00Z">
        <w:r w:rsidR="00E85140" w:rsidRPr="00310768" w:rsidDel="00E6428F">
          <w:rPr>
            <w:lang w:eastAsia="ja-JP"/>
          </w:rPr>
          <w:delText xml:space="preserve">thought </w:delText>
        </w:r>
      </w:del>
      <w:ins w:id="987" w:author="Jutta Eckstein" w:date="2014-05-08T15:03:00Z">
        <w:r w:rsidR="00E6428F">
          <w:rPr>
            <w:lang w:eastAsia="ja-JP"/>
          </w:rPr>
          <w:t>considered</w:t>
        </w:r>
        <w:r w:rsidR="00E6428F" w:rsidRPr="00310768">
          <w:rPr>
            <w:lang w:eastAsia="ja-JP"/>
          </w:rPr>
          <w:t xml:space="preserve"> </w:t>
        </w:r>
      </w:ins>
      <w:del w:id="988" w:author="Jutta Eckstein" w:date="2014-05-08T15:03:00Z">
        <w:r w:rsidR="00503BF7" w:rsidRPr="00310768" w:rsidDel="00E6428F">
          <w:rPr>
            <w:lang w:eastAsia="ja-JP"/>
          </w:rPr>
          <w:delText xml:space="preserve">of </w:delText>
        </w:r>
      </w:del>
      <w:ins w:id="989" w:author="Jutta Eckstein" w:date="2014-05-08T15:03:00Z">
        <w:r w:rsidR="00E6428F">
          <w:rPr>
            <w:lang w:eastAsia="ja-JP"/>
          </w:rPr>
          <w:t xml:space="preserve">the test </w:t>
        </w:r>
      </w:ins>
      <w:r w:rsidR="00503BF7" w:rsidRPr="00310768">
        <w:rPr>
          <w:lang w:eastAsia="ja-JP"/>
        </w:rPr>
        <w:t xml:space="preserve">scenarios for bugs and </w:t>
      </w:r>
      <w:del w:id="990" w:author="Jutta Eckstein" w:date="2014-05-08T15:03:00Z">
        <w:r w:rsidR="00503BF7" w:rsidRPr="00310768" w:rsidDel="00E6428F">
          <w:rPr>
            <w:lang w:eastAsia="ja-JP"/>
          </w:rPr>
          <w:delText xml:space="preserve">degrade </w:delText>
        </w:r>
      </w:del>
      <w:ins w:id="991" w:author="Jutta Eckstein" w:date="2014-05-08T15:03:00Z">
        <w:r w:rsidR="00E6428F">
          <w:rPr>
            <w:lang w:eastAsia="ja-JP"/>
          </w:rPr>
          <w:t>errors</w:t>
        </w:r>
        <w:r w:rsidR="00E6428F" w:rsidRPr="00310768">
          <w:rPr>
            <w:lang w:eastAsia="ja-JP"/>
          </w:rPr>
          <w:t xml:space="preserve"> </w:t>
        </w:r>
      </w:ins>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1397ADAF"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ins w:id="992" w:author="Jutta Eckstein" w:date="2014-05-08T15:04:00Z">
        <w:r w:rsidR="00E6428F">
          <w:rPr>
            <w:lang w:eastAsia="ja-JP"/>
          </w:rPr>
          <w:t xml:space="preserve">the </w:t>
        </w:r>
      </w:ins>
      <w:r w:rsidR="00460BE8" w:rsidRPr="00310768">
        <w:rPr>
          <w:lang w:eastAsia="ja-JP"/>
        </w:rPr>
        <w:t xml:space="preserve">business analyst and designers didn’t write any BDD test scenarios. Initially, I indented to make </w:t>
      </w:r>
      <w:ins w:id="993" w:author="Jutta Eckstein" w:date="2014-05-08T17:41:00Z">
        <w:r w:rsidR="001448F2">
          <w:rPr>
            <w:lang w:eastAsia="ja-JP"/>
          </w:rPr>
          <w:t xml:space="preserve">the </w:t>
        </w:r>
      </w:ins>
      <w:r w:rsidR="00460BE8" w:rsidRPr="00310768">
        <w:rPr>
          <w:lang w:eastAsia="ja-JP"/>
        </w:rPr>
        <w:t xml:space="preserve">business analyst and designers write </w:t>
      </w:r>
      <w:ins w:id="994" w:author="Jutta Eckstein" w:date="2014-05-08T15:04:00Z">
        <w:r w:rsidR="00E6428F">
          <w:rPr>
            <w:lang w:eastAsia="ja-JP"/>
          </w:rPr>
          <w:t xml:space="preserve">the </w:t>
        </w:r>
      </w:ins>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ins w:id="995" w:author="Jutta Eckstein" w:date="2014-05-08T15:04:00Z">
        <w:r w:rsidR="00E6428F">
          <w:rPr>
            <w:lang w:eastAsia="ja-JP"/>
          </w:rPr>
          <w:t xml:space="preserve">in order </w:t>
        </w:r>
      </w:ins>
      <w:r w:rsidR="00460BE8" w:rsidRPr="00310768">
        <w:rPr>
          <w:lang w:eastAsia="ja-JP"/>
        </w:rPr>
        <w:t>to restrict their ad-hoc requests.</w:t>
      </w:r>
      <w:r w:rsidR="009037B4" w:rsidRPr="00310768">
        <w:rPr>
          <w:lang w:eastAsia="ja-JP"/>
        </w:rPr>
        <w:t xml:space="preserve"> </w:t>
      </w:r>
      <w:commentRangeStart w:id="996"/>
      <w:del w:id="997"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996"/>
        <w:r w:rsidR="00E6428F" w:rsidDel="004E3783">
          <w:rPr>
            <w:rStyle w:val="Kommentarzeichen"/>
            <w:rFonts w:ascii="Times New Roman" w:hAnsi="Times New Roman"/>
            <w:lang w:eastAsia="en-US"/>
          </w:rPr>
          <w:commentReference w:id="996"/>
        </w:r>
      </w:del>
      <w:ins w:id="998" w:author="Jutta Eckstein" w:date="2014-05-08T15:05:00Z">
        <w:r w:rsidR="00E6428F">
          <w:rPr>
            <w:lang w:eastAsia="ja-JP"/>
          </w:rPr>
          <w:t xml:space="preserve">Yet, </w:t>
        </w:r>
      </w:ins>
      <w:del w:id="999" w:author="Jutta Eckstein" w:date="2014-05-08T15:05:00Z">
        <w:r w:rsidR="00893A29" w:rsidRPr="00310768" w:rsidDel="00E6428F">
          <w:rPr>
            <w:lang w:eastAsia="ja-JP"/>
          </w:rPr>
          <w:delText xml:space="preserve">Most </w:delText>
        </w:r>
      </w:del>
      <w:ins w:id="1000" w:author="Jutta Eckstein" w:date="2014-05-08T15:05:00Z">
        <w:r w:rsidR="00E6428F">
          <w:rPr>
            <w:lang w:eastAsia="ja-JP"/>
          </w:rPr>
          <w:t>m</w:t>
        </w:r>
        <w:r w:rsidR="00E6428F" w:rsidRPr="00310768">
          <w:rPr>
            <w:lang w:eastAsia="ja-JP"/>
          </w:rPr>
          <w:t xml:space="preserve">ost </w:t>
        </w:r>
      </w:ins>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ins w:id="1001" w:author="Jutta Eckstein" w:date="2014-05-08T15:05:00Z">
        <w:r w:rsidR="00E6428F">
          <w:rPr>
            <w:lang w:eastAsia="ja-JP"/>
          </w:rPr>
          <w:t xml:space="preserve">with </w:t>
        </w:r>
      </w:ins>
      <w:r w:rsidR="00893A29" w:rsidRPr="00310768">
        <w:rPr>
          <w:lang w:eastAsia="ja-JP"/>
        </w:rPr>
        <w:t xml:space="preserve">writing </w:t>
      </w:r>
      <w:ins w:id="1002" w:author="Jutta Eckstein" w:date="2014-05-08T15:05:00Z">
        <w:r w:rsidR="00E6428F">
          <w:rPr>
            <w:lang w:eastAsia="ja-JP"/>
          </w:rPr>
          <w:t xml:space="preserve">test </w:t>
        </w:r>
      </w:ins>
      <w:r w:rsidR="00893A29" w:rsidRPr="00310768">
        <w:rPr>
          <w:lang w:eastAsia="ja-JP"/>
        </w:rPr>
        <w:t>scenarios</w:t>
      </w:r>
      <w:del w:id="1003" w:author="Jutta Eckstein" w:date="2014-05-08T15:06:00Z">
        <w:r w:rsidR="00893A29" w:rsidRPr="00310768" w:rsidDel="00E6428F">
          <w:rPr>
            <w:lang w:eastAsia="ja-JP"/>
          </w:rPr>
          <w:delText xml:space="preserve"> like the </w:delText>
        </w:r>
        <w:r w:rsidR="00893A29" w:rsidRPr="00310768" w:rsidDel="00E6428F">
          <w:delText>Calabash</w:delText>
        </w:r>
        <w:r w:rsidR="00893A29" w:rsidRPr="00310768" w:rsidDel="00E6428F">
          <w:rPr>
            <w:lang w:eastAsia="ja-JP"/>
          </w:rPr>
          <w:delText>-</w:delText>
        </w:r>
        <w:r w:rsidR="00893A29" w:rsidRPr="00310768" w:rsidDel="00E6428F">
          <w:delText>Android</w:delText>
        </w:r>
      </w:del>
      <w:r w:rsidR="00893A29" w:rsidRPr="00310768">
        <w:rPr>
          <w:lang w:eastAsia="ja-JP"/>
        </w:rPr>
        <w:t>.</w:t>
      </w:r>
      <w:r w:rsidR="00364436" w:rsidRPr="00310768">
        <w:rPr>
          <w:lang w:eastAsia="ja-JP"/>
        </w:rPr>
        <w:t xml:space="preserve"> </w:t>
      </w:r>
      <w:del w:id="1004" w:author="Jutta Eckstein" w:date="2014-05-08T15:06:00Z">
        <w:r w:rsidR="00364436" w:rsidRPr="00310768" w:rsidDel="00E6428F">
          <w:rPr>
            <w:lang w:eastAsia="ja-JP"/>
          </w:rPr>
          <w:delText xml:space="preserve">Developers and I often </w:delText>
        </w:r>
      </w:del>
      <w:ins w:id="1005" w:author="Jutta Eckstein" w:date="2014-05-08T15:06:00Z">
        <w:r w:rsidR="00E6428F">
          <w:rPr>
            <w:lang w:eastAsia="ja-JP"/>
          </w:rPr>
          <w:t xml:space="preserve">We </w:t>
        </w:r>
      </w:ins>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ins w:id="1006" w:author="Jutta Eckstein" w:date="2014-05-08T15:06:00Z">
        <w:r w:rsidR="00E6428F">
          <w:rPr>
            <w:lang w:eastAsia="ja-JP"/>
          </w:rPr>
          <w:t xml:space="preserve">the test </w:t>
        </w:r>
      </w:ins>
      <w:r w:rsidR="00364436" w:rsidRPr="00310768">
        <w:rPr>
          <w:lang w:eastAsia="ja-JP"/>
        </w:rPr>
        <w:t>scenarios</w:t>
      </w:r>
      <w:r w:rsidR="002147D1" w:rsidRPr="00310768">
        <w:rPr>
          <w:lang w:eastAsia="ja-JP"/>
        </w:rPr>
        <w:t>, but it didn’t work</w:t>
      </w:r>
      <w:ins w:id="1007" w:author="Jutta Eckstein" w:date="2014-05-08T15:06:00Z">
        <w:r w:rsidR="00E6428F">
          <w:rPr>
            <w:lang w:eastAsia="ja-JP"/>
          </w:rPr>
          <w:t xml:space="preserve"> out</w:t>
        </w:r>
      </w:ins>
      <w:r w:rsidR="002147D1" w:rsidRPr="00310768">
        <w:rPr>
          <w:lang w:eastAsia="ja-JP"/>
        </w:rPr>
        <w:t>.</w:t>
      </w:r>
      <w:r w:rsidR="00381B90" w:rsidRPr="00310768">
        <w:rPr>
          <w:lang w:eastAsia="ja-JP"/>
        </w:rPr>
        <w:t xml:space="preserve"> We could not restrict their unrealistic or ad hoc change requests </w:t>
      </w:r>
      <w:del w:id="1008" w:author="Jutta Eckstein" w:date="2014-05-08T15:06:00Z">
        <w:r w:rsidR="00381B90" w:rsidRPr="00310768" w:rsidDel="00E6428F">
          <w:rPr>
            <w:lang w:eastAsia="ja-JP"/>
          </w:rPr>
          <w:delText xml:space="preserve">only </w:delText>
        </w:r>
      </w:del>
      <w:r w:rsidR="00381B90" w:rsidRPr="00310768">
        <w:rPr>
          <w:lang w:eastAsia="ja-JP"/>
        </w:rPr>
        <w:t>by BDD</w:t>
      </w:r>
      <w:ins w:id="1009" w:author="Jutta Eckstein" w:date="2014-05-08T15:06:00Z">
        <w:r w:rsidR="00E6428F">
          <w:rPr>
            <w:lang w:eastAsia="ja-JP"/>
          </w:rPr>
          <w:t xml:space="preserve"> only</w:t>
        </w:r>
      </w:ins>
      <w:r w:rsidR="00381B90" w:rsidRPr="00310768">
        <w:rPr>
          <w:lang w:eastAsia="ja-JP"/>
        </w:rPr>
        <w:t>.</w:t>
      </w:r>
      <w:r w:rsidR="00016C0A" w:rsidRPr="00310768">
        <w:rPr>
          <w:lang w:eastAsia="ja-JP"/>
        </w:rPr>
        <w:t xml:space="preserve"> </w:t>
      </w:r>
      <w:r w:rsidR="00AA7F4A" w:rsidRPr="00310768">
        <w:rPr>
          <w:lang w:eastAsia="ja-JP"/>
        </w:rPr>
        <w:t xml:space="preserve">Therefore, </w:t>
      </w:r>
      <w:del w:id="1010" w:author="Jutta Eckstein" w:date="2014-05-08T15:07:00Z">
        <w:r w:rsidR="00AA7F4A" w:rsidRPr="00310768" w:rsidDel="00E6428F">
          <w:rPr>
            <w:lang w:eastAsia="ja-JP"/>
          </w:rPr>
          <w:delText>developers and I</w:delText>
        </w:r>
        <w:r w:rsidR="00DF7310" w:rsidRPr="00310768" w:rsidDel="00E6428F">
          <w:rPr>
            <w:lang w:eastAsia="ja-JP"/>
          </w:rPr>
          <w:delText xml:space="preserve"> </w:delText>
        </w:r>
      </w:del>
      <w:ins w:id="1011" w:author="Jutta Eckstein" w:date="2014-05-08T15:07:00Z">
        <w:r w:rsidR="00E6428F">
          <w:rPr>
            <w:lang w:eastAsia="ja-JP"/>
          </w:rPr>
          <w:t xml:space="preserve">we </w:t>
        </w:r>
      </w:ins>
      <w:del w:id="1012" w:author="Jutta Eckstein" w:date="2014-05-08T15:07:00Z">
        <w:r w:rsidR="0006173B" w:rsidRPr="00310768" w:rsidDel="00E6428F">
          <w:rPr>
            <w:lang w:eastAsia="ja-JP"/>
          </w:rPr>
          <w:delText xml:space="preserve">put </w:delText>
        </w:r>
      </w:del>
      <w:ins w:id="1013" w:author="Jutta Eckstein" w:date="2014-05-08T15:07:00Z">
        <w:r w:rsidR="00E6428F">
          <w:rPr>
            <w:lang w:eastAsia="ja-JP"/>
          </w:rPr>
          <w:t xml:space="preserve">decided on </w:t>
        </w:r>
      </w:ins>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del w:id="1014" w:author="Jutta Eckstein" w:date="2014-05-08T15:07:00Z">
        <w:r w:rsidR="00736767" w:rsidRPr="00310768" w:rsidDel="00E6428F">
          <w:rPr>
            <w:lang w:eastAsia="ja-JP"/>
          </w:rPr>
          <w:delText xml:space="preserve">on </w:delText>
        </w:r>
      </w:del>
      <w:ins w:id="1015" w:author="Jutta Eckstein" w:date="2014-05-08T15:07:00Z">
        <w:r w:rsidR="00E6428F">
          <w:rPr>
            <w:lang w:eastAsia="ja-JP"/>
          </w:rPr>
          <w:t xml:space="preserve">for </w:t>
        </w:r>
      </w:ins>
      <w:r w:rsidR="0006173B" w:rsidRPr="00310768">
        <w:rPr>
          <w:lang w:eastAsia="ja-JP"/>
        </w:rPr>
        <w:t xml:space="preserve">each user </w:t>
      </w:r>
      <w:r w:rsidR="00736767" w:rsidRPr="00310768">
        <w:rPr>
          <w:lang w:eastAsia="ja-JP"/>
        </w:rPr>
        <w:t>story.</w:t>
      </w:r>
      <w:r w:rsidR="00F97A61" w:rsidRPr="00310768">
        <w:rPr>
          <w:lang w:eastAsia="ja-JP"/>
        </w:rPr>
        <w:t xml:space="preserve"> </w:t>
      </w:r>
      <w:del w:id="1016" w:author="Jutta Eckstein" w:date="2014-05-08T15:07:00Z">
        <w:r w:rsidR="003D59DA" w:rsidRPr="00310768" w:rsidDel="00E6428F">
          <w:rPr>
            <w:lang w:eastAsia="ja-JP"/>
          </w:rPr>
          <w:delText xml:space="preserve">Developers set </w:delText>
        </w:r>
      </w:del>
      <w:ins w:id="1017" w:author="Jutta Eckstein" w:date="2014-05-08T15:07:00Z">
        <w:r w:rsidR="00E6428F">
          <w:rPr>
            <w:lang w:eastAsia="ja-JP"/>
          </w:rPr>
          <w:t xml:space="preserve">The </w:t>
        </w:r>
      </w:ins>
      <w:r w:rsidR="003D59DA" w:rsidRPr="00310768">
        <w:rPr>
          <w:lang w:eastAsia="ja-JP"/>
        </w:rPr>
        <w:t xml:space="preserve">deadline </w:t>
      </w:r>
      <w:ins w:id="1018" w:author="Jutta Eckstein" w:date="2014-05-08T15:07:00Z">
        <w:r w:rsidR="00E6428F">
          <w:rPr>
            <w:lang w:eastAsia="ja-JP"/>
          </w:rPr>
          <w:t xml:space="preserve">was based </w:t>
        </w:r>
      </w:ins>
      <w:del w:id="1019" w:author="Jutta Eckstein" w:date="2014-05-08T15:07:00Z">
        <w:r w:rsidR="00F97A61" w:rsidRPr="00310768" w:rsidDel="00E6428F">
          <w:rPr>
            <w:lang w:eastAsia="ja-JP"/>
          </w:rPr>
          <w:delText>from the standpo</w:delText>
        </w:r>
        <w:r w:rsidR="002D4DAA" w:rsidRPr="00310768" w:rsidDel="00E6428F">
          <w:rPr>
            <w:lang w:eastAsia="ja-JP"/>
          </w:rPr>
          <w:delText xml:space="preserve">int of </w:delText>
        </w:r>
      </w:del>
      <w:ins w:id="1020" w:author="Jutta Eckstein" w:date="2014-05-08T15:08:00Z">
        <w:r w:rsidR="00E6428F">
          <w:rPr>
            <w:lang w:eastAsia="ja-JP"/>
          </w:rPr>
          <w:t xml:space="preserve">on the </w:t>
        </w:r>
      </w:ins>
      <w:proofErr w:type="spellStart"/>
      <w:r w:rsidR="002D4DAA" w:rsidRPr="00310768">
        <w:rPr>
          <w:lang w:eastAsia="ja-JP"/>
        </w:rPr>
        <w:t>implementability</w:t>
      </w:r>
      <w:proofErr w:type="spellEnd"/>
      <w:r w:rsidR="002D4DAA" w:rsidRPr="00310768">
        <w:rPr>
          <w:lang w:eastAsia="ja-JP"/>
        </w:rPr>
        <w:t xml:space="preserve"> and </w:t>
      </w:r>
      <w:ins w:id="1021" w:author="Jutta Eckstein" w:date="2014-05-08T15:08:00Z">
        <w:r w:rsidR="00E6428F">
          <w:rPr>
            <w:lang w:eastAsia="ja-JP"/>
          </w:rPr>
          <w:t xml:space="preserve">the </w:t>
        </w:r>
      </w:ins>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ins w:id="1022" w:author="Jutta Eckstein" w:date="2014-05-08T15:08:00Z">
        <w:r w:rsidR="00E6428F">
          <w:rPr>
            <w:lang w:eastAsia="ja-JP"/>
          </w:rPr>
          <w:t xml:space="preserve">the </w:t>
        </w:r>
      </w:ins>
      <w:r w:rsidR="00C25D75" w:rsidRPr="00310768">
        <w:rPr>
          <w:lang w:eastAsia="ja-JP"/>
        </w:rPr>
        <w:t xml:space="preserve">business analyst or designers missed the deadline, </w:t>
      </w:r>
      <w:del w:id="1023" w:author="Jutta Eckstein" w:date="2014-05-08T15:08:00Z">
        <w:r w:rsidR="00C25D75" w:rsidRPr="00310768" w:rsidDel="00E6428F">
          <w:rPr>
            <w:lang w:eastAsia="ja-JP"/>
          </w:rPr>
          <w:delText xml:space="preserve">developers and I </w:delText>
        </w:r>
      </w:del>
      <w:ins w:id="1024" w:author="Jutta Eckstein" w:date="2014-05-08T15:08:00Z">
        <w:r w:rsidR="00E6428F">
          <w:rPr>
            <w:lang w:eastAsia="ja-JP"/>
          </w:rPr>
          <w:t xml:space="preserve">we </w:t>
        </w:r>
      </w:ins>
      <w:r w:rsidR="00C25D75" w:rsidRPr="00310768">
        <w:rPr>
          <w:lang w:eastAsia="ja-JP"/>
        </w:rPr>
        <w:t xml:space="preserve">declined </w:t>
      </w:r>
      <w:ins w:id="1025" w:author="Jutta Eckstein" w:date="2014-05-08T15:08:00Z">
        <w:r w:rsidR="00E6428F">
          <w:rPr>
            <w:lang w:eastAsia="ja-JP"/>
          </w:rPr>
          <w:t xml:space="preserve">the </w:t>
        </w:r>
      </w:ins>
      <w:r w:rsidR="00C25D75" w:rsidRPr="00310768">
        <w:rPr>
          <w:lang w:eastAsia="ja-JP"/>
        </w:rPr>
        <w:t>request</w:t>
      </w:r>
      <w:del w:id="1026" w:author="Jutta Eckstein" w:date="2014-05-08T15:08:00Z">
        <w:r w:rsidR="00C25D75" w:rsidRPr="00310768" w:rsidDel="00E6428F">
          <w:rPr>
            <w:lang w:eastAsia="ja-JP"/>
          </w:rPr>
          <w:delText>s</w:delText>
        </w:r>
      </w:del>
      <w:r w:rsidR="00C25D75" w:rsidRPr="00310768">
        <w:rPr>
          <w:lang w:eastAsia="ja-JP"/>
        </w:rPr>
        <w:t>.</w:t>
      </w:r>
      <w:r w:rsidR="00BA316A" w:rsidRPr="00310768">
        <w:rPr>
          <w:lang w:eastAsia="ja-JP"/>
        </w:rPr>
        <w:t xml:space="preserve"> </w:t>
      </w:r>
      <w:del w:id="1027" w:author="Jutta Eckstein" w:date="2014-05-08T15:08:00Z">
        <w:r w:rsidR="00BA316A" w:rsidRPr="00310768" w:rsidDel="00E6428F">
          <w:rPr>
            <w:lang w:eastAsia="ja-JP"/>
          </w:rPr>
          <w:delText xml:space="preserve">It </w:delText>
        </w:r>
      </w:del>
      <w:ins w:id="1028" w:author="Jutta Eckstein" w:date="2014-05-08T15:08:00Z">
        <w:r w:rsidR="00E6428F">
          <w:rPr>
            <w:lang w:eastAsia="ja-JP"/>
          </w:rPr>
          <w:t xml:space="preserve">This </w:t>
        </w:r>
      </w:ins>
      <w:r w:rsidR="00BA316A" w:rsidRPr="00310768">
        <w:rPr>
          <w:lang w:eastAsia="ja-JP"/>
        </w:rPr>
        <w:t xml:space="preserve">worked </w:t>
      </w:r>
      <w:ins w:id="1029" w:author="Jutta Eckstein" w:date="2014-05-08T15:08:00Z">
        <w:r w:rsidR="00E6428F">
          <w:rPr>
            <w:lang w:eastAsia="ja-JP"/>
          </w:rPr>
          <w:t xml:space="preserve">out </w:t>
        </w:r>
      </w:ins>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ins w:id="1030" w:author="Jutta Eckstein" w:date="2014-05-08T15:08:00Z">
        <w:r w:rsidR="00E6428F">
          <w:rPr>
            <w:lang w:eastAsia="ja-JP"/>
          </w:rPr>
          <w:t>s</w:t>
        </w:r>
      </w:ins>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val="de-DE" w:eastAsia="de-DE"/>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1031" w:author="Jutta Eckstein" w:date="2014-05-09T19:01:00Z"/>
          <w:sz w:val="20"/>
          <w:lang w:eastAsia="ja-JP"/>
        </w:rPr>
      </w:pPr>
    </w:p>
    <w:p w14:paraId="1B3E2CBC" w14:textId="560CE88A" w:rsidR="003F1792" w:rsidRPr="000E146C" w:rsidDel="0033560E" w:rsidRDefault="003F1792" w:rsidP="003F1792">
      <w:pPr>
        <w:pStyle w:val="InitialBodyText"/>
        <w:rPr>
          <w:del w:id="1032" w:author="Jutta Eckstein" w:date="2014-05-09T19:01:00Z"/>
          <w:lang w:eastAsia="ja-JP"/>
        </w:rPr>
      </w:pPr>
    </w:p>
    <w:p w14:paraId="79D901D2" w14:textId="4841CEFF" w:rsidR="003F1792" w:rsidRPr="000E146C" w:rsidDel="0033560E" w:rsidRDefault="003F1792" w:rsidP="003F1792">
      <w:pPr>
        <w:pStyle w:val="InitialBodyText"/>
        <w:rPr>
          <w:del w:id="1033" w:author="Jutta Eckstein" w:date="2014-05-09T19:01:00Z"/>
          <w:lang w:eastAsia="ja-JP"/>
        </w:rPr>
      </w:pPr>
    </w:p>
    <w:p w14:paraId="1527DA97" w14:textId="1FAEF6D0" w:rsidR="003F1792" w:rsidRPr="000E146C" w:rsidDel="0033560E" w:rsidRDefault="003F1792" w:rsidP="003F1792">
      <w:pPr>
        <w:pStyle w:val="InitialBodyText"/>
        <w:rPr>
          <w:del w:id="1034" w:author="Jutta Eckstein" w:date="2014-05-09T19:01:00Z"/>
          <w:lang w:eastAsia="ja-JP"/>
        </w:rPr>
      </w:pPr>
    </w:p>
    <w:p w14:paraId="34F98BBA" w14:textId="163F4BCD" w:rsidR="003F1792" w:rsidRPr="000E146C" w:rsidDel="0033560E" w:rsidRDefault="003F1792" w:rsidP="003F1792">
      <w:pPr>
        <w:pStyle w:val="InitialBodyText"/>
        <w:rPr>
          <w:del w:id="1035" w:author="Jutta Eckstein" w:date="2014-05-09T19:01:00Z"/>
          <w:lang w:eastAsia="ja-JP"/>
        </w:rPr>
      </w:pPr>
    </w:p>
    <w:p w14:paraId="6472333D" w14:textId="154BC0D5" w:rsidR="003F1792" w:rsidRPr="000E146C" w:rsidDel="0033560E" w:rsidRDefault="003F1792" w:rsidP="003F1792">
      <w:pPr>
        <w:pStyle w:val="InitialBodyText"/>
        <w:rPr>
          <w:del w:id="1036" w:author="Jutta Eckstein" w:date="2014-05-09T19:01:00Z"/>
          <w:lang w:eastAsia="ja-JP"/>
        </w:rPr>
      </w:pPr>
    </w:p>
    <w:p w14:paraId="0C248EBE" w14:textId="16315830" w:rsidR="003F1792" w:rsidRPr="000E146C" w:rsidDel="0033560E" w:rsidRDefault="003F1792" w:rsidP="003F1792">
      <w:pPr>
        <w:pStyle w:val="InitialBodyText"/>
        <w:rPr>
          <w:del w:id="1037" w:author="Jutta Eckstein" w:date="2014-05-09T19:01:00Z"/>
          <w:lang w:eastAsia="ja-JP"/>
        </w:rPr>
      </w:pPr>
    </w:p>
    <w:p w14:paraId="7DF113EF" w14:textId="771EC457" w:rsidR="006D4573" w:rsidRPr="00310768" w:rsidRDefault="006D4573" w:rsidP="0003257D">
      <w:pPr>
        <w:pStyle w:val="InitialBodyText"/>
        <w:ind w:left="566" w:hangingChars="354" w:hanging="566"/>
        <w:rPr>
          <w:sz w:val="16"/>
          <w:szCs w:val="16"/>
          <w:lang w:eastAsia="ja-JP"/>
        </w:rPr>
      </w:pPr>
      <w:bookmarkStart w:id="1038" w:name="_GoBack"/>
      <w:bookmarkEnd w:id="1038"/>
      <w:r w:rsidRPr="00310768">
        <w:rPr>
          <w:sz w:val="16"/>
          <w:szCs w:val="16"/>
        </w:rPr>
        <w:t xml:space="preserve">Fig. </w:t>
      </w:r>
      <w:proofErr w:type="gramStart"/>
      <w:r w:rsidRPr="00310768">
        <w:rPr>
          <w:sz w:val="16"/>
          <w:szCs w:val="16"/>
        </w:rPr>
        <w:t>3.</w:t>
      </w:r>
      <w:proofErr w:type="gramEnd"/>
      <w:r w:rsidRPr="00310768">
        <w:rPr>
          <w:sz w:val="16"/>
          <w:szCs w:val="16"/>
        </w:rPr>
        <w:t xml:space="preserve"> Example of BDD test </w:t>
      </w:r>
      <w:r w:rsidR="00B11C60" w:rsidRPr="00310768">
        <w:rPr>
          <w:sz w:val="16"/>
          <w:szCs w:val="16"/>
          <w:lang w:eastAsia="ja-JP"/>
        </w:rPr>
        <w:t xml:space="preserve">scenario </w:t>
      </w:r>
      <w:del w:id="1039" w:author="Jutta Eckstein" w:date="2014-05-08T15:09:00Z">
        <w:r w:rsidR="00B11C60" w:rsidRPr="00310768" w:rsidDel="00E6428F">
          <w:rPr>
            <w:sz w:val="16"/>
            <w:szCs w:val="16"/>
            <w:lang w:eastAsia="ja-JP"/>
          </w:rPr>
          <w:delText xml:space="preserve">by </w:delText>
        </w:r>
      </w:del>
      <w:ins w:id="1040" w:author="Jutta Eckstein" w:date="2014-05-08T15:09:00Z">
        <w:r w:rsidR="00E6428F">
          <w:rPr>
            <w:sz w:val="16"/>
            <w:szCs w:val="16"/>
            <w:lang w:eastAsia="ja-JP"/>
          </w:rPr>
          <w:t>with</w:t>
        </w:r>
        <w:r w:rsidR="00E6428F" w:rsidRPr="00310768">
          <w:rPr>
            <w:sz w:val="16"/>
            <w:szCs w:val="16"/>
            <w:lang w:eastAsia="ja-JP"/>
          </w:rPr>
          <w:t xml:space="preserve"> </w:t>
        </w:r>
      </w:ins>
      <w:r w:rsidR="00B11C60" w:rsidRPr="00310768">
        <w:rPr>
          <w:sz w:val="16"/>
          <w:szCs w:val="16"/>
          <w:lang w:eastAsia="ja-JP"/>
        </w:rPr>
        <w:t>the Calabash-Android</w:t>
      </w:r>
      <w:del w:id="1041" w:author="Jutta Eckstein" w:date="2014-05-08T15:09:00Z">
        <w:r w:rsidR="00B11C60" w:rsidRPr="00310768" w:rsidDel="00E6428F">
          <w:rPr>
            <w:sz w:val="16"/>
            <w:szCs w:val="16"/>
            <w:lang w:eastAsia="ja-JP"/>
          </w:rPr>
          <w:delText>.</w:delText>
        </w:r>
        <w:r w:rsidR="009E5FFE" w:rsidRPr="00310768" w:rsidDel="00E6428F">
          <w:rPr>
            <w:sz w:val="16"/>
            <w:szCs w:val="16"/>
            <w:lang w:eastAsia="ja-JP"/>
          </w:rPr>
          <w:delText xml:space="preserve"> </w:delText>
        </w:r>
      </w:del>
      <w:ins w:id="1042" w:author="Jutta Eckstein" w:date="2014-05-08T15:09:00Z">
        <w:r w:rsidR="00E6428F">
          <w:rPr>
            <w:sz w:val="16"/>
            <w:szCs w:val="16"/>
            <w:lang w:eastAsia="ja-JP"/>
          </w:rPr>
          <w:t>:</w:t>
        </w:r>
        <w:r w:rsidR="00E6428F" w:rsidRPr="00310768">
          <w:rPr>
            <w:sz w:val="16"/>
            <w:szCs w:val="16"/>
            <w:lang w:eastAsia="ja-JP"/>
          </w:rPr>
          <w:t xml:space="preserve"> </w:t>
        </w:r>
      </w:ins>
      <w:del w:id="1043" w:author="Jutta Eckstein" w:date="2014-05-08T15:09:00Z">
        <w:r w:rsidR="009E5FFE" w:rsidRPr="00310768" w:rsidDel="00E6428F">
          <w:rPr>
            <w:sz w:val="16"/>
            <w:szCs w:val="16"/>
            <w:lang w:eastAsia="ja-JP"/>
          </w:rPr>
          <w:delText>We used i</w:delText>
        </w:r>
      </w:del>
      <w:ins w:id="1044" w:author="Jutta Eckstein" w:date="2014-05-08T15:09:00Z">
        <w:r w:rsidR="00E6428F">
          <w:rPr>
            <w:sz w:val="16"/>
            <w:szCs w:val="16"/>
            <w:lang w:eastAsia="ja-JP"/>
          </w:rPr>
          <w:t>I</w:t>
        </w:r>
      </w:ins>
      <w:r w:rsidR="009E5FFE" w:rsidRPr="00310768">
        <w:rPr>
          <w:sz w:val="16"/>
          <w:szCs w:val="16"/>
          <w:lang w:eastAsia="ja-JP"/>
        </w:rPr>
        <w:t xml:space="preserve">t </w:t>
      </w:r>
      <w:ins w:id="1045" w:author="Jutta Eckstein" w:date="2014-05-08T15:09:00Z">
        <w:r w:rsidR="00E6428F">
          <w:rPr>
            <w:sz w:val="16"/>
            <w:szCs w:val="16"/>
            <w:lang w:eastAsia="ja-JP"/>
          </w:rPr>
          <w:t xml:space="preserve">was used </w:t>
        </w:r>
      </w:ins>
      <w:r w:rsidR="009E5FFE" w:rsidRPr="00310768">
        <w:rPr>
          <w:sz w:val="16"/>
          <w:szCs w:val="16"/>
          <w:lang w:eastAsia="ja-JP"/>
        </w:rPr>
        <w:t xml:space="preserve">as a common language among team members and </w:t>
      </w:r>
      <w:ins w:id="1046" w:author="Jutta Eckstein" w:date="2014-05-08T15:10:00Z">
        <w:r w:rsidR="00E6428F">
          <w:rPr>
            <w:sz w:val="16"/>
            <w:szCs w:val="16"/>
            <w:lang w:eastAsia="ja-JP"/>
          </w:rPr>
          <w:t xml:space="preserve">as </w:t>
        </w:r>
      </w:ins>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del w:id="1047" w:author="Jutta Eckstein" w:date="2014-05-08T15:10:00Z">
        <w:r w:rsidR="009E5FFE" w:rsidRPr="00310768" w:rsidDel="00E6428F">
          <w:rPr>
            <w:sz w:val="16"/>
            <w:szCs w:val="16"/>
            <w:lang w:eastAsia="ja-JP"/>
          </w:rPr>
          <w:delText xml:space="preserve">degrade </w:delText>
        </w:r>
      </w:del>
      <w:ins w:id="1048" w:author="Jutta Eckstein" w:date="2014-05-08T15:10:00Z">
        <w:r w:rsidR="00E6428F">
          <w:rPr>
            <w:sz w:val="16"/>
            <w:szCs w:val="16"/>
            <w:lang w:eastAsia="ja-JP"/>
          </w:rPr>
          <w:t xml:space="preserve">errors </w:t>
        </w:r>
      </w:ins>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berschrift1"/>
      </w:pPr>
      <w:r w:rsidRPr="00310768">
        <w:lastRenderedPageBreak/>
        <w:t>Results</w:t>
      </w:r>
    </w:p>
    <w:p w14:paraId="0A54B176" w14:textId="747CF132"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del w:id="1049" w:author="Jutta Eckstein" w:date="2014-05-08T15:10:00Z">
        <w:r w:rsidRPr="00310768" w:rsidDel="008F5C60">
          <w:rPr>
            <w:lang w:eastAsia="ja-JP"/>
          </w:rPr>
          <w:delText xml:space="preserve">team members and </w:delText>
        </w:r>
        <w:r w:rsidRPr="00310768" w:rsidDel="008F5C60">
          <w:delText xml:space="preserve">I </w:delText>
        </w:r>
      </w:del>
      <w:ins w:id="1050" w:author="Jutta Eckstein" w:date="2014-05-08T15:10:00Z">
        <w:r w:rsidR="008F5C60">
          <w:rPr>
            <w:lang w:eastAsia="ja-JP"/>
          </w:rPr>
          <w:t xml:space="preserve">we </w:t>
        </w:r>
      </w:ins>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del w:id="1051" w:author="Jutta Eckstein" w:date="2014-05-08T15:10:00Z">
        <w:r w:rsidRPr="00310768" w:rsidDel="008F5C60">
          <w:delText xml:space="preserve"> I mentioned above</w:delText>
        </w:r>
      </w:del>
      <w:r w:rsidRPr="00310768">
        <w:t>.</w:t>
      </w:r>
      <w:r w:rsidR="00DF29F9" w:rsidRPr="00310768">
        <w:rPr>
          <w:lang w:eastAsia="ja-JP"/>
        </w:rPr>
        <w:t xml:space="preserve"> </w:t>
      </w:r>
      <w:del w:id="1052" w:author="Jutta Eckstein" w:date="2014-05-08T15:10:00Z">
        <w:r w:rsidR="001D5911" w:rsidRPr="00310768" w:rsidDel="008F5C60">
          <w:delText>Our young team members</w:delText>
        </w:r>
        <w:r w:rsidR="001D5911" w:rsidRPr="00310768" w:rsidDel="008F5C60">
          <w:rPr>
            <w:lang w:eastAsia="ja-JP"/>
          </w:rPr>
          <w:delText xml:space="preserve"> and I </w:delText>
        </w:r>
      </w:del>
      <w:ins w:id="1053" w:author="Jutta Eckstein" w:date="2014-05-08T15:10:00Z">
        <w:r w:rsidR="008F5C60">
          <w:t xml:space="preserve">We </w:t>
        </w:r>
      </w:ins>
      <w:r w:rsidR="001D5911" w:rsidRPr="00310768">
        <w:rPr>
          <w:lang w:eastAsia="ja-JP"/>
        </w:rPr>
        <w:t xml:space="preserve">improved our work </w:t>
      </w:r>
      <w:del w:id="1054" w:author="Jutta Eckstein" w:date="2014-05-08T15:10:00Z">
        <w:r w:rsidR="001D5911" w:rsidRPr="00310768" w:rsidDel="008F5C60">
          <w:rPr>
            <w:lang w:eastAsia="ja-JP"/>
          </w:rPr>
          <w:delText xml:space="preserve">enough to </w:delText>
        </w:r>
      </w:del>
      <w:ins w:id="1055" w:author="Jutta Eckstein" w:date="2014-05-08T15:10:00Z">
        <w:r w:rsidR="008F5C60">
          <w:rPr>
            <w:lang w:eastAsia="ja-JP"/>
          </w:rPr>
          <w:t xml:space="preserve">so that we could </w:t>
        </w:r>
      </w:ins>
      <w:r w:rsidR="00A64DCC" w:rsidRPr="00310768">
        <w:t>releas</w:t>
      </w:r>
      <w:r w:rsidR="001D5911" w:rsidRPr="00310768">
        <w:t>e</w:t>
      </w:r>
      <w:r w:rsidR="00A64DCC" w:rsidRPr="00310768">
        <w:t xml:space="preserve"> the applications successfully.</w:t>
      </w:r>
      <w:r w:rsidR="00930BF1" w:rsidRPr="00310768">
        <w:rPr>
          <w:lang w:eastAsia="ja-JP"/>
        </w:rPr>
        <w:t xml:space="preserve"> Moreover, </w:t>
      </w:r>
      <w:r w:rsidR="006420F8" w:rsidRPr="00310768">
        <w:t>I learned several interesting lessons</w:t>
      </w:r>
      <w:del w:id="1056" w:author="Jutta Eckstein" w:date="2014-05-08T15:11:00Z">
        <w:r w:rsidR="006420F8" w:rsidRPr="00310768" w:rsidDel="0033034B">
          <w:delText>.</w:delText>
        </w:r>
      </w:del>
      <w:ins w:id="1057" w:author="Jutta Eckstein" w:date="2014-05-08T15:11:00Z">
        <w:r w:rsidR="0033034B">
          <w:t>:</w:t>
        </w:r>
      </w:ins>
    </w:p>
    <w:p w14:paraId="04903E4B" w14:textId="28BD831B" w:rsidR="009B1422" w:rsidRPr="00310768" w:rsidRDefault="00271BF5" w:rsidP="00D602DA">
      <w:pPr>
        <w:pStyle w:val="InitialBodyTextIndent"/>
        <w:rPr>
          <w:lang w:eastAsia="ja-JP"/>
        </w:rPr>
      </w:pPr>
      <w:r w:rsidRPr="00310768">
        <w:t xml:space="preserve">The first lesson </w:t>
      </w:r>
      <w:del w:id="1058" w:author="Jutta Eckstein" w:date="2014-05-08T15:11:00Z">
        <w:r w:rsidRPr="00310768" w:rsidDel="0033034B">
          <w:delText xml:space="preserve">I learned </w:delText>
        </w:r>
      </w:del>
      <w:r w:rsidRPr="00310768">
        <w:t xml:space="preserve">is that automation </w:t>
      </w:r>
      <w:r w:rsidR="00523448" w:rsidRPr="00310768">
        <w:rPr>
          <w:lang w:eastAsia="ja-JP"/>
        </w:rPr>
        <w:t xml:space="preserve">and </w:t>
      </w:r>
      <w:ins w:id="1059" w:author="Jutta Eckstein" w:date="2014-05-08T17:42:00Z">
        <w:r w:rsidR="004E3783">
          <w:rPr>
            <w:lang w:eastAsia="ja-JP"/>
          </w:rPr>
          <w:t xml:space="preserve">development </w:t>
        </w:r>
      </w:ins>
      <w:commentRangeStart w:id="1060"/>
      <w:r w:rsidR="00523448" w:rsidRPr="00310768">
        <w:rPr>
          <w:lang w:eastAsia="ja-JP"/>
        </w:rPr>
        <w:t xml:space="preserve">techniques </w:t>
      </w:r>
      <w:commentRangeEnd w:id="1060"/>
      <w:r w:rsidR="0033034B">
        <w:rPr>
          <w:rStyle w:val="Kommentarzeichen"/>
          <w:rFonts w:ascii="Times New Roman" w:hAnsi="Times New Roman"/>
          <w:lang w:eastAsia="en-US"/>
        </w:rPr>
        <w:commentReference w:id="1060"/>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del w:id="1061" w:author="Jutta Eckstein" w:date="2014-05-08T15:11:00Z">
        <w:r w:rsidR="00D7697C" w:rsidRPr="00310768" w:rsidDel="0033034B">
          <w:rPr>
            <w:lang w:eastAsia="ja-JP"/>
          </w:rPr>
          <w:delText>degrade</w:delText>
        </w:r>
      </w:del>
      <w:ins w:id="1062" w:author="Jutta Eckstein" w:date="2014-05-08T15:11:00Z">
        <w:r w:rsidR="0033034B">
          <w:rPr>
            <w:lang w:eastAsia="ja-JP"/>
          </w:rPr>
          <w:t>errors</w:t>
        </w:r>
      </w:ins>
      <w:r w:rsidR="00D7697C" w:rsidRPr="00310768">
        <w:rPr>
          <w:lang w:eastAsia="ja-JP"/>
        </w:rPr>
        <w:t xml:space="preserve">, Jenkins and </w:t>
      </w:r>
      <w:ins w:id="1063" w:author="Jutta Eckstein" w:date="2014-05-08T15:12:00Z">
        <w:r w:rsidR="0033034B">
          <w:rPr>
            <w:lang w:eastAsia="ja-JP"/>
          </w:rPr>
          <w:t xml:space="preserve">the according </w:t>
        </w:r>
      </w:ins>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del w:id="1064" w:author="Jutta Eckstein" w:date="2014-05-08T15:12:00Z">
        <w:r w:rsidR="00D7697C" w:rsidRPr="00310768" w:rsidDel="0033034B">
          <w:rPr>
            <w:lang w:eastAsia="ja-JP"/>
          </w:rPr>
          <w:delText xml:space="preserve">notify </w:delText>
        </w:r>
      </w:del>
      <w:ins w:id="1065" w:author="Jutta Eckstein" w:date="2014-05-08T15:12:00Z">
        <w:r w:rsidR="0033034B" w:rsidRPr="00310768">
          <w:rPr>
            <w:lang w:eastAsia="ja-JP"/>
          </w:rPr>
          <w:t>notif</w:t>
        </w:r>
        <w:r w:rsidR="0033034B">
          <w:rPr>
            <w:lang w:eastAsia="ja-JP"/>
          </w:rPr>
          <w:t>ied</w:t>
        </w:r>
        <w:r w:rsidR="0033034B" w:rsidRPr="00310768">
          <w:rPr>
            <w:lang w:eastAsia="ja-JP"/>
          </w:rPr>
          <w:t xml:space="preserve"> </w:t>
        </w:r>
      </w:ins>
      <w:r w:rsidR="00D7697C" w:rsidRPr="00310768">
        <w:rPr>
          <w:lang w:eastAsia="ja-JP"/>
        </w:rPr>
        <w:t>all team members automatically.</w:t>
      </w:r>
      <w:r w:rsidR="00B56AE1" w:rsidRPr="00310768">
        <w:rPr>
          <w:lang w:eastAsia="ja-JP"/>
        </w:rPr>
        <w:t xml:space="preserve"> </w:t>
      </w:r>
      <w:del w:id="1066" w:author="Jutta Eckstein" w:date="2014-05-08T15:12:00Z">
        <w:r w:rsidR="00B56AE1" w:rsidRPr="00310768" w:rsidDel="0033034B">
          <w:rPr>
            <w:lang w:eastAsia="ja-JP"/>
          </w:rPr>
          <w:delText xml:space="preserve">The </w:delText>
        </w:r>
      </w:del>
      <w:r w:rsidR="00B56AE1" w:rsidRPr="00310768">
        <w:rPr>
          <w:lang w:eastAsia="ja-JP"/>
        </w:rPr>
        <w:t xml:space="preserve">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ins w:id="1067" w:author="Jutta Eckstein" w:date="2014-05-08T15:12:00Z">
        <w:r w:rsidR="0033034B">
          <w:rPr>
            <w:lang w:eastAsia="ja-JP"/>
          </w:rPr>
          <w:t xml:space="preserve">the </w:t>
        </w:r>
      </w:ins>
      <w:r w:rsidR="003647E1" w:rsidRPr="00310768">
        <w:rPr>
          <w:lang w:eastAsia="ja-JP"/>
        </w:rPr>
        <w:t xml:space="preserve">Android </w:t>
      </w:r>
      <w:r w:rsidR="00B56AE1" w:rsidRPr="00310768">
        <w:rPr>
          <w:lang w:eastAsia="ja-JP"/>
        </w:rPr>
        <w:t>architecture.</w:t>
      </w:r>
      <w:r w:rsidR="00A674F4" w:rsidRPr="00310768">
        <w:rPr>
          <w:lang w:eastAsia="ja-JP"/>
        </w:rPr>
        <w:t xml:space="preserve"> </w:t>
      </w:r>
      <w:del w:id="1068" w:author="Jutta Eckstein" w:date="2014-05-08T15:12:00Z">
        <w:r w:rsidR="00A674F4" w:rsidRPr="00310768" w:rsidDel="0033034B">
          <w:rPr>
            <w:lang w:eastAsia="ja-JP"/>
          </w:rPr>
          <w:delText xml:space="preserve">The </w:delText>
        </w:r>
      </w:del>
      <w:r w:rsidR="00A674F4" w:rsidRPr="00310768">
        <w:rPr>
          <w:lang w:eastAsia="ja-JP"/>
        </w:rPr>
        <w:t xml:space="preserve">BDD taught developers </w:t>
      </w:r>
      <w:ins w:id="1069" w:author="Jutta Eckstein" w:date="2014-05-08T15:12:00Z">
        <w:r w:rsidR="0033034B">
          <w:rPr>
            <w:lang w:eastAsia="ja-JP"/>
          </w:rPr>
          <w:t xml:space="preserve">about </w:t>
        </w:r>
      </w:ins>
      <w:r w:rsidR="00A674F4" w:rsidRPr="00310768">
        <w:rPr>
          <w:lang w:eastAsia="ja-JP"/>
        </w:rPr>
        <w:t xml:space="preserve">the domain. </w:t>
      </w:r>
      <w:del w:id="1070" w:author="Jutta Eckstein" w:date="2014-05-08T15:12:00Z">
        <w:r w:rsidR="00A674F4" w:rsidRPr="00310768" w:rsidDel="0033034B">
          <w:rPr>
            <w:lang w:eastAsia="ja-JP"/>
          </w:rPr>
          <w:delText xml:space="preserve">The </w:delText>
        </w:r>
      </w:del>
      <w:r w:rsidR="00A674F4" w:rsidRPr="00310768">
        <w:rPr>
          <w:lang w:eastAsia="ja-JP"/>
        </w:rPr>
        <w:t xml:space="preserve">BDD also taught </w:t>
      </w:r>
      <w:ins w:id="1071" w:author="Jutta Eckstein" w:date="2014-05-08T15:12:00Z">
        <w:r w:rsidR="0033034B">
          <w:rPr>
            <w:lang w:eastAsia="ja-JP"/>
          </w:rPr>
          <w:t xml:space="preserve">the </w:t>
        </w:r>
      </w:ins>
      <w:r w:rsidR="00A674F4" w:rsidRPr="00310768">
        <w:rPr>
          <w:lang w:eastAsia="ja-JP"/>
        </w:rPr>
        <w:t xml:space="preserve">business analyst and designers </w:t>
      </w:r>
      <w:del w:id="1072" w:author="Jutta Eckstein" w:date="2014-05-08T15:12:00Z">
        <w:r w:rsidR="00A674F4" w:rsidRPr="00310768" w:rsidDel="0033034B">
          <w:rPr>
            <w:lang w:eastAsia="ja-JP"/>
          </w:rPr>
          <w:delText xml:space="preserve">how </w:delText>
        </w:r>
      </w:del>
      <w:r w:rsidR="00A674F4" w:rsidRPr="00310768">
        <w:rPr>
          <w:lang w:eastAsia="ja-JP"/>
        </w:rPr>
        <w:t xml:space="preserve">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ins w:id="1073" w:author="Jutta Eckstein" w:date="2014-05-08T15:13:00Z">
        <w:r w:rsidR="0033034B">
          <w:t>, the</w:t>
        </w:r>
      </w:ins>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ins w:id="1074" w:author="Jutta Eckstein" w:date="2014-05-08T15:14:00Z">
        <w:r w:rsidR="0033034B">
          <w:rPr>
            <w:lang w:eastAsia="ja-JP"/>
          </w:rPr>
          <w:t xml:space="preserve">within five months, which was </w:t>
        </w:r>
      </w:ins>
      <w:r w:rsidR="007A1643" w:rsidRPr="00310768">
        <w:rPr>
          <w:lang w:eastAsia="ja-JP"/>
        </w:rPr>
        <w:t xml:space="preserve">faster than </w:t>
      </w:r>
      <w:ins w:id="1075" w:author="Jutta Eckstein" w:date="2014-05-08T15:13:00Z">
        <w:r w:rsidR="0033034B">
          <w:rPr>
            <w:lang w:eastAsia="ja-JP"/>
          </w:rPr>
          <w:t xml:space="preserve">the </w:t>
        </w:r>
      </w:ins>
      <w:del w:id="1076" w:author="Jutta Eckstein" w:date="2014-05-08T15:13:00Z">
        <w:r w:rsidR="007A1643" w:rsidRPr="00310768" w:rsidDel="0033034B">
          <w:rPr>
            <w:lang w:eastAsia="ja-JP"/>
          </w:rPr>
          <w:delText xml:space="preserve">iPhone </w:delText>
        </w:r>
      </w:del>
      <w:ins w:id="1077" w:author="Jutta Eckstein" w:date="2014-05-08T15:13:00Z">
        <w:r w:rsidR="0033034B" w:rsidRPr="00310768">
          <w:rPr>
            <w:lang w:eastAsia="ja-JP"/>
          </w:rPr>
          <w:t>i</w:t>
        </w:r>
        <w:r w:rsidR="0033034B">
          <w:rPr>
            <w:lang w:eastAsia="ja-JP"/>
          </w:rPr>
          <w:t xml:space="preserve">OS </w:t>
        </w:r>
      </w:ins>
      <w:r w:rsidR="007A1643" w:rsidRPr="00310768">
        <w:rPr>
          <w:lang w:eastAsia="ja-JP"/>
        </w:rPr>
        <w:t>developers</w:t>
      </w:r>
      <w:del w:id="1078" w:author="Jutta Eckstein" w:date="2014-05-08T15:14:00Z">
        <w:r w:rsidR="007A1643" w:rsidRPr="00310768" w:rsidDel="0033034B">
          <w:rPr>
            <w:lang w:eastAsia="ja-JP"/>
          </w:rPr>
          <w:delText xml:space="preserve"> </w:delText>
        </w:r>
        <w:commentRangeStart w:id="1079"/>
        <w:r w:rsidR="007A1643" w:rsidRPr="00310768" w:rsidDel="0033034B">
          <w:rPr>
            <w:lang w:eastAsia="ja-JP"/>
          </w:rPr>
          <w:delText>within 5 months</w:delText>
        </w:r>
        <w:commentRangeEnd w:id="1079"/>
        <w:r w:rsidR="0033034B" w:rsidDel="0033034B">
          <w:rPr>
            <w:rStyle w:val="Kommentarzeichen"/>
            <w:rFonts w:ascii="Times New Roman" w:hAnsi="Times New Roman"/>
            <w:lang w:eastAsia="en-US"/>
          </w:rPr>
          <w:commentReference w:id="1079"/>
        </w:r>
      </w:del>
      <w:r w:rsidR="007A1643" w:rsidRPr="00310768">
        <w:rPr>
          <w:lang w:eastAsia="ja-JP"/>
        </w:rPr>
        <w:t>.</w:t>
      </w:r>
      <w:r w:rsidR="00802F59" w:rsidRPr="00310768">
        <w:rPr>
          <w:lang w:eastAsia="ja-JP"/>
        </w:rPr>
        <w:t xml:space="preserve"> </w:t>
      </w:r>
      <w:r w:rsidRPr="00310768">
        <w:t xml:space="preserve">Their application </w:t>
      </w:r>
      <w:del w:id="1080" w:author="Jutta Eckstein" w:date="2014-05-08T15:14:00Z">
        <w:r w:rsidRPr="00310768" w:rsidDel="0033034B">
          <w:delText xml:space="preserve">was faster </w:delText>
        </w:r>
      </w:del>
      <w:ins w:id="1081" w:author="Jutta Eckstein" w:date="2014-05-08T15:14:00Z">
        <w:r w:rsidR="0033034B">
          <w:t xml:space="preserve">performed better and </w:t>
        </w:r>
      </w:ins>
      <w:r w:rsidRPr="00310768">
        <w:t xml:space="preserve">with less bugs </w:t>
      </w:r>
      <w:del w:id="1082" w:author="Jutta Eckstein" w:date="2014-05-08T15:15:00Z">
        <w:r w:rsidRPr="00310768" w:rsidDel="0033034B">
          <w:delText xml:space="preserve">rather </w:delText>
        </w:r>
      </w:del>
      <w:r w:rsidRPr="00310768">
        <w:t xml:space="preserve">than the </w:t>
      </w:r>
      <w:del w:id="1083" w:author="Jutta Eckstein" w:date="2014-05-08T15:15:00Z">
        <w:r w:rsidRPr="00310768" w:rsidDel="0033034B">
          <w:delText xml:space="preserve">iPhone </w:delText>
        </w:r>
      </w:del>
      <w:ins w:id="1084" w:author="Jutta Eckstein" w:date="2014-05-08T15:15:00Z">
        <w:r w:rsidR="0033034B" w:rsidRPr="00310768">
          <w:t>i</w:t>
        </w:r>
        <w:r w:rsidR="0033034B">
          <w:t>OS</w:t>
        </w:r>
        <w:r w:rsidR="0033034B" w:rsidRPr="00310768">
          <w:t xml:space="preserve"> </w:t>
        </w:r>
      </w:ins>
      <w:r w:rsidRPr="00310768">
        <w:t xml:space="preserve">application developed by seniors in another location. (It took around </w:t>
      </w:r>
      <w:del w:id="1085" w:author="Jutta Eckstein" w:date="2014-05-08T15:15:00Z">
        <w:r w:rsidRPr="00310768" w:rsidDel="0033034B">
          <w:delText xml:space="preserve">6 </w:delText>
        </w:r>
      </w:del>
      <w:ins w:id="1086" w:author="Jutta Eckstein" w:date="2014-05-08T15:15:00Z">
        <w:r w:rsidR="0033034B">
          <w:t>six</w:t>
        </w:r>
        <w:r w:rsidR="0033034B" w:rsidRPr="00310768">
          <w:t xml:space="preserve"> </w:t>
        </w:r>
      </w:ins>
      <w:r w:rsidRPr="00310768">
        <w:t>months to develop</w:t>
      </w:r>
      <w:ins w:id="1087" w:author="Jutta Eckstein" w:date="2014-05-08T17:43:00Z">
        <w:r w:rsidR="004E3783">
          <w:t xml:space="preserve"> the</w:t>
        </w:r>
      </w:ins>
      <w:r w:rsidRPr="00310768">
        <w:t xml:space="preserve"> </w:t>
      </w:r>
      <w:del w:id="1088" w:author="Jutta Eckstein" w:date="2014-05-08T15:15:00Z">
        <w:r w:rsidRPr="00310768" w:rsidDel="0033034B">
          <w:delText xml:space="preserve">iPhone </w:delText>
        </w:r>
      </w:del>
      <w:ins w:id="1089" w:author="Jutta Eckstein" w:date="2014-05-08T15:15:00Z">
        <w:r w:rsidR="0033034B" w:rsidRPr="00310768">
          <w:t>i</w:t>
        </w:r>
        <w:r w:rsidR="0033034B">
          <w:t>OS</w:t>
        </w:r>
        <w:r w:rsidR="0033034B" w:rsidRPr="00310768">
          <w:t xml:space="preserve"> </w:t>
        </w:r>
      </w:ins>
      <w:r w:rsidRPr="00310768">
        <w:t xml:space="preserve">application and it </w:t>
      </w:r>
      <w:del w:id="1090" w:author="Jutta Eckstein" w:date="2014-05-08T15:15:00Z">
        <w:r w:rsidRPr="00310768" w:rsidDel="0033034B">
          <w:delText xml:space="preserve">has </w:delText>
        </w:r>
      </w:del>
      <w:ins w:id="1091" w:author="Jutta Eckstein" w:date="2014-05-08T15:15:00Z">
        <w:r w:rsidR="0033034B" w:rsidRPr="00310768">
          <w:t>ha</w:t>
        </w:r>
        <w:r w:rsidR="0033034B">
          <w:t>d</w:t>
        </w:r>
        <w:r w:rsidR="0033034B" w:rsidRPr="00310768">
          <w:t xml:space="preserve"> </w:t>
        </w:r>
      </w:ins>
      <w:del w:id="1092" w:author="Jutta Eckstein" w:date="2014-05-08T15:16:00Z">
        <w:r w:rsidRPr="00310768" w:rsidDel="0033034B">
          <w:delText xml:space="preserve">more than double </w:delText>
        </w:r>
      </w:del>
      <w:ins w:id="1093" w:author="Jutta Eckstein" w:date="2014-05-08T15:16:00Z">
        <w:r w:rsidR="0033034B">
          <w:t xml:space="preserve">twice as much </w:t>
        </w:r>
      </w:ins>
      <w:r w:rsidRPr="00310768">
        <w:t xml:space="preserve">bugs compared to </w:t>
      </w:r>
      <w:ins w:id="1094" w:author="Jutta Eckstein" w:date="2014-05-08T15:16:00Z">
        <w:r w:rsidR="0033034B">
          <w:t xml:space="preserve">the </w:t>
        </w:r>
      </w:ins>
      <w:r w:rsidRPr="00310768">
        <w:t>Android one.)</w:t>
      </w:r>
      <w:r w:rsidR="00771BCE" w:rsidRPr="00310768">
        <w:rPr>
          <w:lang w:eastAsia="ja-JP"/>
        </w:rPr>
        <w:t xml:space="preserve"> </w:t>
      </w:r>
    </w:p>
    <w:p w14:paraId="085CD7CF" w14:textId="168DF307"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del w:id="1095" w:author="Jutta Eckstein" w:date="2014-05-08T15:16:00Z">
        <w:r w:rsidR="00121517" w:rsidRPr="00310768" w:rsidDel="0033034B">
          <w:rPr>
            <w:lang w:eastAsia="ja-JP"/>
          </w:rPr>
          <w:delText xml:space="preserve">by </w:delText>
        </w:r>
      </w:del>
      <w:ins w:id="1096" w:author="Jutta Eckstein" w:date="2014-05-08T15:16:00Z">
        <w:r w:rsidR="0033034B">
          <w:rPr>
            <w:lang w:eastAsia="ja-JP"/>
          </w:rPr>
          <w:t>with</w:t>
        </w:r>
        <w:r w:rsidR="0033034B" w:rsidRPr="00310768">
          <w:rPr>
            <w:lang w:eastAsia="ja-JP"/>
          </w:rPr>
          <w:t xml:space="preserve"> </w:t>
        </w:r>
      </w:ins>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ins w:id="1097" w:author="Jutta Eckstein" w:date="2014-05-08T15:16:00Z">
        <w:r w:rsidR="0033034B">
          <w:t xml:space="preserve">to </w:t>
        </w:r>
      </w:ins>
      <w:r w:rsidRPr="00310768">
        <w:t xml:space="preserve">other voluntary </w:t>
      </w:r>
      <w:r w:rsidR="00646AF7" w:rsidRPr="00310768">
        <w:rPr>
          <w:lang w:eastAsia="ja-JP"/>
        </w:rPr>
        <w:t>collaborations.</w:t>
      </w:r>
      <w:r w:rsidR="00520786" w:rsidRPr="00310768">
        <w:rPr>
          <w:lang w:eastAsia="ja-JP"/>
        </w:rPr>
        <w:t xml:space="preserve"> </w:t>
      </w:r>
      <w:del w:id="1098" w:author="Jutta Eckstein" w:date="2014-05-08T15:16:00Z">
        <w:r w:rsidR="00725A20" w:rsidRPr="00310768" w:rsidDel="0033034B">
          <w:rPr>
            <w:lang w:eastAsia="ja-JP"/>
          </w:rPr>
          <w:delText xml:space="preserve">2 </w:delText>
        </w:r>
      </w:del>
      <w:ins w:id="1099" w:author="Jutta Eckstein" w:date="2014-05-08T15:16:00Z">
        <w:r w:rsidR="0033034B">
          <w:rPr>
            <w:lang w:eastAsia="ja-JP"/>
          </w:rPr>
          <w:t>Two</w:t>
        </w:r>
        <w:r w:rsidR="0033034B" w:rsidRPr="00310768">
          <w:rPr>
            <w:lang w:eastAsia="ja-JP"/>
          </w:rPr>
          <w:t xml:space="preserve"> </w:t>
        </w:r>
      </w:ins>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del w:id="1100" w:author="Jutta Eckstein" w:date="2014-05-08T15:17:00Z">
        <w:r w:rsidR="003F6110" w:rsidRPr="00310768" w:rsidDel="0033034B">
          <w:rPr>
            <w:lang w:eastAsia="ja-JP"/>
          </w:rPr>
          <w:delText xml:space="preserve">by </w:delText>
        </w:r>
      </w:del>
      <w:ins w:id="1101" w:author="Jutta Eckstein" w:date="2014-05-08T15:17:00Z">
        <w:r w:rsidR="0033034B">
          <w:rPr>
            <w:lang w:eastAsia="ja-JP"/>
          </w:rPr>
          <w:t>while</w:t>
        </w:r>
        <w:r w:rsidR="0033034B" w:rsidRPr="00310768">
          <w:rPr>
            <w:lang w:eastAsia="ja-JP"/>
          </w:rPr>
          <w:t xml:space="preserve"> </w:t>
        </w:r>
      </w:ins>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del w:id="1102" w:author="Jutta Eckstein" w:date="2014-05-08T15:17:00Z">
        <w:r w:rsidR="008A74B8" w:rsidRPr="00310768" w:rsidDel="0033034B">
          <w:rPr>
            <w:lang w:eastAsia="ja-JP"/>
          </w:rPr>
          <w:delText xml:space="preserve">our </w:delText>
        </w:r>
      </w:del>
      <w:ins w:id="1103" w:author="Jutta Eckstein" w:date="2014-05-08T15:17:00Z">
        <w:r w:rsidR="0033034B">
          <w:rPr>
            <w:lang w:eastAsia="ja-JP"/>
          </w:rPr>
          <w:t>the</w:t>
        </w:r>
        <w:r w:rsidR="0033034B" w:rsidRPr="00310768">
          <w:rPr>
            <w:lang w:eastAsia="ja-JP"/>
          </w:rPr>
          <w:t xml:space="preserve"> </w:t>
        </w:r>
      </w:ins>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ins w:id="1104" w:author="Jutta Eckstein" w:date="2014-05-08T15:17:00Z">
        <w:r w:rsidR="0033034B">
          <w:rPr>
            <w:lang w:eastAsia="ja-JP"/>
          </w:rPr>
          <w:t xml:space="preserve">team </w:t>
        </w:r>
      </w:ins>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ins w:id="1105" w:author="Jutta Eckstein" w:date="2014-05-08T15:17:00Z">
        <w:r w:rsidR="0033034B">
          <w:rPr>
            <w:lang w:eastAsia="ja-JP"/>
          </w:rPr>
          <w:t>self-</w:t>
        </w:r>
      </w:ins>
      <w:r w:rsidR="005A7FC8" w:rsidRPr="00310768">
        <w:rPr>
          <w:lang w:eastAsia="ja-JP"/>
        </w:rPr>
        <w:t>confident</w:t>
      </w:r>
      <w:r w:rsidR="00927224" w:rsidRPr="00310768">
        <w:rPr>
          <w:lang w:eastAsia="ja-JP"/>
        </w:rPr>
        <w:t>.</w:t>
      </w:r>
    </w:p>
    <w:p w14:paraId="72AF88B7" w14:textId="058CDEAE"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ins w:id="1106" w:author="Jutta Eckstein" w:date="2014-05-08T15:17:00Z">
        <w:r w:rsidR="0033034B">
          <w:rPr>
            <w:lang w:eastAsia="ja-JP"/>
          </w:rPr>
          <w:t xml:space="preserve">more </w:t>
        </w:r>
      </w:ins>
      <w:r w:rsidR="00D30963" w:rsidRPr="00310768">
        <w:rPr>
          <w:lang w:eastAsia="ja-JP"/>
        </w:rPr>
        <w:t>effective</w:t>
      </w:r>
      <w:del w:id="1107" w:author="Jutta Eckstein" w:date="2014-05-08T15:18:00Z">
        <w:r w:rsidR="00980A2F" w:rsidRPr="00310768" w:rsidDel="0033034B">
          <w:rPr>
            <w:lang w:eastAsia="ja-JP"/>
          </w:rPr>
          <w:delText xml:space="preserve"> yet</w:delText>
        </w:r>
      </w:del>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ins w:id="1108" w:author="Jutta Eckstein" w:date="2014-05-08T15:18:00Z">
        <w:r w:rsidR="0033034B">
          <w:rPr>
            <w:lang w:eastAsia="ja-JP"/>
          </w:rPr>
          <w:t xml:space="preserve">the </w:t>
        </w:r>
      </w:ins>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w:t>
      </w:r>
      <w:proofErr w:type="spellStart"/>
      <w:r w:rsidR="00F81441" w:rsidRPr="00310768">
        <w:t>Genymotion</w:t>
      </w:r>
      <w:proofErr w:type="spellEnd"/>
      <w:r w:rsidR="00F81441" w:rsidRPr="00310768">
        <w:t xml:space="preserve"> [6], a very fast Android emulator that runs on </w:t>
      </w:r>
      <w:proofErr w:type="spellStart"/>
      <w:r w:rsidR="00F81441" w:rsidRPr="00310768">
        <w:t>VirtualBox</w:t>
      </w:r>
      <w:proofErr w:type="spellEnd"/>
      <w:r w:rsidR="00F81441" w:rsidRPr="00310768">
        <w:t xml:space="preserve"> [14]. It made </w:t>
      </w:r>
      <w:del w:id="1109" w:author="Jutta Eckstein" w:date="2014-05-08T15:18:00Z">
        <w:r w:rsidR="00F81441" w:rsidRPr="00310768" w:rsidDel="0033034B">
          <w:delText xml:space="preserve">our </w:delText>
        </w:r>
      </w:del>
      <w:r w:rsidR="00F81441" w:rsidRPr="00310768">
        <w:t xml:space="preserve">BDD and </w:t>
      </w:r>
      <w:ins w:id="1110" w:author="Jutta Eckstein" w:date="2014-05-08T15:18:00Z">
        <w:r w:rsidR="0033034B">
          <w:t xml:space="preserve">the </w:t>
        </w:r>
      </w:ins>
      <w:r w:rsidR="00F81441" w:rsidRPr="00310768">
        <w:t xml:space="preserve">development </w:t>
      </w:r>
      <w:del w:id="1111" w:author="Jutta Eckstein" w:date="2014-05-08T15:18:00Z">
        <w:r w:rsidR="00F81441" w:rsidRPr="00310768" w:rsidDel="0033034B">
          <w:delText xml:space="preserve">around 10 </w:delText>
        </w:r>
      </w:del>
      <w:ins w:id="1112" w:author="Jutta Eckstein" w:date="2014-05-08T15:18:00Z">
        <w:r w:rsidR="0033034B">
          <w:t xml:space="preserve">about ten </w:t>
        </w:r>
      </w:ins>
      <w:r w:rsidR="00F81441" w:rsidRPr="00310768">
        <w:t xml:space="preserve">times faster than </w:t>
      </w:r>
      <w:del w:id="1113" w:author="Jutta Eckstein" w:date="2014-05-08T15:18:00Z">
        <w:r w:rsidR="00F81441" w:rsidRPr="00310768" w:rsidDel="0033034B">
          <w:delText xml:space="preserve">ever </w:delText>
        </w:r>
      </w:del>
      <w:r w:rsidR="00F81441" w:rsidRPr="00310768">
        <w:t>before.</w:t>
      </w:r>
      <w:r w:rsidR="00E0648E" w:rsidRPr="00310768">
        <w:rPr>
          <w:lang w:eastAsia="ja-JP"/>
        </w:rPr>
        <w:t xml:space="preserve"> Moreover, </w:t>
      </w:r>
      <w:ins w:id="1114" w:author="Jutta Eckstein" w:date="2014-05-08T15:18:00Z">
        <w:r w:rsidR="0033034B">
          <w:rPr>
            <w:lang w:eastAsia="ja-JP"/>
          </w:rPr>
          <w:t xml:space="preserve">the </w:t>
        </w:r>
      </w:ins>
      <w:r w:rsidR="00E0648E" w:rsidRPr="00310768">
        <w:rPr>
          <w:lang w:eastAsia="ja-JP"/>
        </w:rPr>
        <w:t>A</w:t>
      </w:r>
      <w:r w:rsidR="00AB04CB" w:rsidRPr="00310768">
        <w:rPr>
          <w:lang w:eastAsia="ja-JP"/>
        </w:rPr>
        <w:t xml:space="preserve">ndroid developers helped </w:t>
      </w:r>
      <w:ins w:id="1115" w:author="Jutta Eckstein" w:date="2014-05-08T15:18:00Z">
        <w:r w:rsidR="0033034B">
          <w:rPr>
            <w:lang w:eastAsia="ja-JP"/>
          </w:rPr>
          <w:t xml:space="preserve">the </w:t>
        </w:r>
      </w:ins>
      <w:del w:id="1116" w:author="Jutta Eckstein" w:date="2014-05-08T15:18:00Z">
        <w:r w:rsidR="00AB04CB" w:rsidRPr="00310768" w:rsidDel="0033034B">
          <w:rPr>
            <w:lang w:eastAsia="ja-JP"/>
          </w:rPr>
          <w:delText xml:space="preserve">iPhone </w:delText>
        </w:r>
      </w:del>
      <w:ins w:id="1117" w:author="Jutta Eckstein" w:date="2014-05-08T15:18:00Z">
        <w:r w:rsidR="0033034B" w:rsidRPr="00310768">
          <w:rPr>
            <w:lang w:eastAsia="ja-JP"/>
          </w:rPr>
          <w:t>i</w:t>
        </w:r>
        <w:r w:rsidR="0033034B">
          <w:rPr>
            <w:lang w:eastAsia="ja-JP"/>
          </w:rPr>
          <w:t xml:space="preserve">OS </w:t>
        </w:r>
      </w:ins>
      <w:r w:rsidR="00AB04CB" w:rsidRPr="00310768">
        <w:rPr>
          <w:lang w:eastAsia="ja-JP"/>
        </w:rPr>
        <w:t xml:space="preserve">developers by using Android tests (TDD and BDD) as a measure </w:t>
      </w:r>
      <w:del w:id="1118" w:author="Jutta Eckstein" w:date="2014-05-08T15:19:00Z">
        <w:r w:rsidR="00AB04CB" w:rsidRPr="00310768" w:rsidDel="0033034B">
          <w:rPr>
            <w:lang w:eastAsia="ja-JP"/>
          </w:rPr>
          <w:delText xml:space="preserve">of </w:delText>
        </w:r>
      </w:del>
      <w:ins w:id="1119" w:author="Jutta Eckstein" w:date="2014-05-08T15:19:00Z">
        <w:r w:rsidR="0033034B">
          <w:rPr>
            <w:lang w:eastAsia="ja-JP"/>
          </w:rPr>
          <w:t>for</w:t>
        </w:r>
        <w:r w:rsidR="0033034B" w:rsidRPr="00310768">
          <w:rPr>
            <w:lang w:eastAsia="ja-JP"/>
          </w:rPr>
          <w:t xml:space="preserve"> </w:t>
        </w:r>
      </w:ins>
      <w:r w:rsidR="00AB04CB" w:rsidRPr="00310768">
        <w:rPr>
          <w:lang w:eastAsia="ja-JP"/>
        </w:rPr>
        <w:t xml:space="preserve">exploratory testing </w:t>
      </w:r>
      <w:del w:id="1120" w:author="Jutta Eckstein" w:date="2014-05-08T15:19:00Z">
        <w:r w:rsidR="00AB04CB" w:rsidRPr="00310768" w:rsidDel="0033034B">
          <w:rPr>
            <w:lang w:eastAsia="ja-JP"/>
          </w:rPr>
          <w:delText xml:space="preserve">for </w:delText>
        </w:r>
      </w:del>
      <w:ins w:id="1121" w:author="Jutta Eckstein" w:date="2014-05-08T15:19:00Z">
        <w:r w:rsidR="0033034B">
          <w:rPr>
            <w:lang w:eastAsia="ja-JP"/>
          </w:rPr>
          <w:t xml:space="preserve">of the </w:t>
        </w:r>
      </w:ins>
      <w:del w:id="1122" w:author="Jutta Eckstein" w:date="2014-05-08T15:19:00Z">
        <w:r w:rsidR="00AB04CB" w:rsidRPr="00310768" w:rsidDel="0033034B">
          <w:rPr>
            <w:lang w:eastAsia="ja-JP"/>
          </w:rPr>
          <w:delText xml:space="preserve">iPhone </w:delText>
        </w:r>
      </w:del>
      <w:ins w:id="1123" w:author="Jutta Eckstein" w:date="2014-05-08T15:19:00Z">
        <w:r w:rsidR="0033034B" w:rsidRPr="00310768">
          <w:rPr>
            <w:lang w:eastAsia="ja-JP"/>
          </w:rPr>
          <w:t>i</w:t>
        </w:r>
        <w:r w:rsidR="0033034B">
          <w:rPr>
            <w:lang w:eastAsia="ja-JP"/>
          </w:rPr>
          <w:t xml:space="preserve">OS </w:t>
        </w:r>
      </w:ins>
      <w:r w:rsidR="00AB04CB" w:rsidRPr="00310768">
        <w:rPr>
          <w:lang w:eastAsia="ja-JP"/>
        </w:rPr>
        <w:t>application.</w:t>
      </w:r>
      <w:r w:rsidR="00E96459" w:rsidRPr="00310768">
        <w:rPr>
          <w:lang w:eastAsia="ja-JP"/>
        </w:rPr>
        <w:t xml:space="preserve"> </w:t>
      </w:r>
      <w:commentRangeStart w:id="1124"/>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1124"/>
      <w:r w:rsidR="0033034B">
        <w:rPr>
          <w:rStyle w:val="Kommentarzeichen"/>
          <w:rFonts w:ascii="Times New Roman" w:hAnsi="Times New Roman"/>
          <w:lang w:eastAsia="en-US"/>
        </w:rPr>
        <w:commentReference w:id="1124"/>
      </w:r>
    </w:p>
    <w:p w14:paraId="0190002D" w14:textId="77D335CE" w:rsidR="00F5510B" w:rsidRPr="00602F11" w:rsidRDefault="00271BF5" w:rsidP="00D602DA">
      <w:pPr>
        <w:pStyle w:val="InitialBodyTextIndent"/>
        <w:ind w:firstLine="284"/>
      </w:pPr>
      <w:r w:rsidRPr="00310768">
        <w:t xml:space="preserve">I have introduced a series of technical improvements </w:t>
      </w:r>
      <w:ins w:id="1125" w:author="Jutta Eckstein" w:date="2014-05-08T15:20:00Z">
        <w:r w:rsidR="0033034B">
          <w:t xml:space="preserve">which </w:t>
        </w:r>
      </w:ins>
      <w:ins w:id="1126" w:author="Jutta Eckstein" w:date="2014-05-08T17:45:00Z">
        <w:r w:rsidR="004E3783">
          <w:t>were</w:t>
        </w:r>
      </w:ins>
      <w:ins w:id="1127" w:author="Jutta Eckstein" w:date="2014-05-08T15:20:00Z">
        <w:r w:rsidR="0033034B">
          <w:t xml:space="preserve"> </w:t>
        </w:r>
      </w:ins>
      <w:r w:rsidRPr="00310768">
        <w:t xml:space="preserve">valuable </w:t>
      </w:r>
      <w:del w:id="1128" w:author="Jutta Eckstein" w:date="2014-05-08T15:20:00Z">
        <w:r w:rsidRPr="00310768" w:rsidDel="0033034B">
          <w:delText>t</w:delText>
        </w:r>
        <w:r w:rsidR="00E265C3" w:rsidRPr="00310768" w:rsidDel="0033034B">
          <w:delText xml:space="preserve">o </w:delText>
        </w:r>
      </w:del>
      <w:ins w:id="1129" w:author="Jutta Eckstein" w:date="2014-05-08T15:20:00Z">
        <w:r w:rsidR="0033034B">
          <w:t xml:space="preserve">for </w:t>
        </w:r>
      </w:ins>
      <w:r w:rsidR="00D7153A" w:rsidRPr="00310768">
        <w:t xml:space="preserve">most </w:t>
      </w:r>
      <w:del w:id="1130" w:author="Jutta Eckstein" w:date="2014-05-08T15:20:00Z">
        <w:r w:rsidR="00D7153A" w:rsidRPr="00310768" w:rsidDel="0033034B">
          <w:delText>of</w:delText>
        </w:r>
        <w:r w:rsidR="00E265C3" w:rsidRPr="00310768" w:rsidDel="0033034B">
          <w:delText xml:space="preserve"> </w:delText>
        </w:r>
      </w:del>
      <w:ins w:id="1131" w:author="Jutta Eckstein" w:date="2014-05-08T15:20:00Z">
        <w:r w:rsidR="0033034B">
          <w:t xml:space="preserve">team </w:t>
        </w:r>
      </w:ins>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ins w:id="1132" w:author="Jutta Eckstein" w:date="2014-05-08T17:42:00Z">
        <w:r w:rsidR="004E3783">
          <w:rPr>
            <w:lang w:eastAsia="ja-JP"/>
          </w:rPr>
          <w:t xml:space="preserve">development </w:t>
        </w:r>
      </w:ins>
      <w:commentRangeStart w:id="1133"/>
      <w:r w:rsidR="00E265C3" w:rsidRPr="00310768">
        <w:rPr>
          <w:lang w:eastAsia="ja-JP"/>
        </w:rPr>
        <w:t xml:space="preserve">techniques </w:t>
      </w:r>
      <w:commentRangeEnd w:id="1133"/>
      <w:r w:rsidR="0033034B">
        <w:rPr>
          <w:rStyle w:val="Kommentarzeichen"/>
          <w:rFonts w:ascii="Times New Roman" w:hAnsi="Times New Roman"/>
          <w:lang w:eastAsia="en-US"/>
        </w:rPr>
        <w:commentReference w:id="1133"/>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del w:id="1134" w:author="Jutta Eckstein" w:date="2014-05-08T15:20:00Z">
        <w:r w:rsidRPr="00310768" w:rsidDel="0033034B">
          <w:delText xml:space="preserve">have </w:delText>
        </w:r>
      </w:del>
      <w:ins w:id="1135" w:author="Jutta Eckstein" w:date="2014-05-08T15:20:00Z">
        <w:r w:rsidR="0033034B">
          <w:t xml:space="preserve">enabled </w:t>
        </w:r>
      </w:ins>
      <w:r w:rsidR="00CE4709" w:rsidRPr="00310768">
        <w:rPr>
          <w:lang w:eastAsia="ja-JP"/>
        </w:rPr>
        <w:t>learning and collaboration</w:t>
      </w:r>
      <w:del w:id="1136" w:author="Jutta Eckstein" w:date="2014-05-08T17:45:00Z">
        <w:r w:rsidR="00DA35A2" w:rsidRPr="00310768" w:rsidDel="004E3783">
          <w:rPr>
            <w:lang w:eastAsia="ja-JP"/>
          </w:rPr>
          <w:delText xml:space="preserve"> </w:delText>
        </w:r>
      </w:del>
      <w:del w:id="1137"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1138" w:author="Jutta Eckstein" w:date="2014-05-08T17:45:00Z">
        <w:r w:rsidRPr="00310768" w:rsidDel="004E3783">
          <w:delText>by automation</w:delText>
        </w:r>
        <w:r w:rsidR="00A6744E" w:rsidRPr="00310768" w:rsidDel="004E3783">
          <w:rPr>
            <w:lang w:eastAsia="ja-JP"/>
          </w:rPr>
          <w:delText xml:space="preserve"> and </w:delText>
        </w:r>
        <w:commentRangeStart w:id="1139"/>
        <w:r w:rsidR="00A6744E" w:rsidRPr="00310768" w:rsidDel="004E3783">
          <w:rPr>
            <w:lang w:eastAsia="ja-JP"/>
          </w:rPr>
          <w:delText>techniques</w:delText>
        </w:r>
        <w:commentRangeEnd w:id="1139"/>
        <w:r w:rsidR="00EA4418" w:rsidDel="004E3783">
          <w:rPr>
            <w:rStyle w:val="Kommentarzeichen"/>
            <w:rFonts w:ascii="Times New Roman" w:hAnsi="Times New Roman"/>
            <w:lang w:eastAsia="en-US"/>
          </w:rPr>
          <w:commentReference w:id="1139"/>
        </w:r>
      </w:del>
      <w:r w:rsidRPr="00310768">
        <w:t>.</w:t>
      </w:r>
      <w:r w:rsidR="00781958" w:rsidRPr="00310768">
        <w:t xml:space="preserve"> </w:t>
      </w:r>
      <w:del w:id="1140" w:author="Jutta Eckstein" w:date="2014-05-08T15:22:00Z">
        <w:r w:rsidR="001D095C" w:rsidRPr="00310768" w:rsidDel="00EA4418">
          <w:delText>I c</w:delText>
        </w:r>
        <w:r w:rsidR="00BC20BB" w:rsidRPr="00310768" w:rsidDel="00EA4418">
          <w:delText xml:space="preserve">an tell that </w:delText>
        </w:r>
        <w:r w:rsidR="000525AB" w:rsidRPr="00310768" w:rsidDel="00EA4418">
          <w:delText>t</w:delText>
        </w:r>
      </w:del>
      <w:ins w:id="1141" w:author="Jutta Eckstein" w:date="2014-05-08T15:22:00Z">
        <w:r w:rsidR="00EA4418">
          <w:t>T</w:t>
        </w:r>
      </w:ins>
      <w:r w:rsidR="000525AB" w:rsidRPr="00310768">
        <w:t>h</w:t>
      </w:r>
      <w:r w:rsidR="00EF73F7" w:rsidRPr="00310768">
        <w:t>is</w:t>
      </w:r>
      <w:r w:rsidR="000D5E54" w:rsidRPr="00310768">
        <w:t xml:space="preserve"> mechanism can grow a voluntary and continuously improving culture.</w:t>
      </w:r>
      <w:r w:rsidR="00781958" w:rsidRPr="00310768">
        <w:t xml:space="preserve"> </w:t>
      </w:r>
      <w:del w:id="1142" w:author="Jutta Eckstein" w:date="2014-05-08T15:22:00Z">
        <w:r w:rsidRPr="00310768" w:rsidDel="00EA4418">
          <w:delText xml:space="preserve">It </w:delText>
        </w:r>
      </w:del>
      <w:ins w:id="1143" w:author="Jutta Eckstein" w:date="2014-05-08T15:22:00Z">
        <w:r w:rsidR="00EA4418">
          <w:t xml:space="preserve">This </w:t>
        </w:r>
      </w:ins>
      <w:r w:rsidRPr="00310768">
        <w:t xml:space="preserve">is the essence of </w:t>
      </w:r>
      <w:r w:rsidR="00D46B4A" w:rsidRPr="00310768">
        <w:t xml:space="preserve">the </w:t>
      </w:r>
      <w:r w:rsidRPr="00310768">
        <w:t>“Technology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berschrift1"/>
        <w:rPr>
          <w:szCs w:val="20"/>
        </w:rPr>
      </w:pPr>
      <w:r w:rsidRPr="007245EF">
        <w:rPr>
          <w:szCs w:val="20"/>
        </w:rPr>
        <w:lastRenderedPageBreak/>
        <w:t>Problems</w:t>
      </w:r>
    </w:p>
    <w:p w14:paraId="3DFBC693" w14:textId="742DF616"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006A1688" w:rsidRPr="007245EF">
        <w:t xml:space="preserve">the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del w:id="1144" w:author="Jutta Eckstein" w:date="2014-05-08T15:23:00Z">
        <w:r w:rsidR="00856133" w:rsidRPr="007245EF" w:rsidDel="006054DC">
          <w:rPr>
            <w:lang w:eastAsia="ja-JP"/>
          </w:rPr>
          <w:delText xml:space="preserve">with </w:delText>
        </w:r>
      </w:del>
      <w:r w:rsidR="00856133" w:rsidRPr="007245EF">
        <w:rPr>
          <w:lang w:eastAsia="ja-JP"/>
        </w:rPr>
        <w:t xml:space="preserve">some big </w:t>
      </w:r>
      <w:del w:id="1145" w:author="Jutta Eckstein" w:date="2014-05-08T15:23:00Z">
        <w:r w:rsidR="00856133" w:rsidRPr="007245EF" w:rsidDel="006054DC">
          <w:rPr>
            <w:lang w:eastAsia="ja-JP"/>
          </w:rPr>
          <w:delText>problems</w:delText>
        </w:r>
      </w:del>
      <w:ins w:id="1146" w:author="Jutta Eckstein" w:date="2014-05-08T15:23:00Z">
        <w:r w:rsidR="006054DC">
          <w:rPr>
            <w:lang w:eastAsia="ja-JP"/>
          </w:rPr>
          <w:t>challenges</w:t>
        </w:r>
      </w:ins>
      <w:del w:id="1147" w:author="Jutta Eckstein" w:date="2014-05-08T15:23:00Z">
        <w:r w:rsidR="009A021F" w:rsidRPr="007245EF" w:rsidDel="006054DC">
          <w:rPr>
            <w:lang w:eastAsia="ja-JP"/>
          </w:rPr>
          <w:delText>.</w:delText>
        </w:r>
      </w:del>
      <w:ins w:id="1148" w:author="Jutta Eckstein" w:date="2014-05-08T15:23:00Z">
        <w:r w:rsidR="006054DC">
          <w:rPr>
            <w:lang w:eastAsia="ja-JP"/>
          </w:rPr>
          <w:t>:</w:t>
        </w:r>
      </w:ins>
    </w:p>
    <w:p w14:paraId="1CD2AE41" w14:textId="0A89E513" w:rsidR="0075433D" w:rsidRPr="007245EF" w:rsidRDefault="00AC23B5" w:rsidP="00820BB7">
      <w:pPr>
        <w:pStyle w:val="InitialBodyTextIndent"/>
        <w:ind w:firstLine="284"/>
        <w:rPr>
          <w:lang w:eastAsia="ja-JP"/>
        </w:rPr>
      </w:pPr>
      <w:r w:rsidRPr="007245EF">
        <w:t xml:space="preserve">The first problem is </w:t>
      </w:r>
      <w:del w:id="1149" w:author="Jutta Eckstein" w:date="2014-05-08T15:23:00Z">
        <w:r w:rsidRPr="007245EF" w:rsidDel="006054DC">
          <w:delText>that</w:delText>
        </w:r>
        <w:r w:rsidR="00435DF8" w:rsidRPr="007245EF" w:rsidDel="006054DC">
          <w:delText xml:space="preserve"> I faced with</w:delText>
        </w:r>
        <w:r w:rsidR="00435DF8" w:rsidRPr="007245EF" w:rsidDel="006054DC">
          <w:rPr>
            <w:lang w:eastAsia="ja-JP"/>
          </w:rPr>
          <w:delText xml:space="preserve"> </w:delText>
        </w:r>
      </w:del>
      <w:r w:rsidR="00FF7EE3" w:rsidRPr="007245EF">
        <w:rPr>
          <w:lang w:eastAsia="ja-JP"/>
        </w:rPr>
        <w:t>the organizati</w:t>
      </w:r>
      <w:r w:rsidR="00E03113" w:rsidRPr="007245EF">
        <w:rPr>
          <w:lang w:eastAsia="ja-JP"/>
        </w:rPr>
        <w:t xml:space="preserve">onal and/or cultural traditions which could not be solved by </w:t>
      </w:r>
      <w:del w:id="1150" w:author="Jutta Eckstein" w:date="2014-05-08T15:24:00Z">
        <w:r w:rsidR="00E03113" w:rsidRPr="007245EF" w:rsidDel="006054DC">
          <w:rPr>
            <w:lang w:eastAsia="ja-JP"/>
          </w:rPr>
          <w:delText xml:space="preserve">only </w:delText>
        </w:r>
      </w:del>
      <w:r w:rsidR="00E03113" w:rsidRPr="007245EF">
        <w:rPr>
          <w:lang w:eastAsia="ja-JP"/>
        </w:rPr>
        <w:t>technical excellence and working software</w:t>
      </w:r>
      <w:ins w:id="1151" w:author="Jutta Eckstein" w:date="2014-05-08T15:24:00Z">
        <w:r w:rsidR="006054DC">
          <w:rPr>
            <w:lang w:eastAsia="ja-JP"/>
          </w:rPr>
          <w:t xml:space="preserve"> only</w:t>
        </w:r>
      </w:ins>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ins w:id="1152" w:author="Jutta Eckstein" w:date="2014-05-08T15:24:00Z">
        <w:r w:rsidR="006054DC">
          <w:rPr>
            <w:lang w:eastAsia="ja-JP"/>
          </w:rPr>
          <w:t xml:space="preserve">the </w:t>
        </w:r>
      </w:ins>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del w:id="1153" w:author="Jutta Eckstein" w:date="2014-05-08T15:24:00Z">
        <w:r w:rsidR="007C7B1B" w:rsidRPr="007245EF" w:rsidDel="006054DC">
          <w:rPr>
            <w:lang w:eastAsia="ja-JP"/>
          </w:rPr>
          <w:delText xml:space="preserve">in </w:delText>
        </w:r>
      </w:del>
      <w:ins w:id="1154" w:author="Jutta Eckstein" w:date="2014-05-08T15:24:00Z">
        <w:r w:rsidR="006054DC">
          <w:rPr>
            <w:lang w:eastAsia="ja-JP"/>
          </w:rPr>
          <w:t xml:space="preserve">to </w:t>
        </w:r>
      </w:ins>
      <w:r w:rsidR="007C7B1B" w:rsidRPr="007245EF">
        <w:rPr>
          <w:lang w:eastAsia="ja-JP"/>
        </w:rPr>
        <w:t>t</w:t>
      </w:r>
      <w:r w:rsidR="00CA39CD" w:rsidRPr="007245EF">
        <w:rPr>
          <w:lang w:eastAsia="ja-JP"/>
        </w:rPr>
        <w:t xml:space="preserve">he organizations of </w:t>
      </w:r>
      <w:del w:id="1155" w:author="Jutta Eckstein" w:date="2014-05-08T15:24:00Z">
        <w:r w:rsidR="00CA39CD" w:rsidRPr="007245EF" w:rsidDel="006054DC">
          <w:rPr>
            <w:lang w:eastAsia="ja-JP"/>
          </w:rPr>
          <w:delText xml:space="preserve">our </w:delText>
        </w:r>
      </w:del>
      <w:ins w:id="1156" w:author="Jutta Eckstein" w:date="2014-05-08T15:24:00Z">
        <w:r w:rsidR="006054DC">
          <w:rPr>
            <w:lang w:eastAsia="ja-JP"/>
          </w:rPr>
          <w:t xml:space="preserve">the team </w:t>
        </w:r>
      </w:ins>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w:t>
      </w:r>
      <w:del w:id="1157" w:author="Jutta Eckstein" w:date="2014-05-08T15:25:00Z">
        <w:r w:rsidR="000264EC" w:rsidRPr="007245EF" w:rsidDel="006054DC">
          <w:delText xml:space="preserve">had </w:delText>
        </w:r>
      </w:del>
      <w:r w:rsidR="008B556A" w:rsidRPr="007245EF">
        <w:t xml:space="preserve">found </w:t>
      </w:r>
      <w:ins w:id="1158" w:author="Jutta Eckstein" w:date="2014-05-08T15:25:00Z">
        <w:r w:rsidR="006054DC">
          <w:t xml:space="preserve">out </w:t>
        </w:r>
      </w:ins>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del w:id="1159" w:author="Jutta Eckstein" w:date="2014-05-08T15:25:00Z">
        <w:r w:rsidR="007F44A0" w:rsidRPr="007245EF" w:rsidDel="006054DC">
          <w:delText xml:space="preserve">the </w:delText>
        </w:r>
      </w:del>
      <w:ins w:id="1160" w:author="Jutta Eckstein" w:date="2014-05-08T15:25:00Z">
        <w:r w:rsidR="006054DC">
          <w:t xml:space="preserve">all </w:t>
        </w:r>
      </w:ins>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ins w:id="1161" w:author="Jutta Eckstein" w:date="2014-05-08T15:25:00Z">
        <w:r w:rsidR="006054DC">
          <w:rPr>
            <w:lang w:eastAsia="ja-JP"/>
          </w:rPr>
          <w:t xml:space="preserve">the </w:t>
        </w:r>
      </w:ins>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ins w:id="1162" w:author="Jutta Eckstein" w:date="2014-05-08T15:25:00Z">
        <w:r w:rsidR="006054DC">
          <w:rPr>
            <w:lang w:eastAsia="ja-JP"/>
          </w:rPr>
          <w:t xml:space="preserve">the </w:t>
        </w:r>
      </w:ins>
      <w:r w:rsidR="000067B8" w:rsidRPr="007245EF">
        <w:rPr>
          <w:lang w:eastAsia="ja-JP"/>
        </w:rPr>
        <w:t xml:space="preserve">customer’s company, </w:t>
      </w:r>
      <w:r w:rsidR="0017733B" w:rsidRPr="007245EF">
        <w:rPr>
          <w:lang w:eastAsia="ja-JP"/>
        </w:rPr>
        <w:t xml:space="preserve">they </w:t>
      </w:r>
      <w:del w:id="1163" w:author="Jutta Eckstein" w:date="2014-05-08T15:25:00Z">
        <w:r w:rsidR="0017733B" w:rsidRPr="007245EF" w:rsidDel="006054DC">
          <w:rPr>
            <w:lang w:eastAsia="ja-JP"/>
          </w:rPr>
          <w:delText xml:space="preserve">must </w:delText>
        </w:r>
      </w:del>
      <w:r w:rsidR="0017733B" w:rsidRPr="007245EF">
        <w:rPr>
          <w:lang w:eastAsia="ja-JP"/>
        </w:rPr>
        <w:t>have to</w:t>
      </w:r>
      <w:r w:rsidR="0022748D" w:rsidRPr="007245EF">
        <w:rPr>
          <w:lang w:eastAsia="ja-JP"/>
        </w:rPr>
        <w:t xml:space="preserve"> achieve </w:t>
      </w:r>
      <w:del w:id="1164" w:author="Jutta Eckstein" w:date="2014-05-08T15:26:00Z">
        <w:r w:rsidR="0022748D" w:rsidRPr="007245EF" w:rsidDel="006054DC">
          <w:rPr>
            <w:lang w:eastAsia="ja-JP"/>
          </w:rPr>
          <w:delText>all they</w:delText>
        </w:r>
        <w:r w:rsidR="003E32CC" w:rsidRPr="007245EF" w:rsidDel="006054DC">
          <w:rPr>
            <w:lang w:eastAsia="ja-JP"/>
          </w:rPr>
          <w:delText xml:space="preserve"> </w:delText>
        </w:r>
      </w:del>
      <w:ins w:id="1165" w:author="Jutta Eckstein" w:date="2014-05-08T15:26:00Z">
        <w:r w:rsidR="006054DC">
          <w:rPr>
            <w:lang w:eastAsia="ja-JP"/>
          </w:rPr>
          <w:t xml:space="preserve">everything that has been </w:t>
        </w:r>
      </w:ins>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w:t>
      </w:r>
      <w:del w:id="1166" w:author="Jutta Eckstein" w:date="2014-05-08T17:46:00Z">
        <w:r w:rsidR="00D46DCF" w:rsidRPr="007245EF" w:rsidDel="004E3783">
          <w:rPr>
            <w:lang w:eastAsia="ja-JP"/>
          </w:rPr>
          <w:delText>“</w:delText>
        </w:r>
      </w:del>
      <w:r w:rsidR="00D46DCF" w:rsidRPr="007245EF">
        <w:rPr>
          <w:lang w:eastAsia="ja-JP"/>
        </w:rPr>
        <w:t>in our company</w:t>
      </w:r>
      <w:del w:id="1167" w:author="Jutta Eckstein" w:date="2014-05-08T17:46:00Z">
        <w:r w:rsidR="00D46DCF" w:rsidRPr="007245EF" w:rsidDel="004E3783">
          <w:rPr>
            <w:lang w:eastAsia="ja-JP"/>
          </w:rPr>
          <w:delText>”</w:delText>
        </w:r>
      </w:del>
      <w:r w:rsidR="00664C4C" w:rsidRPr="007245EF">
        <w:rPr>
          <w:lang w:eastAsia="ja-JP"/>
        </w:rPr>
        <w:t>.</w:t>
      </w:r>
      <w:r w:rsidR="00282635" w:rsidRPr="007245EF">
        <w:rPr>
          <w:lang w:eastAsia="ja-JP"/>
        </w:rPr>
        <w:t xml:space="preserve"> However</w:t>
      </w:r>
      <w:ins w:id="1168" w:author="Jutta Eckstein" w:date="2014-05-08T15:26:00Z">
        <w:r w:rsidR="006054DC">
          <w:rPr>
            <w:lang w:eastAsia="ja-JP"/>
          </w:rPr>
          <w:t>,</w:t>
        </w:r>
      </w:ins>
      <w:r w:rsidR="00282635" w:rsidRPr="007245EF">
        <w:rPr>
          <w:lang w:eastAsia="ja-JP"/>
        </w:rPr>
        <w:t xml:space="preserve"> </w:t>
      </w:r>
      <w:del w:id="1169" w:author="Jutta Eckstein" w:date="2014-05-08T15:26:00Z">
        <w:r w:rsidR="00282635" w:rsidRPr="007245EF" w:rsidDel="006054DC">
          <w:rPr>
            <w:lang w:eastAsia="ja-JP"/>
          </w:rPr>
          <w:delText xml:space="preserve">it </w:delText>
        </w:r>
      </w:del>
      <w:ins w:id="1170" w:author="Jutta Eckstein" w:date="2014-05-08T15:26:00Z">
        <w:r w:rsidR="006054DC">
          <w:rPr>
            <w:lang w:eastAsia="ja-JP"/>
          </w:rPr>
          <w:t xml:space="preserve">this </w:t>
        </w:r>
      </w:ins>
      <w:r w:rsidR="00282635" w:rsidRPr="007245EF">
        <w:rPr>
          <w:lang w:eastAsia="ja-JP"/>
        </w:rPr>
        <w:t xml:space="preserve">was not true </w:t>
      </w:r>
      <w:del w:id="1171" w:author="Jutta Eckstein" w:date="2014-05-08T17:46:00Z">
        <w:r w:rsidR="003C60A9" w:rsidRPr="007245EF" w:rsidDel="004E3783">
          <w:rPr>
            <w:lang w:eastAsia="ja-JP"/>
          </w:rPr>
          <w:delText>“</w:delText>
        </w:r>
      </w:del>
      <w:r w:rsidR="00282635" w:rsidRPr="007245EF">
        <w:rPr>
          <w:lang w:eastAsia="ja-JP"/>
        </w:rPr>
        <w:t>in the customer’s company</w:t>
      </w:r>
      <w:del w:id="1172" w:author="Jutta Eckstein" w:date="2014-05-08T17:46:00Z">
        <w:r w:rsidR="003C60A9" w:rsidRPr="007245EF" w:rsidDel="004E3783">
          <w:rPr>
            <w:lang w:eastAsia="ja-JP"/>
          </w:rPr>
          <w:delText>”</w:delText>
        </w:r>
      </w:del>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del w:id="1173" w:author="Jutta Eckstein" w:date="2014-05-08T15:26:00Z">
        <w:r w:rsidR="00690292" w:rsidRPr="007245EF" w:rsidDel="006054DC">
          <w:rPr>
            <w:lang w:eastAsia="ja-JP"/>
          </w:rPr>
          <w:delText>a</w:delText>
        </w:r>
        <w:r w:rsidR="006A55BC" w:rsidRPr="007245EF" w:rsidDel="006054DC">
          <w:rPr>
            <w:lang w:eastAsia="ja-JP"/>
          </w:rPr>
          <w:delText xml:space="preserve"> headache</w:delText>
        </w:r>
      </w:del>
      <w:ins w:id="1174" w:author="Jutta Eckstein" w:date="2014-05-08T15:26:00Z">
        <w:r w:rsidR="006054DC">
          <w:rPr>
            <w:lang w:eastAsia="ja-JP"/>
          </w:rPr>
          <w:t>the opposite</w:t>
        </w:r>
      </w:ins>
      <w:r w:rsidR="006A55BC" w:rsidRPr="007245EF">
        <w:rPr>
          <w:lang w:eastAsia="ja-JP"/>
        </w:rPr>
        <w:t>.</w:t>
      </w:r>
      <w:r w:rsidR="00091B04" w:rsidRPr="007245EF">
        <w:rPr>
          <w:lang w:eastAsia="ja-JP"/>
        </w:rPr>
        <w:t xml:space="preserve"> </w:t>
      </w:r>
      <w:ins w:id="1175" w:author="Jutta Eckstein" w:date="2014-05-08T15:27:00Z">
        <w:r w:rsidR="006054DC">
          <w:rPr>
            <w:lang w:eastAsia="ja-JP"/>
          </w:rPr>
          <w:t xml:space="preserve">Thus, </w:t>
        </w:r>
      </w:ins>
      <w:del w:id="1176" w:author="Jutta Eckstein" w:date="2014-05-08T15:27:00Z">
        <w:r w:rsidR="00091B04" w:rsidRPr="007245EF" w:rsidDel="006054DC">
          <w:rPr>
            <w:lang w:eastAsia="ja-JP"/>
          </w:rPr>
          <w:delText xml:space="preserve">It </w:delText>
        </w:r>
      </w:del>
      <w:ins w:id="1177" w:author="Jutta Eckstein" w:date="2014-05-08T15:27:00Z">
        <w:r w:rsidR="006054DC">
          <w:rPr>
            <w:lang w:eastAsia="ja-JP"/>
          </w:rPr>
          <w:t>i</w:t>
        </w:r>
        <w:r w:rsidR="006054DC" w:rsidRPr="007245EF">
          <w:rPr>
            <w:lang w:eastAsia="ja-JP"/>
          </w:rPr>
          <w:t xml:space="preserve">t </w:t>
        </w:r>
      </w:ins>
      <w:r w:rsidR="00091B04" w:rsidRPr="007245EF">
        <w:rPr>
          <w:lang w:eastAsia="ja-JP"/>
        </w:rPr>
        <w:t xml:space="preserve">was impossible to solve this challenge </w:t>
      </w:r>
      <w:r w:rsidR="00343514" w:rsidRPr="007245EF">
        <w:rPr>
          <w:lang w:eastAsia="ja-JP"/>
        </w:rPr>
        <w:t xml:space="preserve">only by collaboration with </w:t>
      </w:r>
      <w:ins w:id="1178" w:author="Jutta Eckstein" w:date="2014-05-08T15:27:00Z">
        <w:r w:rsidR="006054DC">
          <w:rPr>
            <w:lang w:eastAsia="ja-JP"/>
          </w:rPr>
          <w:t xml:space="preserve">the </w:t>
        </w:r>
      </w:ins>
      <w:r w:rsidR="00343514" w:rsidRPr="007245EF">
        <w:rPr>
          <w:lang w:eastAsia="ja-JP"/>
        </w:rPr>
        <w:t>team members.</w:t>
      </w:r>
      <w:r w:rsidR="00BE74C4" w:rsidRPr="007245EF">
        <w:rPr>
          <w:lang w:eastAsia="ja-JP"/>
        </w:rPr>
        <w:t xml:space="preserve"> </w:t>
      </w:r>
      <w:ins w:id="1179" w:author="Jutta Eckstein" w:date="2014-05-08T15:27:00Z">
        <w:r w:rsidR="006054DC">
          <w:rPr>
            <w:lang w:eastAsia="ja-JP"/>
          </w:rPr>
          <w:t xml:space="preserve">Also the </w:t>
        </w:r>
      </w:ins>
      <w:del w:id="1180" w:author="Jutta Eckstein" w:date="2014-05-08T15:27:00Z">
        <w:r w:rsidR="00BE74C4" w:rsidRPr="007245EF" w:rsidDel="006054DC">
          <w:rPr>
            <w:lang w:eastAsia="ja-JP"/>
          </w:rPr>
          <w:delText>Managers</w:delText>
        </w:r>
        <w:r w:rsidR="00953CEF" w:rsidRPr="007245EF" w:rsidDel="006054DC">
          <w:rPr>
            <w:lang w:eastAsia="ja-JP"/>
          </w:rPr>
          <w:delText xml:space="preserve"> </w:delText>
        </w:r>
      </w:del>
      <w:ins w:id="1181" w:author="Jutta Eckstein" w:date="2014-05-08T15:27:00Z">
        <w:r w:rsidR="006054DC">
          <w:rPr>
            <w:lang w:eastAsia="ja-JP"/>
          </w:rPr>
          <w:t>m</w:t>
        </w:r>
        <w:r w:rsidR="006054DC" w:rsidRPr="007245EF">
          <w:rPr>
            <w:lang w:eastAsia="ja-JP"/>
          </w:rPr>
          <w:t xml:space="preserve">anagers </w:t>
        </w:r>
      </w:ins>
      <w:r w:rsidR="00953CEF" w:rsidRPr="007245EF">
        <w:rPr>
          <w:lang w:eastAsia="ja-JP"/>
        </w:rPr>
        <w:t>could not support us</w:t>
      </w:r>
      <w:del w:id="1182" w:author="Jutta Eckstein" w:date="2014-05-08T15:27:00Z">
        <w:r w:rsidR="00953CEF" w:rsidRPr="007245EF" w:rsidDel="006054DC">
          <w:rPr>
            <w:lang w:eastAsia="ja-JP"/>
          </w:rPr>
          <w:delText>, too</w:delText>
        </w:r>
      </w:del>
      <w:r w:rsidR="00953CEF" w:rsidRPr="007245EF">
        <w:rPr>
          <w:lang w:eastAsia="ja-JP"/>
        </w:rPr>
        <w:t>.</w:t>
      </w:r>
      <w:r w:rsidR="00C32C60" w:rsidRPr="007245EF">
        <w:rPr>
          <w:lang w:eastAsia="ja-JP"/>
        </w:rPr>
        <w:t xml:space="preserve"> Finally, I told our company’s executive the whole story and </w:t>
      </w:r>
      <w:del w:id="1183" w:author="Jutta Eckstein" w:date="2014-05-08T15:27:00Z">
        <w:r w:rsidR="00C32C60" w:rsidRPr="007245EF" w:rsidDel="006054DC">
          <w:rPr>
            <w:lang w:eastAsia="ja-JP"/>
          </w:rPr>
          <w:delText xml:space="preserve">ordered </w:delText>
        </w:r>
      </w:del>
      <w:ins w:id="1184" w:author="Jutta Eckstein" w:date="2014-05-08T15:27:00Z">
        <w:r w:rsidR="006054DC">
          <w:rPr>
            <w:lang w:eastAsia="ja-JP"/>
          </w:rPr>
          <w:t xml:space="preserve">asked </w:t>
        </w:r>
      </w:ins>
      <w:r w:rsidR="00C32C60" w:rsidRPr="007245EF">
        <w:rPr>
          <w:lang w:eastAsia="ja-JP"/>
        </w:rPr>
        <w:t xml:space="preserve">to </w:t>
      </w:r>
      <w:del w:id="1185" w:author="Jutta Eckstein" w:date="2014-05-08T15:27:00Z">
        <w:r w:rsidR="00C32C60" w:rsidRPr="007245EF" w:rsidDel="006054DC">
          <w:rPr>
            <w:lang w:eastAsia="ja-JP"/>
          </w:rPr>
          <w:delText xml:space="preserve">arrange </w:delText>
        </w:r>
      </w:del>
      <w:ins w:id="1186" w:author="Jutta Eckstein" w:date="2014-05-08T15:27:00Z">
        <w:r w:rsidR="006054DC">
          <w:rPr>
            <w:lang w:eastAsia="ja-JP"/>
          </w:rPr>
          <w:t xml:space="preserve">solve </w:t>
        </w:r>
      </w:ins>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ins w:id="1187" w:author="Jutta Eckstein" w:date="2014-05-08T15:28:00Z">
        <w:r w:rsidR="006054DC">
          <w:rPr>
            <w:lang w:eastAsia="ja-JP"/>
          </w:rPr>
          <w:t xml:space="preserve">the </w:t>
        </w:r>
      </w:ins>
      <w:r w:rsidR="00EF1786" w:rsidRPr="007245EF">
        <w:rPr>
          <w:lang w:eastAsia="ja-JP"/>
        </w:rPr>
        <w:t>scope as necessary.</w:t>
      </w:r>
    </w:p>
    <w:p w14:paraId="1B2DC89F" w14:textId="6741D91E" w:rsidR="00260CC4" w:rsidRPr="007245EF" w:rsidRDefault="003E763B" w:rsidP="001D116E">
      <w:pPr>
        <w:pStyle w:val="InitialBodyTextIndent"/>
        <w:rPr>
          <w:lang w:eastAsia="ja-JP"/>
        </w:rPr>
      </w:pPr>
      <w:r w:rsidRPr="007245EF">
        <w:t xml:space="preserve">The second problem is that some </w:t>
      </w:r>
      <w:ins w:id="1188" w:author="Jutta Eckstein" w:date="2014-05-08T15:28:00Z">
        <w:r w:rsidR="006054DC">
          <w:t xml:space="preserve">team </w:t>
        </w:r>
      </w:ins>
      <w:r w:rsidRPr="007245EF">
        <w:t xml:space="preserve">members and stakeholders </w:t>
      </w:r>
      <w:del w:id="1189" w:author="Jutta Eckstein" w:date="2014-05-08T15:28:00Z">
        <w:r w:rsidRPr="007245EF" w:rsidDel="006054DC">
          <w:delText xml:space="preserve">went against </w:delText>
        </w:r>
      </w:del>
      <w:ins w:id="1190" w:author="Jutta Eckstein" w:date="2014-05-08T15:28:00Z">
        <w:r w:rsidR="006054DC">
          <w:t xml:space="preserve">opposed to </w:t>
        </w:r>
      </w:ins>
      <w:r w:rsidRPr="007245EF">
        <w:t>a series of improvement</w:t>
      </w:r>
      <w:ins w:id="1191" w:author="Jutta Eckstein" w:date="2014-05-08T17:46:00Z">
        <w:r w:rsidR="004E3783">
          <w:t>s</w:t>
        </w:r>
      </w:ins>
      <w:r w:rsidRPr="007245EF">
        <w:t xml:space="preserve">. </w:t>
      </w:r>
      <w:r w:rsidRPr="007245EF">
        <w:rPr>
          <w:lang w:eastAsia="ja-JP"/>
        </w:rPr>
        <w:t xml:space="preserve">The </w:t>
      </w:r>
      <w:del w:id="1192" w:author="Jutta Eckstein" w:date="2014-05-08T15:28:00Z">
        <w:r w:rsidRPr="007245EF" w:rsidDel="006054DC">
          <w:rPr>
            <w:lang w:eastAsia="ja-JP"/>
          </w:rPr>
          <w:delText xml:space="preserve">iPhone </w:delText>
        </w:r>
      </w:del>
      <w:ins w:id="1193" w:author="Jutta Eckstein" w:date="2014-05-08T15:28:00Z">
        <w:r w:rsidR="006054DC" w:rsidRPr="007245EF">
          <w:rPr>
            <w:lang w:eastAsia="ja-JP"/>
          </w:rPr>
          <w:t>i</w:t>
        </w:r>
        <w:r w:rsidR="006054DC">
          <w:rPr>
            <w:lang w:eastAsia="ja-JP"/>
          </w:rPr>
          <w:t xml:space="preserve">OS </w:t>
        </w:r>
      </w:ins>
      <w:r w:rsidRPr="007245EF">
        <w:rPr>
          <w:lang w:eastAsia="ja-JP"/>
        </w:rPr>
        <w:t>team members were not cooperative.</w:t>
      </w:r>
      <w:r w:rsidR="00C272DE" w:rsidRPr="007245EF">
        <w:t xml:space="preserve"> </w:t>
      </w:r>
      <w:r w:rsidRPr="007245EF">
        <w:t xml:space="preserve">There </w:t>
      </w:r>
      <w:del w:id="1194" w:author="Jutta Eckstein" w:date="2014-05-08T15:28:00Z">
        <w:r w:rsidRPr="007245EF" w:rsidDel="006054DC">
          <w:delText xml:space="preserve">were </w:delText>
        </w:r>
      </w:del>
      <w:ins w:id="1195" w:author="Jutta Eckstein" w:date="2014-05-08T15:28:00Z">
        <w:r w:rsidR="006054DC">
          <w:t xml:space="preserve">was </w:t>
        </w:r>
      </w:ins>
      <w:ins w:id="1196" w:author="Jutta Eckstein" w:date="2014-05-08T15:29:00Z">
        <w:r w:rsidR="006054DC">
          <w:t xml:space="preserve">traditionally </w:t>
        </w:r>
      </w:ins>
      <w:r w:rsidRPr="007245EF">
        <w:rPr>
          <w:lang w:eastAsia="ja-JP"/>
        </w:rPr>
        <w:t xml:space="preserve">a lot of </w:t>
      </w:r>
      <w:r w:rsidRPr="007245EF">
        <w:t>miscommunication</w:t>
      </w:r>
      <w:del w:id="1197" w:author="Jutta Eckstein" w:date="2014-05-08T15:28:00Z">
        <w:r w:rsidRPr="007245EF" w:rsidDel="006054DC">
          <w:delText>s</w:delText>
        </w:r>
      </w:del>
      <w:r w:rsidRPr="007245EF">
        <w:t xml:space="preserve"> </w:t>
      </w:r>
      <w:r w:rsidRPr="007245EF">
        <w:rPr>
          <w:lang w:eastAsia="ja-JP"/>
        </w:rPr>
        <w:t>and distrust</w:t>
      </w:r>
      <w:del w:id="1198" w:author="Jutta Eckstein" w:date="2014-05-08T15:28:00Z">
        <w:r w:rsidRPr="007245EF" w:rsidDel="006054DC">
          <w:rPr>
            <w:lang w:eastAsia="ja-JP"/>
          </w:rPr>
          <w:delText>s</w:delText>
        </w:r>
      </w:del>
      <w:r w:rsidRPr="007245EF">
        <w:rPr>
          <w:lang w:eastAsia="ja-JP"/>
        </w:rPr>
        <w:t xml:space="preserve"> </w:t>
      </w:r>
      <w:r w:rsidRPr="007245EF">
        <w:t xml:space="preserve">between </w:t>
      </w:r>
      <w:ins w:id="1199" w:author="Jutta Eckstein" w:date="2014-05-08T15:29:00Z">
        <w:r w:rsidR="006054DC">
          <w:t xml:space="preserve">the </w:t>
        </w:r>
      </w:ins>
      <w:del w:id="1200" w:author="Jutta Eckstein" w:date="2014-05-08T15:28:00Z">
        <w:r w:rsidR="007A76AB" w:rsidRPr="007245EF" w:rsidDel="006054DC">
          <w:delText xml:space="preserve">iPhone </w:delText>
        </w:r>
        <w:r w:rsidRPr="007245EF" w:rsidDel="006054DC">
          <w:rPr>
            <w:lang w:eastAsia="ja-JP"/>
          </w:rPr>
          <w:delText>them</w:delText>
        </w:r>
        <w:r w:rsidR="007A76AB" w:rsidRPr="007245EF" w:rsidDel="006054DC">
          <w:delText xml:space="preserve"> </w:delText>
        </w:r>
      </w:del>
      <w:ins w:id="1201" w:author="Jutta Eckstein" w:date="2014-05-08T15:28:00Z">
        <w:r w:rsidR="006054DC" w:rsidRPr="007245EF">
          <w:t>i</w:t>
        </w:r>
        <w:r w:rsidR="006054DC">
          <w:t>OS</w:t>
        </w:r>
        <w:r w:rsidR="006054DC">
          <w:rPr>
            <w:lang w:eastAsia="ja-JP"/>
          </w:rPr>
          <w:t xml:space="preserve"> </w:t>
        </w:r>
      </w:ins>
      <w:r w:rsidR="007A76AB" w:rsidRPr="007245EF">
        <w:t xml:space="preserve">and </w:t>
      </w:r>
      <w:ins w:id="1202" w:author="Jutta Eckstein" w:date="2014-05-08T15:29:00Z">
        <w:r w:rsidR="006054DC">
          <w:t xml:space="preserve">the </w:t>
        </w:r>
      </w:ins>
      <w:r w:rsidR="007A76AB" w:rsidRPr="007245EF">
        <w:t>Android team</w:t>
      </w:r>
      <w:del w:id="1203" w:author="Jutta Eckstein" w:date="2014-05-08T15:29:00Z">
        <w:r w:rsidR="007A76AB" w:rsidRPr="007245EF" w:rsidDel="006054DC">
          <w:delText xml:space="preserve"> </w:delText>
        </w:r>
        <w:r w:rsidR="00E8017A" w:rsidRPr="007245EF" w:rsidDel="006054DC">
          <w:rPr>
            <w:lang w:eastAsia="ja-JP"/>
          </w:rPr>
          <w:delText>by tradition</w:delText>
        </w:r>
      </w:del>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del w:id="1204" w:author="Jutta Eckstein" w:date="2014-05-08T17:46:00Z">
        <w:r w:rsidR="006B55F6" w:rsidRPr="007245EF" w:rsidDel="004E3783">
          <w:rPr>
            <w:lang w:eastAsia="ja-JP"/>
          </w:rPr>
          <w:delText xml:space="preserve">however, </w:delText>
        </w:r>
      </w:del>
      <w:del w:id="1205" w:author="Jutta Eckstein" w:date="2014-05-08T15:29:00Z">
        <w:r w:rsidR="006B55F6" w:rsidRPr="007245EF" w:rsidDel="006E1F2F">
          <w:rPr>
            <w:lang w:eastAsia="ja-JP"/>
          </w:rPr>
          <w:delText xml:space="preserve">he </w:delText>
        </w:r>
      </w:del>
      <w:ins w:id="1206" w:author="Jutta Eckstein" w:date="2014-05-08T15:29:00Z">
        <w:r w:rsidR="006E1F2F">
          <w:rPr>
            <w:lang w:eastAsia="ja-JP"/>
          </w:rPr>
          <w:t xml:space="preserve">who </w:t>
        </w:r>
      </w:ins>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ins w:id="1207" w:author="Jutta Eckstein" w:date="2014-05-08T15:29:00Z">
        <w:r w:rsidR="006E1F2F">
          <w:rPr>
            <w:lang w:eastAsia="ja-JP"/>
          </w:rPr>
          <w:t>was responsible for multiple</w:t>
        </w:r>
      </w:ins>
      <w:del w:id="1208" w:author="Jutta Eckstein" w:date="2014-05-08T15:29:00Z">
        <w:r w:rsidR="00B64392" w:rsidRPr="007245EF" w:rsidDel="006E1F2F">
          <w:rPr>
            <w:lang w:eastAsia="ja-JP"/>
          </w:rPr>
          <w:delText>had held</w:delText>
        </w:r>
        <w:r w:rsidR="00B64392" w:rsidRPr="007245EF" w:rsidDel="006E1F2F">
          <w:delText xml:space="preserve"> </w:delText>
        </w:r>
        <w:r w:rsidR="00C26111" w:rsidRPr="007245EF" w:rsidDel="006E1F2F">
          <w:rPr>
            <w:lang w:eastAsia="ja-JP"/>
          </w:rPr>
          <w:delText xml:space="preserve">plural </w:delText>
        </w:r>
      </w:del>
      <w:ins w:id="1209" w:author="Jutta Eckstein" w:date="2014-05-08T15:29:00Z">
        <w:r w:rsidR="006E1F2F">
          <w:rPr>
            <w:lang w:eastAsia="ja-JP"/>
          </w:rPr>
          <w:t xml:space="preserve"> </w:t>
        </w:r>
      </w:ins>
      <w:r w:rsidR="00C26111" w:rsidRPr="007245EF">
        <w:rPr>
          <w:lang w:eastAsia="ja-JP"/>
        </w:rPr>
        <w:t>projects</w:t>
      </w:r>
      <w:r w:rsidR="002E5794" w:rsidRPr="007245EF">
        <w:rPr>
          <w:lang w:eastAsia="ja-JP"/>
        </w:rPr>
        <w:t xml:space="preserve"> and </w:t>
      </w:r>
      <w:del w:id="1210" w:author="Jutta Eckstein" w:date="2014-05-08T15:29:00Z">
        <w:r w:rsidR="002E5794" w:rsidRPr="007245EF" w:rsidDel="006E1F2F">
          <w:rPr>
            <w:lang w:eastAsia="ja-JP"/>
          </w:rPr>
          <w:delText xml:space="preserve">another </w:delText>
        </w:r>
      </w:del>
      <w:ins w:id="1211" w:author="Jutta Eckstein" w:date="2014-05-08T15:29:00Z">
        <w:r w:rsidR="006E1F2F">
          <w:rPr>
            <w:lang w:eastAsia="ja-JP"/>
          </w:rPr>
          <w:t xml:space="preserve">one of those </w:t>
        </w:r>
      </w:ins>
      <w:ins w:id="1212" w:author="Jutta Eckstein" w:date="2014-05-08T17:47:00Z">
        <w:r w:rsidR="004E3783">
          <w:rPr>
            <w:lang w:eastAsia="ja-JP"/>
          </w:rPr>
          <w:t>was</w:t>
        </w:r>
      </w:ins>
      <w:ins w:id="1213" w:author="Jutta Eckstein" w:date="2014-05-08T15:29:00Z">
        <w:r w:rsidR="006E1F2F">
          <w:rPr>
            <w:lang w:eastAsia="ja-JP"/>
          </w:rPr>
          <w:t xml:space="preserve"> </w:t>
        </w:r>
      </w:ins>
      <w:del w:id="1214" w:author="Jutta Eckstein" w:date="2014-05-08T15:30:00Z">
        <w:r w:rsidR="002E5794" w:rsidRPr="007245EF" w:rsidDel="006E1F2F">
          <w:rPr>
            <w:lang w:eastAsia="ja-JP"/>
          </w:rPr>
          <w:delText xml:space="preserve">project had been </w:delText>
        </w:r>
      </w:del>
      <w:r w:rsidR="002E5794" w:rsidRPr="007245EF">
        <w:rPr>
          <w:lang w:eastAsia="ja-JP"/>
        </w:rPr>
        <w:t xml:space="preserve">in </w:t>
      </w:r>
      <w:ins w:id="1215" w:author="Jutta Eckstein" w:date="2014-05-08T15:30:00Z">
        <w:r w:rsidR="006E1F2F">
          <w:rPr>
            <w:lang w:eastAsia="ja-JP"/>
          </w:rPr>
          <w:t xml:space="preserve">a </w:t>
        </w:r>
      </w:ins>
      <w:r w:rsidR="002E5794" w:rsidRPr="007245EF">
        <w:rPr>
          <w:lang w:eastAsia="ja-JP"/>
        </w:rPr>
        <w:t>crisis</w:t>
      </w:r>
      <w:del w:id="1216" w:author="Jutta Eckstein" w:date="2014-05-08T15:30:00Z">
        <w:r w:rsidR="002E5794" w:rsidRPr="007245EF" w:rsidDel="006E1F2F">
          <w:rPr>
            <w:lang w:eastAsia="ja-JP"/>
          </w:rPr>
          <w:delText xml:space="preserve"> then</w:delText>
        </w:r>
      </w:del>
      <w:r w:rsidR="002E5794" w:rsidRPr="007245EF">
        <w:rPr>
          <w:lang w:eastAsia="ja-JP"/>
        </w:rPr>
        <w:t>.</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w:t>
      </w:r>
      <w:del w:id="1217" w:author="Jutta Eckstein" w:date="2014-05-08T15:30:00Z">
        <w:r w:rsidR="007344CA" w:rsidRPr="007245EF" w:rsidDel="006E1F2F">
          <w:rPr>
            <w:lang w:eastAsia="ja-JP"/>
          </w:rPr>
          <w:delText xml:space="preserve">had </w:delText>
        </w:r>
      </w:del>
      <w:r w:rsidR="004F45FA" w:rsidRPr="007245EF">
        <w:rPr>
          <w:lang w:eastAsia="ja-JP"/>
        </w:rPr>
        <w:t xml:space="preserve">decided to </w:t>
      </w:r>
      <w:del w:id="1218" w:author="Jutta Eckstein" w:date="2014-05-08T15:30:00Z">
        <w:r w:rsidR="00D435E5" w:rsidRPr="007245EF" w:rsidDel="006E1F2F">
          <w:rPr>
            <w:lang w:eastAsia="ja-JP"/>
          </w:rPr>
          <w:delText xml:space="preserve">bring </w:delText>
        </w:r>
      </w:del>
      <w:ins w:id="1219" w:author="Jutta Eckstein" w:date="2014-05-08T15:30:00Z">
        <w:r w:rsidR="006E1F2F">
          <w:rPr>
            <w:lang w:eastAsia="ja-JP"/>
          </w:rPr>
          <w:t xml:space="preserve">use the </w:t>
        </w:r>
      </w:ins>
      <w:r w:rsidR="00D435E5" w:rsidRPr="007245EF">
        <w:rPr>
          <w:lang w:eastAsia="ja-JP"/>
        </w:rPr>
        <w:t xml:space="preserve">results </w:t>
      </w:r>
      <w:del w:id="1220" w:author="Jutta Eckstein" w:date="2014-05-08T15:30:00Z">
        <w:r w:rsidR="00D435E5" w:rsidRPr="007245EF" w:rsidDel="006E1F2F">
          <w:rPr>
            <w:lang w:eastAsia="ja-JP"/>
          </w:rPr>
          <w:delText xml:space="preserve">by </w:delText>
        </w:r>
      </w:del>
      <w:ins w:id="1221" w:author="Jutta Eckstein" w:date="2014-05-08T15:30:00Z">
        <w:r w:rsidR="006E1F2F">
          <w:rPr>
            <w:lang w:eastAsia="ja-JP"/>
          </w:rPr>
          <w:t xml:space="preserve">of the </w:t>
        </w:r>
      </w:ins>
      <w:r w:rsidR="00D435E5" w:rsidRPr="007245EF">
        <w:rPr>
          <w:lang w:eastAsia="ja-JP"/>
        </w:rPr>
        <w:t>technical improvement</w:t>
      </w:r>
      <w:r w:rsidR="00D54F19" w:rsidRPr="007245EF">
        <w:rPr>
          <w:lang w:eastAsia="ja-JP"/>
        </w:rPr>
        <w:t>s</w:t>
      </w:r>
      <w:r w:rsidR="00511E0C" w:rsidRPr="007245EF">
        <w:rPr>
          <w:lang w:eastAsia="ja-JP"/>
        </w:rPr>
        <w:t xml:space="preserve"> </w:t>
      </w:r>
      <w:del w:id="1222" w:author="Jutta Eckstein" w:date="2014-05-08T15:30:00Z">
        <w:r w:rsidR="00511E0C" w:rsidRPr="007245EF" w:rsidDel="006E1F2F">
          <w:rPr>
            <w:lang w:eastAsia="ja-JP"/>
          </w:rPr>
          <w:delText>more</w:delText>
        </w:r>
        <w:r w:rsidR="007344CA" w:rsidRPr="007245EF" w:rsidDel="006E1F2F">
          <w:rPr>
            <w:lang w:eastAsia="ja-JP"/>
          </w:rPr>
          <w:delText xml:space="preserve"> </w:delText>
        </w:r>
      </w:del>
      <w:ins w:id="1223" w:author="Jutta Eckstein" w:date="2014-05-08T15:30:00Z">
        <w:r w:rsidR="006E1F2F">
          <w:rPr>
            <w:lang w:eastAsia="ja-JP"/>
          </w:rPr>
          <w:t xml:space="preserve">in order </w:t>
        </w:r>
      </w:ins>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ins w:id="1224" w:author="Jutta Eckstein" w:date="2014-05-08T17:47:00Z">
        <w:r w:rsidR="004E3783">
          <w:rPr>
            <w:lang w:eastAsia="ja-JP"/>
          </w:rPr>
          <w:t xml:space="preserve">the </w:t>
        </w:r>
      </w:ins>
      <w:del w:id="1225" w:author="Jutta Eckstein" w:date="2014-05-08T15:30:00Z">
        <w:r w:rsidR="00FC04E4" w:rsidRPr="007245EF" w:rsidDel="006E1F2F">
          <w:rPr>
            <w:lang w:eastAsia="ja-JP"/>
          </w:rPr>
          <w:delText xml:space="preserve">iPhone </w:delText>
        </w:r>
      </w:del>
      <w:ins w:id="1226" w:author="Jutta Eckstein" w:date="2014-05-08T15:30:00Z">
        <w:r w:rsidR="006E1F2F" w:rsidRPr="007245EF">
          <w:rPr>
            <w:lang w:eastAsia="ja-JP"/>
          </w:rPr>
          <w:t>i</w:t>
        </w:r>
        <w:r w:rsidR="006E1F2F">
          <w:rPr>
            <w:lang w:eastAsia="ja-JP"/>
          </w:rPr>
          <w:t xml:space="preserve">OS </w:t>
        </w:r>
      </w:ins>
      <w:r w:rsidR="00FC04E4" w:rsidRPr="007245EF">
        <w:rPr>
          <w:lang w:eastAsia="ja-JP"/>
        </w:rPr>
        <w:t>developer</w:t>
      </w:r>
      <w:ins w:id="1227" w:author="Jutta Eckstein" w:date="2014-05-08T15:31:00Z">
        <w:r w:rsidR="006E1F2F">
          <w:rPr>
            <w:lang w:eastAsia="ja-JP"/>
          </w:rPr>
          <w:t>s</w:t>
        </w:r>
      </w:ins>
      <w:r w:rsidR="001C481F" w:rsidRPr="007245EF">
        <w:rPr>
          <w:lang w:eastAsia="ja-JP"/>
        </w:rPr>
        <w:t>.</w:t>
      </w:r>
      <w:r w:rsidR="00DF02C8" w:rsidRPr="007245EF">
        <w:rPr>
          <w:lang w:eastAsia="ja-JP"/>
        </w:rPr>
        <w:t xml:space="preserve"> Though</w:t>
      </w:r>
      <w:ins w:id="1228" w:author="Jutta Eckstein" w:date="2014-05-08T15:31:00Z">
        <w:r w:rsidR="006E1F2F">
          <w:rPr>
            <w:lang w:eastAsia="ja-JP"/>
          </w:rPr>
          <w:t>, this</w:t>
        </w:r>
      </w:ins>
      <w:del w:id="1229" w:author="Jutta Eckstein" w:date="2014-05-08T15:31:00Z">
        <w:r w:rsidR="00DF02C8" w:rsidRPr="007245EF" w:rsidDel="006E1F2F">
          <w:rPr>
            <w:lang w:eastAsia="ja-JP"/>
          </w:rPr>
          <w:delText xml:space="preserve"> it </w:delText>
        </w:r>
      </w:del>
      <w:ins w:id="1230" w:author="Jutta Eckstein" w:date="2014-05-08T15:31:00Z">
        <w:r w:rsidR="006E1F2F">
          <w:rPr>
            <w:lang w:eastAsia="ja-JP"/>
          </w:rPr>
          <w:t xml:space="preserve"> </w:t>
        </w:r>
      </w:ins>
      <w:r w:rsidR="00DF02C8" w:rsidRPr="007245EF">
        <w:rPr>
          <w:lang w:eastAsia="ja-JP"/>
        </w:rPr>
        <w:t>didn’t work well.</w:t>
      </w:r>
      <w:r w:rsidR="00703664" w:rsidRPr="007245EF">
        <w:rPr>
          <w:lang w:eastAsia="ja-JP"/>
        </w:rPr>
        <w:t xml:space="preserve"> </w:t>
      </w:r>
      <w:r w:rsidR="007D2B11" w:rsidRPr="007245EF">
        <w:rPr>
          <w:lang w:eastAsia="ja-JP"/>
        </w:rPr>
        <w:t xml:space="preserve">The </w:t>
      </w:r>
      <w:del w:id="1231" w:author="Jutta Eckstein" w:date="2014-05-08T15:31:00Z">
        <w:r w:rsidR="007D2B11" w:rsidRPr="007245EF" w:rsidDel="00D57694">
          <w:rPr>
            <w:lang w:eastAsia="ja-JP"/>
          </w:rPr>
          <w:delText xml:space="preserve">iPhone </w:delText>
        </w:r>
      </w:del>
      <w:ins w:id="1232" w:author="Jutta Eckstein" w:date="2014-05-08T15:31:00Z">
        <w:r w:rsidR="00D57694" w:rsidRPr="007245EF">
          <w:rPr>
            <w:lang w:eastAsia="ja-JP"/>
          </w:rPr>
          <w:t>i</w:t>
        </w:r>
        <w:r w:rsidR="00D57694">
          <w:rPr>
            <w:lang w:eastAsia="ja-JP"/>
          </w:rPr>
          <w:t xml:space="preserve">OS </w:t>
        </w:r>
      </w:ins>
      <w:r w:rsidR="007D2B11" w:rsidRPr="007245EF">
        <w:rPr>
          <w:lang w:eastAsia="ja-JP"/>
        </w:rPr>
        <w:t xml:space="preserve">developers </w:t>
      </w:r>
      <w:del w:id="1233" w:author="Jutta Eckstein" w:date="2014-05-08T15:31:00Z">
        <w:r w:rsidR="00C100D2" w:rsidRPr="007245EF" w:rsidDel="00D57694">
          <w:rPr>
            <w:lang w:eastAsia="ja-JP"/>
          </w:rPr>
          <w:delText xml:space="preserve">had </w:delText>
        </w:r>
        <w:r w:rsidR="003578F4" w:rsidRPr="007245EF" w:rsidDel="00D57694">
          <w:rPr>
            <w:lang w:eastAsia="ja-JP"/>
          </w:rPr>
          <w:delText xml:space="preserve">more </w:delText>
        </w:r>
      </w:del>
      <w:r w:rsidR="007D2B11" w:rsidRPr="007245EF">
        <w:rPr>
          <w:lang w:eastAsia="ja-JP"/>
        </w:rPr>
        <w:t>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del w:id="1234" w:author="Jutta Eckstein" w:date="2014-05-08T15:31:00Z">
        <w:r w:rsidR="0006669B" w:rsidRPr="007245EF" w:rsidDel="00D57694">
          <w:rPr>
            <w:lang w:eastAsia="ja-JP"/>
          </w:rPr>
          <w:delText xml:space="preserve">had </w:delText>
        </w:r>
      </w:del>
      <w:r w:rsidR="0006669B" w:rsidRPr="007245EF">
        <w:rPr>
          <w:lang w:eastAsia="ja-JP"/>
        </w:rPr>
        <w:t xml:space="preserve">sent </w:t>
      </w:r>
      <w:del w:id="1235" w:author="Jutta Eckstein" w:date="2014-05-08T15:31:00Z">
        <w:r w:rsidR="0006669B" w:rsidRPr="007245EF" w:rsidDel="00D57694">
          <w:rPr>
            <w:lang w:eastAsia="ja-JP"/>
          </w:rPr>
          <w:delText xml:space="preserve">stakeholders the </w:delText>
        </w:r>
      </w:del>
      <w:r w:rsidR="0006669B" w:rsidRPr="007245EF">
        <w:rPr>
          <w:lang w:eastAsia="ja-JP"/>
        </w:rPr>
        <w:t>apocryphal progress report</w:t>
      </w:r>
      <w:r w:rsidR="007079A2" w:rsidRPr="007245EF">
        <w:rPr>
          <w:lang w:eastAsia="ja-JP"/>
        </w:rPr>
        <w:t xml:space="preserve">s </w:t>
      </w:r>
      <w:ins w:id="1236" w:author="Jutta Eckstein" w:date="2014-05-08T15:31:00Z">
        <w:r w:rsidR="00D57694">
          <w:rPr>
            <w:lang w:eastAsia="ja-JP"/>
          </w:rPr>
          <w:t xml:space="preserve">to the stakeholders </w:t>
        </w:r>
      </w:ins>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237"/>
      <w:del w:id="1238" w:author="Jutta Eckstein" w:date="2014-05-08T15:32:00Z">
        <w:r w:rsidR="00C95D0A" w:rsidRPr="007245EF" w:rsidDel="00D57694">
          <w:rPr>
            <w:lang w:eastAsia="ja-JP"/>
          </w:rPr>
          <w:delText xml:space="preserve">them </w:delText>
        </w:r>
      </w:del>
      <w:commentRangeEnd w:id="1237"/>
      <w:ins w:id="1239" w:author="Jutta Eckstein" w:date="2014-05-08T15:32:00Z">
        <w:r w:rsidR="00D57694">
          <w:rPr>
            <w:lang w:eastAsia="ja-JP"/>
          </w:rPr>
          <w:t>the stakeholders</w:t>
        </w:r>
        <w:r w:rsidR="00D57694" w:rsidRPr="007245EF">
          <w:rPr>
            <w:lang w:eastAsia="ja-JP"/>
          </w:rPr>
          <w:t xml:space="preserve"> </w:t>
        </w:r>
      </w:ins>
      <w:r w:rsidR="00D57694">
        <w:rPr>
          <w:rStyle w:val="Kommentarzeichen"/>
          <w:rFonts w:ascii="Times New Roman" w:hAnsi="Times New Roman"/>
          <w:lang w:eastAsia="en-US"/>
        </w:rPr>
        <w:commentReference w:id="1237"/>
      </w:r>
      <w:r w:rsidR="00C95D0A" w:rsidRPr="007245EF">
        <w:rPr>
          <w:lang w:eastAsia="ja-JP"/>
        </w:rPr>
        <w:t xml:space="preserve">to get </w:t>
      </w:r>
      <w:ins w:id="1240" w:author="Jutta Eckstein" w:date="2014-05-08T15:32:00Z">
        <w:r w:rsidR="00D57694">
          <w:rPr>
            <w:lang w:eastAsia="ja-JP"/>
          </w:rPr>
          <w:t xml:space="preserve">their </w:t>
        </w:r>
      </w:ins>
      <w:r w:rsidR="00C95D0A" w:rsidRPr="007245EF">
        <w:rPr>
          <w:lang w:eastAsia="ja-JP"/>
        </w:rPr>
        <w:t>support</w:t>
      </w:r>
      <w:r w:rsidR="00924ADB" w:rsidRPr="007245EF">
        <w:rPr>
          <w:lang w:eastAsia="ja-JP"/>
        </w:rPr>
        <w:t>, rather than forcing the results.</w:t>
      </w:r>
    </w:p>
    <w:p w14:paraId="184B25CD" w14:textId="00C93B79"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del w:id="1241" w:author="Jutta Eckstein" w:date="2014-05-08T17:47:00Z">
        <w:r w:rsidR="00144C28" w:rsidRPr="007245EF" w:rsidDel="004E3783">
          <w:delText>assumed</w:delText>
        </w:r>
        <w:r w:rsidR="00C76DC1" w:rsidRPr="007245EF" w:rsidDel="004E3783">
          <w:delText xml:space="preserve"> </w:delText>
        </w:r>
      </w:del>
      <w:ins w:id="1242" w:author="Jutta Eckstein" w:date="2014-05-08T17:47:00Z">
        <w:r w:rsidR="004E3783">
          <w:t>thought</w:t>
        </w:r>
        <w:r w:rsidR="004E3783" w:rsidRPr="007245EF">
          <w:t xml:space="preserve"> </w:t>
        </w:r>
      </w:ins>
      <w:ins w:id="1243" w:author="Jutta Eckstein" w:date="2014-05-08T15:32:00Z">
        <w:r w:rsidR="00D57694">
          <w:t xml:space="preserve">of </w:t>
        </w:r>
      </w:ins>
      <w:r w:rsidR="00C76DC1" w:rsidRPr="007245EF">
        <w:t>me as a</w:t>
      </w:r>
      <w:ins w:id="1244" w:author="Jutta Eckstein" w:date="2014-05-08T15:32:00Z">
        <w:r w:rsidR="00D57694">
          <w:t>n</w:t>
        </w:r>
      </w:ins>
      <w:r w:rsidR="00C76DC1" w:rsidRPr="007245EF">
        <w:t xml:space="preserve"> </w:t>
      </w:r>
      <w:del w:id="1245" w:author="Jutta Eckstein" w:date="2014-05-08T15:32:00Z">
        <w:r w:rsidR="00C76DC1" w:rsidRPr="007245EF" w:rsidDel="00D57694">
          <w:delText xml:space="preserve">mere </w:delText>
        </w:r>
      </w:del>
      <w:ins w:id="1246" w:author="Jutta Eckstein" w:date="2014-05-08T15:32:00Z">
        <w:r w:rsidR="00D57694">
          <w:t xml:space="preserve">additional </w:t>
        </w:r>
      </w:ins>
      <w:r w:rsidR="00C76DC1" w:rsidRPr="007245EF">
        <w:t xml:space="preserve">workforce </w:t>
      </w:r>
      <w:del w:id="1247" w:author="Jutta Eckstein" w:date="2014-05-08T15:32:00Z">
        <w:r w:rsidR="00246FE7" w:rsidRPr="007245EF" w:rsidDel="00D57694">
          <w:delText>of</w:delText>
        </w:r>
        <w:r w:rsidR="00C76DC1" w:rsidRPr="007245EF" w:rsidDel="00D57694">
          <w:delText xml:space="preserve"> </w:delText>
        </w:r>
      </w:del>
      <w:ins w:id="1248" w:author="Jutta Eckstein" w:date="2014-05-08T17:47:00Z">
        <w:r w:rsidR="004E3783">
          <w:t xml:space="preserve">for </w:t>
        </w:r>
      </w:ins>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ins w:id="1249" w:author="Jutta Eckstein" w:date="2014-05-08T15:32:00Z">
        <w:r w:rsidR="00D57694">
          <w:t xml:space="preserve">the </w:t>
        </w:r>
      </w:ins>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ins w:id="1250" w:author="Jutta Eckstein" w:date="2014-05-08T15:33:00Z">
        <w:r w:rsidR="00D57694">
          <w:rPr>
            <w:lang w:eastAsia="ja-JP"/>
          </w:rPr>
          <w:t xml:space="preserve">to </w:t>
        </w:r>
      </w:ins>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del w:id="1251" w:author="Jutta Eckstein" w:date="2014-05-08T15:33:00Z">
        <w:r w:rsidR="00AA7651" w:rsidRPr="007245EF" w:rsidDel="00D57694">
          <w:rPr>
            <w:lang w:eastAsia="ja-JP"/>
          </w:rPr>
          <w:delText xml:space="preserve">me </w:delText>
        </w:r>
      </w:del>
      <w:ins w:id="1252" w:author="Jutta Eckstein" w:date="2014-05-08T15:33:00Z">
        <w:r w:rsidR="00D57694">
          <w:rPr>
            <w:lang w:eastAsia="ja-JP"/>
          </w:rPr>
          <w:t xml:space="preserve">that I </w:t>
        </w:r>
      </w:ins>
      <w:del w:id="1253" w:author="Jutta Eckstein" w:date="2014-05-08T15:33:00Z">
        <w:r w:rsidR="00AA7651" w:rsidRPr="007245EF" w:rsidDel="00D57694">
          <w:rPr>
            <w:lang w:eastAsia="ja-JP"/>
          </w:rPr>
          <w:delText xml:space="preserve">to </w:delText>
        </w:r>
      </w:del>
      <w:r w:rsidR="00AA7651" w:rsidRPr="007245EF">
        <w:rPr>
          <w:lang w:eastAsia="ja-JP"/>
        </w:rPr>
        <w:t xml:space="preserve">increase the ratio of developing software </w:t>
      </w:r>
      <w:del w:id="1254" w:author="Jutta Eckstein" w:date="2014-05-08T15:34:00Z">
        <w:r w:rsidR="00675F12" w:rsidRPr="007245EF" w:rsidDel="00D57694">
          <w:rPr>
            <w:lang w:eastAsia="ja-JP"/>
          </w:rPr>
          <w:delText xml:space="preserve">more </w:delText>
        </w:r>
      </w:del>
      <w:r w:rsidR="00A12E0E" w:rsidRPr="007245EF">
        <w:rPr>
          <w:lang w:eastAsia="ja-JP"/>
        </w:rPr>
        <w:t>d</w:t>
      </w:r>
      <w:r w:rsidR="006418A5" w:rsidRPr="007245EF">
        <w:rPr>
          <w:lang w:eastAsia="ja-JP"/>
        </w:rPr>
        <w:t xml:space="preserve">ue to </w:t>
      </w:r>
      <w:ins w:id="1255" w:author="Jutta Eckstein" w:date="2014-05-08T15:34:00Z">
        <w:r w:rsidR="00D57694">
          <w:rPr>
            <w:lang w:eastAsia="ja-JP"/>
          </w:rPr>
          <w:t xml:space="preserve">a </w:t>
        </w:r>
      </w:ins>
      <w:r w:rsidR="001B54AD" w:rsidRPr="007245EF">
        <w:rPr>
          <w:lang w:eastAsia="ja-JP"/>
        </w:rPr>
        <w:t xml:space="preserve">severe </w:t>
      </w:r>
      <w:ins w:id="1256" w:author="Jutta Eckstein" w:date="2014-05-08T15:34:00Z">
        <w:r w:rsidR="00D57694">
          <w:rPr>
            <w:lang w:eastAsia="ja-JP"/>
          </w:rPr>
          <w:t xml:space="preserve">lack in </w:t>
        </w:r>
      </w:ins>
      <w:r w:rsidR="001B54AD" w:rsidRPr="007245EF">
        <w:rPr>
          <w:lang w:eastAsia="ja-JP"/>
        </w:rPr>
        <w:t xml:space="preserve">scope </w:t>
      </w:r>
      <w:ins w:id="1257" w:author="Jutta Eckstein" w:date="2014-05-08T15:34:00Z">
        <w:r w:rsidR="00D57694">
          <w:rPr>
            <w:lang w:eastAsia="ja-JP"/>
          </w:rPr>
          <w:t xml:space="preserve">implementation </w:t>
        </w:r>
      </w:ins>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del w:id="1258" w:author="Jutta Eckstein" w:date="2014-05-08T15:34:00Z">
        <w:r w:rsidR="00C24B36" w:rsidRPr="007245EF" w:rsidDel="00D57694">
          <w:rPr>
            <w:lang w:eastAsia="ja-JP"/>
          </w:rPr>
          <w:delText xml:space="preserve">it </w:delText>
        </w:r>
      </w:del>
      <w:ins w:id="1259" w:author="Jutta Eckstein" w:date="2014-05-08T15:34:00Z">
        <w:r w:rsidR="00D57694">
          <w:rPr>
            <w:lang w:eastAsia="ja-JP"/>
          </w:rPr>
          <w:t xml:space="preserve">this </w:t>
        </w:r>
      </w:ins>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del w:id="1260" w:author="Jutta Eckstein" w:date="2014-05-08T15:35:00Z">
        <w:r w:rsidR="00B95AFA" w:rsidRPr="007245EF" w:rsidDel="00D57694">
          <w:rPr>
            <w:lang w:eastAsia="ja-JP"/>
          </w:rPr>
          <w:delText>I had some</w:delText>
        </w:r>
      </w:del>
      <w:ins w:id="1261" w:author="Jutta Eckstein" w:date="2014-05-08T15:35:00Z">
        <w:r w:rsidR="00D57694">
          <w:rPr>
            <w:lang w:eastAsia="ja-JP"/>
          </w:rPr>
          <w:t xml:space="preserve">At </w:t>
        </w:r>
      </w:ins>
      <w:r w:rsidR="00B95AFA" w:rsidRPr="007245EF">
        <w:rPr>
          <w:lang w:eastAsia="ja-JP"/>
        </w:rPr>
        <w:t xml:space="preserve">times </w:t>
      </w:r>
      <w:ins w:id="1262" w:author="Jutta Eckstein" w:date="2014-05-08T15:35:00Z">
        <w:r w:rsidR="00D57694">
          <w:rPr>
            <w:lang w:eastAsia="ja-JP"/>
          </w:rPr>
          <w:t xml:space="preserve">I </w:t>
        </w:r>
      </w:ins>
      <w:r w:rsidR="00B95AFA" w:rsidRPr="007245EF">
        <w:rPr>
          <w:lang w:eastAsia="ja-JP"/>
        </w:rPr>
        <w:t>lost my composure</w:t>
      </w:r>
      <w:r w:rsidR="00B36607" w:rsidRPr="007245EF">
        <w:rPr>
          <w:lang w:eastAsia="ja-JP"/>
        </w:rPr>
        <w:t xml:space="preserve"> </w:t>
      </w:r>
      <w:ins w:id="1263" w:author="Jutta Eckstein" w:date="2014-05-08T15:35:00Z">
        <w:r w:rsidR="00D57694">
          <w:rPr>
            <w:lang w:eastAsia="ja-JP"/>
          </w:rPr>
          <w:t xml:space="preserve">in order </w:t>
        </w:r>
      </w:ins>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ins w:id="1264" w:author="Jutta Eckstein" w:date="2014-05-08T15:35:00Z">
        <w:r w:rsidR="00D57694">
          <w:rPr>
            <w:lang w:eastAsia="ja-JP"/>
          </w:rPr>
          <w:t xml:space="preserve">appropriate </w:t>
        </w:r>
      </w:ins>
      <w:r w:rsidR="0038774F" w:rsidRPr="007245EF">
        <w:rPr>
          <w:lang w:eastAsia="ja-JP"/>
        </w:rPr>
        <w:t>advices</w:t>
      </w:r>
      <w:del w:id="1265" w:author="Jutta Eckstein" w:date="2014-05-08T15:35:00Z">
        <w:r w:rsidR="0038774F" w:rsidRPr="007245EF" w:rsidDel="00D57694">
          <w:rPr>
            <w:lang w:eastAsia="ja-JP"/>
          </w:rPr>
          <w:delText xml:space="preserve"> </w:delText>
        </w:r>
        <w:r w:rsidR="005124D5" w:rsidRPr="007245EF" w:rsidDel="00D57694">
          <w:rPr>
            <w:lang w:eastAsia="ja-JP"/>
          </w:rPr>
          <w:delText>appropriately</w:delText>
        </w:r>
      </w:del>
      <w:r w:rsidR="002D5DF5" w:rsidRPr="007245EF">
        <w:rPr>
          <w:lang w:eastAsia="ja-JP"/>
        </w:rPr>
        <w:t>.</w:t>
      </w:r>
      <w:r w:rsidR="00BA471D" w:rsidRPr="007245EF">
        <w:rPr>
          <w:lang w:eastAsia="ja-JP"/>
        </w:rPr>
        <w:t xml:space="preserve"> </w:t>
      </w:r>
      <w:r w:rsidR="00E2062B" w:rsidRPr="007245EF">
        <w:rPr>
          <w:lang w:eastAsia="ja-JP"/>
        </w:rPr>
        <w:t xml:space="preserve">At that time, </w:t>
      </w:r>
      <w:ins w:id="1266" w:author="Jutta Eckstein" w:date="2014-05-08T17:48:00Z">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ins>
      <w:r w:rsidR="004316F1" w:rsidRPr="007245EF">
        <w:rPr>
          <w:lang w:eastAsia="ja-JP"/>
        </w:rPr>
        <w:t xml:space="preserve">I should have clarified the cause </w:t>
      </w:r>
      <w:del w:id="1267" w:author="Jutta Eckstein" w:date="2014-05-08T15:35:00Z">
        <w:r w:rsidR="004316F1" w:rsidRPr="007245EF" w:rsidDel="00D57694">
          <w:rPr>
            <w:lang w:eastAsia="ja-JP"/>
          </w:rPr>
          <w:delText>of</w:delText>
        </w:r>
        <w:r w:rsidR="0084423C" w:rsidRPr="007245EF" w:rsidDel="00D57694">
          <w:rPr>
            <w:lang w:eastAsia="ja-JP"/>
          </w:rPr>
          <w:delText xml:space="preserve"> </w:delText>
        </w:r>
      </w:del>
      <w:ins w:id="1268" w:author="Jutta Eckstein" w:date="2014-05-08T15:35:00Z">
        <w:r w:rsidR="00D57694">
          <w:rPr>
            <w:lang w:eastAsia="ja-JP"/>
          </w:rPr>
          <w:t>for the</w:t>
        </w:r>
        <w:r w:rsidR="00D57694" w:rsidRPr="007245EF">
          <w:rPr>
            <w:lang w:eastAsia="ja-JP"/>
          </w:rPr>
          <w:t xml:space="preserve"> </w:t>
        </w:r>
      </w:ins>
      <w:r w:rsidR="0084423C" w:rsidRPr="007245EF">
        <w:rPr>
          <w:lang w:eastAsia="ja-JP"/>
        </w:rPr>
        <w:t>increasing requirements</w:t>
      </w:r>
      <w:del w:id="1269" w:author="Jutta Eckstein" w:date="2014-05-08T17:48:00Z">
        <w:r w:rsidR="000E197C" w:rsidRPr="007245EF" w:rsidDel="004E3783">
          <w:rPr>
            <w:lang w:eastAsia="ja-JP"/>
          </w:rPr>
          <w:delText xml:space="preserve"> as a leader of the improvement</w:delText>
        </w:r>
        <w:r w:rsidR="005F0B03" w:rsidRPr="007245EF" w:rsidDel="004E3783">
          <w:rPr>
            <w:lang w:eastAsia="ja-JP"/>
          </w:rPr>
          <w:delText xml:space="preserve"> </w:delText>
        </w:r>
        <w:r w:rsidR="00CA34FA" w:rsidRPr="007245EF" w:rsidDel="004E3783">
          <w:rPr>
            <w:lang w:eastAsia="ja-JP"/>
          </w:rPr>
          <w:delText>(</w:delText>
        </w:r>
        <w:r w:rsidR="005F0B03" w:rsidRPr="007245EF" w:rsidDel="004E3783">
          <w:rPr>
            <w:lang w:eastAsia="ja-JP"/>
          </w:rPr>
          <w:delText xml:space="preserve">or </w:delText>
        </w:r>
        <w:r w:rsidR="000E197C" w:rsidRPr="007245EF" w:rsidDel="004E3783">
          <w:rPr>
            <w:lang w:eastAsia="ja-JP"/>
          </w:rPr>
          <w:delText xml:space="preserve">an </w:delText>
        </w:r>
        <w:r w:rsidR="000E197C" w:rsidRPr="007245EF" w:rsidDel="004E3783">
          <w:rPr>
            <w:lang w:eastAsia="ja-JP"/>
          </w:rPr>
          <w:lastRenderedPageBreak/>
          <w:delText>Agile Coach</w:delText>
        </w:r>
        <w:r w:rsidR="00CA34FA" w:rsidRPr="007245EF" w:rsidDel="004E3783">
          <w:rPr>
            <w:lang w:eastAsia="ja-JP"/>
          </w:rPr>
          <w:delText>)</w:delText>
        </w:r>
      </w:del>
      <w:r w:rsidR="00CB263D" w:rsidRPr="007245EF">
        <w:rPr>
          <w:lang w:eastAsia="ja-JP"/>
        </w:rPr>
        <w:t>.</w:t>
      </w:r>
      <w:r w:rsidR="00F2793D" w:rsidRPr="007245EF">
        <w:rPr>
          <w:lang w:eastAsia="ja-JP"/>
        </w:rPr>
        <w:t xml:space="preserve"> </w:t>
      </w:r>
      <w:commentRangeStart w:id="1270"/>
      <w:r w:rsidR="0056567D" w:rsidRPr="007245EF">
        <w:rPr>
          <w:lang w:eastAsia="ja-JP"/>
        </w:rPr>
        <w:t xml:space="preserve">If we use </w:t>
      </w:r>
      <w:r w:rsidR="0056567D" w:rsidRPr="007245EF">
        <w:t>the “Technology</w:t>
      </w:r>
      <w:r w:rsidR="00AD188E" w:rsidRPr="007245EF">
        <w:t>-</w:t>
      </w:r>
      <w:r w:rsidR="0056567D" w:rsidRPr="007245EF">
        <w:t>Driven Development”</w:t>
      </w:r>
      <w:r w:rsidR="002F1D66" w:rsidRPr="007245EF">
        <w:t>,</w:t>
      </w:r>
      <w:r w:rsidR="002F1D66" w:rsidRPr="007245EF">
        <w:rPr>
          <w:lang w:eastAsia="ja-JP"/>
        </w:rPr>
        <w:t xml:space="preserve"> </w:t>
      </w:r>
      <w:del w:id="1271" w:author="Jutta Eckstein" w:date="2014-05-08T17:48:00Z">
        <w:r w:rsidR="002F1D66" w:rsidRPr="007245EF" w:rsidDel="004E3783">
          <w:rPr>
            <w:lang w:eastAsia="ja-JP"/>
          </w:rPr>
          <w:delText>w</w:delText>
        </w:r>
        <w:r w:rsidR="00EC6EDA" w:rsidRPr="007245EF" w:rsidDel="004E3783">
          <w:rPr>
            <w:lang w:eastAsia="ja-JP"/>
          </w:rPr>
          <w:delText xml:space="preserve">e </w:delText>
        </w:r>
      </w:del>
      <w:ins w:id="1272" w:author="Jutta Eckstein" w:date="2014-05-08T17:48:00Z">
        <w:r w:rsidR="004E3783">
          <w:rPr>
            <w:lang w:eastAsia="ja-JP"/>
          </w:rPr>
          <w:t>the Agile Coach</w:t>
        </w:r>
        <w:r w:rsidR="004E3783" w:rsidRPr="007245EF">
          <w:rPr>
            <w:lang w:eastAsia="ja-JP"/>
          </w:rPr>
          <w:t xml:space="preserve"> </w:t>
        </w:r>
      </w:ins>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commentRangeEnd w:id="1270"/>
      <w:r w:rsidR="00C900ED" w:rsidRPr="007245EF">
        <w:rPr>
          <w:rStyle w:val="Kommentarzeichen"/>
          <w:sz w:val="20"/>
          <w:szCs w:val="20"/>
          <w:lang w:eastAsia="en-US"/>
        </w:rPr>
        <w:commentReference w:id="1270"/>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berschrift1"/>
        <w:rPr>
          <w:szCs w:val="20"/>
        </w:rPr>
      </w:pPr>
      <w:r w:rsidRPr="007245EF">
        <w:rPr>
          <w:szCs w:val="20"/>
        </w:rPr>
        <w:t>Possibilities and future</w:t>
      </w:r>
    </w:p>
    <w:p w14:paraId="6ED91ED6" w14:textId="37744936"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del w:id="1273" w:author="Jutta Eckstein" w:date="2014-05-08T15:36:00Z">
        <w:r w:rsidR="00EB3217" w:rsidRPr="007245EF" w:rsidDel="00816777">
          <w:rPr>
            <w:lang w:eastAsia="ja-JP"/>
          </w:rPr>
          <w:delText xml:space="preserve">found </w:delText>
        </w:r>
      </w:del>
      <w:ins w:id="1274" w:author="Jutta Eckstein" w:date="2014-05-08T15:36:00Z">
        <w:r w:rsidR="00816777">
          <w:rPr>
            <w:lang w:eastAsia="ja-JP"/>
          </w:rPr>
          <w:t>discovered</w:t>
        </w:r>
        <w:r w:rsidR="00816777" w:rsidRPr="007245EF">
          <w:rPr>
            <w:lang w:eastAsia="ja-JP"/>
          </w:rPr>
          <w:t xml:space="preserve"> </w:t>
        </w:r>
      </w:ins>
      <w:r w:rsidR="00EB3217" w:rsidRPr="007245EF">
        <w:rPr>
          <w:lang w:eastAsia="ja-JP"/>
        </w:rPr>
        <w:t xml:space="preserve">the </w:t>
      </w:r>
      <w:del w:id="1275" w:author="Jutta Eckstein" w:date="2014-05-08T15:36:00Z">
        <w:r w:rsidR="00EB3217" w:rsidRPr="007245EF" w:rsidDel="00816777">
          <w:rPr>
            <w:lang w:eastAsia="ja-JP"/>
          </w:rPr>
          <w:delText xml:space="preserve">possibility </w:delText>
        </w:r>
      </w:del>
      <w:ins w:id="1276" w:author="Jutta Eckstein" w:date="2014-05-08T15:36:00Z">
        <w:r w:rsidR="00816777" w:rsidRPr="007245EF">
          <w:rPr>
            <w:lang w:eastAsia="ja-JP"/>
          </w:rPr>
          <w:t>possibilit</w:t>
        </w:r>
        <w:r w:rsidR="00816777">
          <w:rPr>
            <w:lang w:eastAsia="ja-JP"/>
          </w:rPr>
          <w:t>ies</w:t>
        </w:r>
        <w:r w:rsidR="00816777" w:rsidRPr="007245EF">
          <w:rPr>
            <w:lang w:eastAsia="ja-JP"/>
          </w:rPr>
          <w:t xml:space="preserve"> </w:t>
        </w:r>
      </w:ins>
      <w:r w:rsidR="00EB3217" w:rsidRPr="007245EF">
        <w:rPr>
          <w:lang w:eastAsia="ja-JP"/>
        </w:rPr>
        <w:t xml:space="preserve">and </w:t>
      </w:r>
      <w:ins w:id="1277" w:author="Jutta Eckstein" w:date="2014-05-08T15:36:00Z">
        <w:r w:rsidR="00816777">
          <w:rPr>
            <w:lang w:eastAsia="ja-JP"/>
          </w:rPr>
          <w:t xml:space="preserve">the </w:t>
        </w:r>
      </w:ins>
      <w:r w:rsidR="00EB3217" w:rsidRPr="007245EF">
        <w:rPr>
          <w:lang w:eastAsia="ja-JP"/>
        </w:rPr>
        <w:t xml:space="preserve">future of </w:t>
      </w:r>
      <w:del w:id="1278" w:author="Jutta Eckstein" w:date="2014-05-08T15:36:00Z">
        <w:r w:rsidR="00EB3217" w:rsidRPr="007245EF" w:rsidDel="00816777">
          <w:rPr>
            <w:lang w:eastAsia="ja-JP"/>
          </w:rPr>
          <w:delText xml:space="preserve">the </w:delText>
        </w:r>
      </w:del>
      <w:r w:rsidR="00EB3217" w:rsidRPr="007245EF">
        <w:t>“Technology</w:t>
      </w:r>
      <w:r w:rsidR="00CA76FA" w:rsidRPr="007245EF">
        <w:t>-</w:t>
      </w:r>
      <w:r w:rsidR="00EB3217" w:rsidRPr="007245EF">
        <w:t>Driven Development”</w:t>
      </w:r>
      <w:r w:rsidRPr="007245EF">
        <w:rPr>
          <w:lang w:eastAsia="ja-JP"/>
        </w:rPr>
        <w:t xml:space="preserve"> through the challenges I mentioned above</w:t>
      </w:r>
      <w:del w:id="1279" w:author="Jutta Eckstein" w:date="2014-05-08T15:37:00Z">
        <w:r w:rsidRPr="007245EF" w:rsidDel="00816777">
          <w:rPr>
            <w:lang w:eastAsia="ja-JP"/>
          </w:rPr>
          <w:delText>.</w:delText>
        </w:r>
      </w:del>
      <w:ins w:id="1280" w:author="Jutta Eckstein" w:date="2014-05-08T15:37:00Z">
        <w:r w:rsidR="00816777">
          <w:rPr>
            <w:lang w:eastAsia="ja-JP"/>
          </w:rPr>
          <w:t>:</w:t>
        </w:r>
      </w:ins>
    </w:p>
    <w:p w14:paraId="648B6C66" w14:textId="1BC9C5AC"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del w:id="1281" w:author="Jutta Eckstein" w:date="2014-05-08T15:37:00Z">
        <w:r w:rsidR="007333B0" w:rsidRPr="007245EF" w:rsidDel="00816777">
          <w:rPr>
            <w:lang w:eastAsia="ja-JP"/>
          </w:rPr>
          <w:delText xml:space="preserve">the </w:delText>
        </w:r>
      </w:del>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w:t>
      </w:r>
      <w:del w:id="1282" w:author="Jutta Eckstein" w:date="2014-05-08T15:37:00Z">
        <w:r w:rsidR="00BB568A" w:rsidRPr="007245EF" w:rsidDel="00816777">
          <w:rPr>
            <w:lang w:eastAsia="ja-JP"/>
          </w:rPr>
          <w:delText xml:space="preserve">us </w:delText>
        </w:r>
      </w:del>
      <w:r w:rsidR="00BB568A" w:rsidRPr="007245EF">
        <w:rPr>
          <w:lang w:eastAsia="ja-JP"/>
        </w:rPr>
        <w:t xml:space="preserve">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del w:id="1283" w:author="Jutta Eckstein" w:date="2014-05-08T15:37:00Z">
        <w:r w:rsidR="00DA4A81" w:rsidRPr="007245EF" w:rsidDel="00816777">
          <w:rPr>
            <w:lang w:eastAsia="ja-JP"/>
          </w:rPr>
          <w:delText xml:space="preserve">is able to </w:delText>
        </w:r>
      </w:del>
      <w:r w:rsidR="00DA4A81" w:rsidRPr="007245EF">
        <w:rPr>
          <w:lang w:eastAsia="ja-JP"/>
        </w:rPr>
        <w:t>support</w:t>
      </w:r>
      <w:ins w:id="1284" w:author="Jutta Eckstein" w:date="2014-05-08T15:37:00Z">
        <w:r w:rsidR="00816777">
          <w:rPr>
            <w:lang w:eastAsia="ja-JP"/>
          </w:rPr>
          <w:t>s</w:t>
        </w:r>
      </w:ins>
      <w:r w:rsidR="00DA4A81" w:rsidRPr="007245EF">
        <w:rPr>
          <w:lang w:eastAsia="ja-JP"/>
        </w:rPr>
        <w:t xml:space="preserve"> </w:t>
      </w:r>
      <w:del w:id="1285" w:author="Jutta Eckstein" w:date="2014-05-08T15:37:00Z">
        <w:r w:rsidR="00DA4A81" w:rsidRPr="007245EF" w:rsidDel="00816777">
          <w:rPr>
            <w:lang w:eastAsia="ja-JP"/>
          </w:rPr>
          <w:delText xml:space="preserve">the </w:delText>
        </w:r>
      </w:del>
      <w:r w:rsidR="00DA4A81" w:rsidRPr="007245EF">
        <w:rPr>
          <w:lang w:eastAsia="ja-JP"/>
        </w:rPr>
        <w:t xml:space="preserve">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del w:id="1286" w:author="Jutta Eckstein" w:date="2014-05-08T15:37:00Z">
        <w:r w:rsidR="00593654" w:rsidRPr="007245EF" w:rsidDel="00816777">
          <w:rPr>
            <w:lang w:eastAsia="ja-JP"/>
          </w:rPr>
          <w:delText xml:space="preserve">means </w:delText>
        </w:r>
        <w:r w:rsidR="00073AEC" w:rsidRPr="007245EF" w:rsidDel="00816777">
          <w:rPr>
            <w:lang w:eastAsia="ja-JP"/>
          </w:rPr>
          <w:delText xml:space="preserve">it can </w:delText>
        </w:r>
      </w:del>
      <w:r w:rsidR="00073AEC" w:rsidRPr="007245EF">
        <w:rPr>
          <w:lang w:eastAsia="ja-JP"/>
        </w:rPr>
        <w:t>help</w:t>
      </w:r>
      <w:ins w:id="1287" w:author="Jutta Eckstein" w:date="2014-05-08T15:37:00Z">
        <w:r w:rsidR="00816777">
          <w:rPr>
            <w:lang w:eastAsia="ja-JP"/>
          </w:rPr>
          <w:t>s</w:t>
        </w:r>
      </w:ins>
      <w:r w:rsidR="00073AEC" w:rsidRPr="007245EF">
        <w:rPr>
          <w:lang w:eastAsia="ja-JP"/>
        </w:rPr>
        <w:t xml:space="preserve"> </w:t>
      </w:r>
      <w:r w:rsidR="00412008" w:rsidRPr="007245EF">
        <w:rPr>
          <w:lang w:eastAsia="ja-JP"/>
        </w:rPr>
        <w:t>managers and stakeholders.</w:t>
      </w:r>
    </w:p>
    <w:p w14:paraId="78AD91BD" w14:textId="4AF55F86"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del w:id="1288" w:author="Jutta Eckstein" w:date="2014-05-08T15:37:00Z">
        <w:r w:rsidR="00A23E91" w:rsidRPr="007245EF" w:rsidDel="00816777">
          <w:rPr>
            <w:lang w:eastAsia="ja-JP"/>
          </w:rPr>
          <w:delText xml:space="preserve">the </w:delText>
        </w:r>
      </w:del>
      <w:r w:rsidR="00A23E91" w:rsidRPr="007245EF">
        <w:t xml:space="preserve">“Technology-Driven Development” as a measure </w:t>
      </w:r>
      <w:del w:id="1289" w:author="Jutta Eckstein" w:date="2014-05-08T15:37:00Z">
        <w:r w:rsidR="00A23E91" w:rsidRPr="007245EF" w:rsidDel="00816777">
          <w:delText xml:space="preserve">of </w:delText>
        </w:r>
      </w:del>
      <w:ins w:id="1290" w:author="Jutta Eckstein" w:date="2014-05-08T15:37:00Z">
        <w:r w:rsidR="00816777">
          <w:t xml:space="preserve">for </w:t>
        </w:r>
      </w:ins>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291"/>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ins w:id="1292" w:author="Jutta Eckstein" w:date="2014-05-08T15:38:00Z">
        <w:r w:rsidR="00816777">
          <w:rPr>
            <w:lang w:eastAsia="ja-JP"/>
          </w:rPr>
          <w:t xml:space="preserve">strategy </w:t>
        </w:r>
      </w:ins>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291"/>
      <w:r w:rsidR="00816777">
        <w:rPr>
          <w:rStyle w:val="Kommentarzeichen"/>
          <w:rFonts w:ascii="Times New Roman" w:hAnsi="Times New Roman"/>
          <w:lang w:eastAsia="en-US"/>
        </w:rPr>
        <w:commentReference w:id="1291"/>
      </w:r>
      <w:r w:rsidR="00027C85" w:rsidRPr="007245EF">
        <w:rPr>
          <w:lang w:eastAsia="ja-JP"/>
        </w:rPr>
        <w:t>Additionally, it is very useful to get</w:t>
      </w:r>
      <w:r w:rsidR="00233C5E" w:rsidRPr="007245EF">
        <w:rPr>
          <w:lang w:eastAsia="ja-JP"/>
        </w:rPr>
        <w:t xml:space="preserve"> </w:t>
      </w:r>
      <w:ins w:id="1293" w:author="Jutta Eckstein" w:date="2014-05-08T15:38:00Z">
        <w:r w:rsidR="00816777">
          <w:rPr>
            <w:lang w:eastAsia="ja-JP"/>
          </w:rPr>
          <w:t xml:space="preserve">the </w:t>
        </w:r>
      </w:ins>
      <w:r w:rsidR="00233C5E" w:rsidRPr="007245EF">
        <w:rPr>
          <w:lang w:eastAsia="ja-JP"/>
        </w:rPr>
        <w:t xml:space="preserve">support from </w:t>
      </w:r>
      <w:ins w:id="1294" w:author="Jutta Eckstein" w:date="2014-05-08T15:38:00Z">
        <w:r w:rsidR="00816777">
          <w:rPr>
            <w:lang w:eastAsia="ja-JP"/>
          </w:rPr>
          <w:t xml:space="preserve">the </w:t>
        </w:r>
      </w:ins>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del w:id="1295" w:author="Jutta Eckstein" w:date="2014-05-08T15:39:00Z">
        <w:r w:rsidR="0042496F" w:rsidRPr="007245EF" w:rsidDel="00816777">
          <w:rPr>
            <w:lang w:eastAsia="ja-JP"/>
          </w:rPr>
          <w:delText>keep</w:delText>
        </w:r>
        <w:r w:rsidR="005A3B4B" w:rsidRPr="007245EF" w:rsidDel="00816777">
          <w:rPr>
            <w:lang w:eastAsia="ja-JP"/>
          </w:rPr>
          <w:delText>ing</w:delText>
        </w:r>
        <w:r w:rsidR="0042496F" w:rsidRPr="007245EF" w:rsidDel="00816777">
          <w:rPr>
            <w:lang w:eastAsia="ja-JP"/>
          </w:rPr>
          <w:delText xml:space="preserve"> </w:delText>
        </w:r>
      </w:del>
      <w:ins w:id="1296" w:author="Jutta Eckstein" w:date="2014-05-08T15:39:00Z">
        <w:r w:rsidR="00816777">
          <w:rPr>
            <w:lang w:eastAsia="ja-JP"/>
          </w:rPr>
          <w:t xml:space="preserve">understanding </w:t>
        </w:r>
      </w:ins>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del w:id="1297" w:author="Jutta Eckstein" w:date="2014-05-08T15:39:00Z">
        <w:r w:rsidR="000F5433" w:rsidRPr="007245EF" w:rsidDel="00816777">
          <w:rPr>
            <w:lang w:eastAsia="ja-JP"/>
          </w:rPr>
          <w:delText xml:space="preserve">to </w:delText>
        </w:r>
      </w:del>
      <w:ins w:id="1298" w:author="Jutta Eckstein" w:date="2014-05-08T15:39:00Z">
        <w:r w:rsidR="00816777">
          <w:rPr>
            <w:lang w:eastAsia="ja-JP"/>
          </w:rPr>
          <w:t xml:space="preserve">for </w:t>
        </w:r>
      </w:ins>
      <w:del w:id="1299" w:author="Jutta Eckstein" w:date="2014-05-08T15:39:00Z">
        <w:r w:rsidR="000F5433" w:rsidRPr="007245EF" w:rsidDel="00816777">
          <w:rPr>
            <w:lang w:eastAsia="ja-JP"/>
          </w:rPr>
          <w:delText xml:space="preserve">collaborate </w:delText>
        </w:r>
      </w:del>
      <w:ins w:id="1300" w:author="Jutta Eckstein" w:date="2014-05-08T15:39:00Z">
        <w:r w:rsidR="00816777" w:rsidRPr="007245EF">
          <w:rPr>
            <w:lang w:eastAsia="ja-JP"/>
          </w:rPr>
          <w:t>collaborat</w:t>
        </w:r>
        <w:r w:rsidR="00816777">
          <w:rPr>
            <w:lang w:eastAsia="ja-JP"/>
          </w:rPr>
          <w:t>ing</w:t>
        </w:r>
        <w:r w:rsidR="00816777" w:rsidRPr="007245EF">
          <w:rPr>
            <w:lang w:eastAsia="ja-JP"/>
          </w:rPr>
          <w:t xml:space="preserve"> </w:t>
        </w:r>
      </w:ins>
      <w:r w:rsidR="000F5433" w:rsidRPr="007245EF">
        <w:rPr>
          <w:lang w:eastAsia="ja-JP"/>
        </w:rPr>
        <w:t>with managers.</w:t>
      </w:r>
    </w:p>
    <w:p w14:paraId="05545B20" w14:textId="3602BD27"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del w:id="1301" w:author="Jutta Eckstein" w:date="2014-05-08T15:39:00Z">
        <w:r w:rsidR="00535B33" w:rsidRPr="007245EF" w:rsidDel="00816777">
          <w:rPr>
            <w:lang w:eastAsia="ja-JP"/>
          </w:rPr>
          <w:delText xml:space="preserve">the </w:delText>
        </w:r>
      </w:del>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ins w:id="1302" w:author="Jutta Eckstein" w:date="2014-05-08T17:48:00Z">
        <w:r w:rsidR="004E3783">
          <w:rPr>
            <w:lang w:eastAsia="ja-JP"/>
          </w:rPr>
          <w:t xml:space="preserve">the </w:t>
        </w:r>
      </w:ins>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del w:id="1303" w:author="Jutta Eckstein" w:date="2014-05-08T15:40:00Z">
        <w:r w:rsidR="00D07BE8" w:rsidRPr="007245EF" w:rsidDel="00816777">
          <w:delText>take</w:delText>
        </w:r>
        <w:r w:rsidR="00A340D3" w:rsidRPr="007245EF" w:rsidDel="00816777">
          <w:delText>s</w:delText>
        </w:r>
        <w:r w:rsidR="00D07BE8" w:rsidRPr="007245EF" w:rsidDel="00816777">
          <w:delText xml:space="preserve"> </w:delText>
        </w:r>
      </w:del>
      <w:ins w:id="1304" w:author="Jutta Eckstein" w:date="2014-05-08T15:40:00Z">
        <w:r w:rsidR="00816777">
          <w:t xml:space="preserve">disables </w:t>
        </w:r>
      </w:ins>
      <w:r w:rsidR="006047DB" w:rsidRPr="007245EF">
        <w:t xml:space="preserve">the team </w:t>
      </w:r>
      <w:del w:id="1305" w:author="Jutta Eckstein" w:date="2014-05-08T15:40:00Z">
        <w:r w:rsidR="00D07BE8" w:rsidRPr="007245EF" w:rsidDel="00816777">
          <w:delText xml:space="preserve">away the ability </w:delText>
        </w:r>
      </w:del>
      <w:r w:rsidR="00D07BE8" w:rsidRPr="007245EF">
        <w:t xml:space="preserve">to solve </w:t>
      </w:r>
      <w:ins w:id="1306" w:author="Jutta Eckstein" w:date="2014-05-08T15:40:00Z">
        <w:r w:rsidR="00816777">
          <w:t xml:space="preserve">the </w:t>
        </w:r>
      </w:ins>
      <w:r w:rsidR="00605868" w:rsidRPr="007245EF">
        <w:t xml:space="preserve">problems </w:t>
      </w:r>
      <w:del w:id="1307" w:author="Jutta Eckstein" w:date="2014-05-08T17:49:00Z">
        <w:r w:rsidR="00605868" w:rsidRPr="007245EF" w:rsidDel="004E3783">
          <w:delText>by themselves</w:delText>
        </w:r>
      </w:del>
      <w:ins w:id="1308" w:author="Jutta Eckstein" w:date="2014-05-08T17:49:00Z">
        <w:r w:rsidR="004E3783">
          <w:t>on its own</w:t>
        </w:r>
      </w:ins>
      <w:r w:rsidR="00605868" w:rsidRPr="007245EF">
        <w:t>.</w:t>
      </w:r>
      <w:r w:rsidR="00CA4018" w:rsidRPr="007245EF">
        <w:rPr>
          <w:lang w:eastAsia="ja-JP"/>
        </w:rPr>
        <w:t xml:space="preserve"> </w:t>
      </w:r>
      <w:r w:rsidR="00516F0F" w:rsidRPr="007245EF">
        <w:rPr>
          <w:lang w:eastAsia="ja-JP"/>
        </w:rPr>
        <w:t xml:space="preserve">The more the team achieves, the more the growth </w:t>
      </w:r>
      <w:del w:id="1309" w:author="Jutta Eckstein" w:date="2014-05-08T15:40:00Z">
        <w:r w:rsidR="000D06D0" w:rsidRPr="007245EF" w:rsidDel="00816777">
          <w:rPr>
            <w:lang w:eastAsia="ja-JP"/>
          </w:rPr>
          <w:delText xml:space="preserve">is </w:delText>
        </w:r>
        <w:r w:rsidR="00516F0F" w:rsidRPr="007245EF" w:rsidDel="00816777">
          <w:rPr>
            <w:lang w:eastAsia="ja-JP"/>
          </w:rPr>
          <w:delText>sustainable</w:delText>
        </w:r>
      </w:del>
      <w:ins w:id="1310" w:author="Jutta Eckstein" w:date="2014-05-08T15:40:00Z">
        <w:r w:rsidR="00816777" w:rsidRPr="007245EF">
          <w:rPr>
            <w:lang w:eastAsia="ja-JP"/>
          </w:rPr>
          <w:t>sustain</w:t>
        </w:r>
        <w:r w:rsidR="00816777">
          <w:rPr>
            <w:lang w:eastAsia="ja-JP"/>
          </w:rPr>
          <w:t>s</w:t>
        </w:r>
      </w:ins>
      <w:r w:rsidR="000D06D0" w:rsidRPr="007245EF">
        <w:rPr>
          <w:lang w:eastAsia="ja-JP"/>
        </w:rPr>
        <w:t>.</w:t>
      </w:r>
    </w:p>
    <w:p w14:paraId="55F7C1BE" w14:textId="7F275A38"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ins w:id="1311" w:author="Jutta Eckstein" w:date="2014-05-08T17:42:00Z">
        <w:r w:rsidR="004E3783">
          <w:rPr>
            <w:lang w:eastAsia="ja-JP"/>
          </w:rPr>
          <w:t xml:space="preserve">development </w:t>
        </w:r>
      </w:ins>
      <w:commentRangeStart w:id="1312"/>
      <w:r w:rsidR="001C0A17" w:rsidRPr="007245EF">
        <w:rPr>
          <w:lang w:eastAsia="ja-JP"/>
        </w:rPr>
        <w:t>techniques</w:t>
      </w:r>
      <w:r w:rsidR="001C0A17" w:rsidRPr="007245EF">
        <w:t xml:space="preserve"> </w:t>
      </w:r>
      <w:commentRangeEnd w:id="1312"/>
      <w:r w:rsidR="00816777">
        <w:rPr>
          <w:rStyle w:val="Kommentarzeichen"/>
          <w:rFonts w:ascii="Times New Roman" w:hAnsi="Times New Roman"/>
          <w:lang w:eastAsia="en-US"/>
        </w:rPr>
        <w:commentReference w:id="1312"/>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del w:id="1313" w:author="Jutta Eckstein" w:date="2014-05-08T15:40:00Z">
        <w:r w:rsidR="005C49C4" w:rsidRPr="007245EF" w:rsidDel="00816777">
          <w:rPr>
            <w:lang w:eastAsia="ja-JP"/>
          </w:rPr>
          <w:delText>term</w:delText>
        </w:r>
      </w:del>
      <w:ins w:id="1314" w:author="Jutta Eckstein" w:date="2014-05-08T15:40:00Z">
        <w:r w:rsidR="00816777">
          <w:rPr>
            <w:lang w:eastAsia="ja-JP"/>
          </w:rPr>
          <w:t>lasting</w:t>
        </w:r>
      </w:ins>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rPr>
          <w:lang w:eastAsia="ja-JP"/>
        </w:rPr>
        <w:t xml:space="preserve">The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del w:id="1315" w:author="Jutta Eckstein" w:date="2014-05-08T15:41:00Z">
        <w:r w:rsidR="00DE7963" w:rsidRPr="007245EF" w:rsidDel="00816777">
          <w:rPr>
            <w:lang w:eastAsia="ja-JP"/>
          </w:rPr>
          <w:delText>s</w:delText>
        </w:r>
      </w:del>
      <w:r w:rsidR="00DE7963" w:rsidRPr="007245EF">
        <w:rPr>
          <w:lang w:eastAsia="ja-JP"/>
        </w:rPr>
        <w:t>,</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del w:id="1316" w:author="Jutta Eckstein" w:date="2014-05-08T15:41:00Z">
        <w:r w:rsidR="007075DA" w:rsidRPr="007245EF" w:rsidDel="00810430">
          <w:delText xml:space="preserve">It </w:delText>
        </w:r>
      </w:del>
      <w:ins w:id="1317" w:author="Jutta Eckstein" w:date="2014-05-08T15:41:00Z">
        <w:r w:rsidR="00810430">
          <w:t>This</w:t>
        </w:r>
        <w:r w:rsidR="00810430" w:rsidRPr="007245EF">
          <w:t xml:space="preserve"> </w:t>
        </w:r>
      </w:ins>
      <w:r w:rsidR="007075DA" w:rsidRPr="007245EF">
        <w:t xml:space="preserve">is the key factor </w:t>
      </w:r>
      <w:r w:rsidR="00BB63C0" w:rsidRPr="007245EF">
        <w:t xml:space="preserve">to make </w:t>
      </w:r>
      <w:del w:id="1318" w:author="Jutta Eckstein" w:date="2014-05-08T15:41:00Z">
        <w:r w:rsidR="007075DA" w:rsidRPr="007245EF" w:rsidDel="00810430">
          <w:delText xml:space="preserve">the </w:delText>
        </w:r>
      </w:del>
      <w:ins w:id="1319" w:author="Jutta Eckstein" w:date="2014-05-08T15:41:00Z">
        <w:r w:rsidR="00810430" w:rsidRPr="007245EF">
          <w:t>th</w:t>
        </w:r>
        <w:r w:rsidR="00810430">
          <w:t>is</w:t>
        </w:r>
        <w:r w:rsidR="00810430" w:rsidRPr="007245EF">
          <w:t xml:space="preserve"> </w:t>
        </w:r>
      </w:ins>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berschrift1"/>
      </w:pPr>
      <w:r w:rsidRPr="007245EF">
        <w:t>Conclusions</w:t>
      </w:r>
    </w:p>
    <w:p w14:paraId="2F1478F7" w14:textId="221F4EB9"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the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streamlining,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del w:id="1320" w:author="Jutta Eckstein" w:date="2014-05-08T15:41:00Z">
        <w:r w:rsidRPr="007245EF" w:rsidDel="00810430">
          <w:rPr>
            <w:rFonts w:ascii="NewCenturySchlbk-Roman" w:hAnsi="NewCenturySchlbk-Roman"/>
            <w:sz w:val="20"/>
            <w:szCs w:val="20"/>
            <w:lang w:eastAsia="ja-JP"/>
          </w:rPr>
          <w:delText xml:space="preserve">the </w:delText>
        </w:r>
      </w:del>
      <w:ins w:id="1321" w:author="Jutta Eckstein" w:date="2014-05-08T15:41:00Z">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ins>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ins w:id="1322" w:author="Jutta Eckstein" w:date="2014-05-08T17:42:00Z">
        <w:r w:rsidR="004E3783">
          <w:rPr>
            <w:rFonts w:ascii="NewCenturySchlbk-Roman" w:hAnsi="NewCenturySchlbk-Roman"/>
            <w:sz w:val="20"/>
            <w:szCs w:val="20"/>
          </w:rPr>
          <w:t xml:space="preserve">development </w:t>
        </w:r>
      </w:ins>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del w:id="1323" w:author="Jutta Eckstein" w:date="2014-05-08T17:49:00Z">
        <w:r w:rsidR="00B87092" w:rsidRPr="007245EF" w:rsidDel="004E3783">
          <w:rPr>
            <w:rFonts w:ascii="NewCenturySchlbk-Roman" w:hAnsi="NewCenturySchlbk-Roman"/>
            <w:sz w:val="20"/>
            <w:szCs w:val="20"/>
          </w:rPr>
          <w:delText xml:space="preserve"> </w:delText>
        </w:r>
      </w:del>
      <w:commentRangeStart w:id="1324"/>
      <w:r w:rsidR="0025359E" w:rsidRPr="007245EF">
        <w:rPr>
          <w:rFonts w:ascii="NewCenturySchlbk-Roman" w:hAnsi="NewCenturySchlbk-Roman"/>
          <w:sz w:val="20"/>
          <w:szCs w:val="20"/>
          <w:lang w:eastAsia="ja-JP"/>
        </w:rPr>
        <w:t>A number of people who do</w:t>
      </w:r>
      <w:del w:id="1325" w:author="Jutta Eckstein" w:date="2014-05-08T15:42:00Z">
        <w:r w:rsidR="0025359E" w:rsidRPr="007245EF" w:rsidDel="00810430">
          <w:rPr>
            <w:rFonts w:ascii="NewCenturySchlbk-Roman" w:hAnsi="NewCenturySchlbk-Roman"/>
            <w:sz w:val="20"/>
            <w:szCs w:val="20"/>
            <w:lang w:eastAsia="ja-JP"/>
          </w:rPr>
          <w:delText>es</w:delText>
        </w:r>
      </w:del>
      <w:r w:rsidR="0025359E" w:rsidRPr="007245EF">
        <w:rPr>
          <w:rFonts w:ascii="NewCenturySchlbk-Roman" w:hAnsi="NewCenturySchlbk-Roman"/>
          <w:sz w:val="20"/>
          <w:szCs w:val="20"/>
          <w:lang w:eastAsia="ja-JP"/>
        </w:rPr>
        <w:t xml:space="preserve"> not have </w:t>
      </w:r>
      <w:r w:rsidR="0025359E" w:rsidRPr="007245EF">
        <w:rPr>
          <w:rFonts w:ascii="NewCenturySchlbk-Roman" w:hAnsi="NewCenturySchlbk-Roman"/>
          <w:sz w:val="20"/>
          <w:szCs w:val="20"/>
        </w:rPr>
        <w:t xml:space="preserve">any experiences </w:t>
      </w:r>
      <w:del w:id="1326" w:author="Jutta Eckstein" w:date="2014-05-08T15:43:00Z">
        <w:r w:rsidR="0025359E" w:rsidRPr="007245EF" w:rsidDel="00810430">
          <w:rPr>
            <w:rFonts w:ascii="NewCenturySchlbk-Roman" w:hAnsi="NewCenturySchlbk-Roman"/>
            <w:sz w:val="20"/>
            <w:szCs w:val="20"/>
          </w:rPr>
          <w:delText xml:space="preserve">of </w:delText>
        </w:r>
      </w:del>
      <w:ins w:id="1327" w:author="Jutta Eckstein" w:date="2014-05-08T15:43:00Z">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commentRangeEnd w:id="1324"/>
      <w:r w:rsidR="0025359E" w:rsidRPr="007245EF">
        <w:rPr>
          <w:rStyle w:val="Kommentarzeichen"/>
          <w:rFonts w:ascii="NewCenturySchlbk-Roman" w:hAnsi="NewCenturySchlbk-Roman"/>
          <w:sz w:val="20"/>
          <w:szCs w:val="20"/>
        </w:rPr>
        <w:commentReference w:id="1324"/>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w:t>
      </w:r>
      <w:del w:id="1328" w:author="Jutta Eckstein" w:date="2014-05-08T15:43: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 xml:space="preserve"> at first without an</w:t>
      </w:r>
      <w:r w:rsidR="00AC0227" w:rsidRPr="007245EF">
        <w:rPr>
          <w:rFonts w:ascii="NewCenturySchlbk-Roman" w:hAnsi="NewCenturySchlbk-Roman"/>
          <w:sz w:val="20"/>
          <w:szCs w:val="20"/>
        </w:rPr>
        <w:t xml:space="preserve">y technical </w:t>
      </w:r>
      <w:del w:id="1329" w:author="Jutta Eckstein" w:date="2014-05-08T15:43:00Z">
        <w:r w:rsidR="00AC0227" w:rsidRPr="007245EF" w:rsidDel="00810430">
          <w:rPr>
            <w:rFonts w:ascii="NewCenturySchlbk-Roman" w:hAnsi="NewCenturySchlbk-Roman"/>
            <w:sz w:val="20"/>
            <w:szCs w:val="20"/>
          </w:rPr>
          <w:delText xml:space="preserve">backbones </w:delText>
        </w:r>
      </w:del>
      <w:ins w:id="1330" w:author="Jutta Eckstein" w:date="2014-05-08T15:43: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r w:rsidR="00AC0227" w:rsidRPr="007245EF">
        <w:rPr>
          <w:rFonts w:ascii="NewCenturySchlbk-Roman" w:hAnsi="NewCenturySchlbk-Roman"/>
          <w:sz w:val="20"/>
          <w:szCs w:val="20"/>
        </w:rPr>
        <w:t xml:space="preserve">and </w:t>
      </w:r>
      <w:ins w:id="1331" w:author="Jutta Eckstein" w:date="2014-05-08T15:43:00Z">
        <w:r w:rsidR="00810430">
          <w:rPr>
            <w:rFonts w:ascii="NewCenturySchlbk-Roman" w:hAnsi="NewCenturySchlbk-Roman"/>
            <w:sz w:val="20"/>
            <w:szCs w:val="20"/>
          </w:rPr>
          <w:t xml:space="preserve">therefore </w:t>
        </w:r>
      </w:ins>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ins w:id="1332" w:author="Jutta Eckstein" w:date="2014-05-08T15:43:00Z">
        <w:r w:rsidR="00810430">
          <w:rPr>
            <w:rFonts w:ascii="NewCenturySchlbk-Roman" w:hAnsi="NewCenturySchlbk-Roman"/>
            <w:sz w:val="20"/>
            <w:szCs w:val="20"/>
          </w:rPr>
          <w:t>he t</w:t>
        </w:r>
      </w:ins>
      <w:r w:rsidR="0025359E" w:rsidRPr="007245EF">
        <w:rPr>
          <w:rFonts w:ascii="NewCenturySchlbk-Roman" w:hAnsi="NewCenturySchlbk-Roman"/>
          <w:sz w:val="20"/>
          <w:szCs w:val="20"/>
        </w:rPr>
        <w:t xml:space="preserve">echnical </w:t>
      </w:r>
      <w:del w:id="1333" w:author="Jutta Eckstein" w:date="2014-05-08T15:43:00Z">
        <w:r w:rsidR="0025359E" w:rsidRPr="007245EF" w:rsidDel="00810430">
          <w:rPr>
            <w:rFonts w:ascii="NewCenturySchlbk-Roman" w:hAnsi="NewCenturySchlbk-Roman"/>
            <w:sz w:val="20"/>
            <w:szCs w:val="20"/>
          </w:rPr>
          <w:delText xml:space="preserve">backbones </w:delText>
        </w:r>
      </w:del>
      <w:del w:id="1334" w:author="Jutta Eckstein" w:date="2014-05-08T15:45:00Z">
        <w:r w:rsidR="0025359E" w:rsidRPr="007245EF" w:rsidDel="00810430">
          <w:rPr>
            <w:rFonts w:ascii="NewCenturySchlbk-Roman" w:hAnsi="NewCenturySchlbk-Roman"/>
            <w:sz w:val="20"/>
            <w:szCs w:val="20"/>
          </w:rPr>
          <w:delText>like CI/CD and test automation enable</w:delText>
        </w:r>
      </w:del>
      <w:ins w:id="1335" w:author="Jutta Eckstein" w:date="2014-05-08T15:45:00Z">
        <w:r w:rsidR="00810430">
          <w:rPr>
            <w:rFonts w:ascii="NewCenturySchlbk-Roman" w:hAnsi="NewCenturySchlbk-Roman"/>
            <w:sz w:val="20"/>
            <w:szCs w:val="20"/>
          </w:rPr>
          <w:t>foundations like CI/CD and test automation enable</w:t>
        </w:r>
      </w:ins>
      <w:r w:rsidR="0025359E" w:rsidRPr="007245EF">
        <w:rPr>
          <w:rFonts w:ascii="NewCenturySchlbk-Roman" w:hAnsi="NewCenturySchlbk-Roman"/>
          <w:sz w:val="20"/>
          <w:szCs w:val="20"/>
        </w:rPr>
        <w:t xml:space="preserve"> </w:t>
      </w:r>
      <w:del w:id="1336" w:author="Jutta Eckstein" w:date="2014-05-08T15:43:00Z">
        <w:r w:rsidR="0025359E" w:rsidRPr="007245EF" w:rsidDel="00810430">
          <w:rPr>
            <w:rFonts w:ascii="NewCenturySchlbk-Roman" w:hAnsi="NewCenturySchlbk-Roman"/>
            <w:sz w:val="20"/>
            <w:szCs w:val="20"/>
          </w:rPr>
          <w:delText xml:space="preserve">to lead </w:delText>
        </w:r>
      </w:del>
      <w:r w:rsidR="0025359E" w:rsidRPr="007245EF">
        <w:rPr>
          <w:rFonts w:ascii="NewCenturySchlbk-Roman" w:hAnsi="NewCenturySchlbk-Roman"/>
          <w:sz w:val="20"/>
          <w:szCs w:val="20"/>
        </w:rPr>
        <w:t xml:space="preserve">effective learning and elicit voluntary </w:t>
      </w:r>
      <w:r w:rsidR="00104F2A" w:rsidRPr="007245EF">
        <w:rPr>
          <w:rFonts w:ascii="NewCenturySchlbk-Roman" w:hAnsi="NewCenturySchlbk-Roman"/>
          <w:sz w:val="20"/>
          <w:szCs w:val="20"/>
        </w:rPr>
        <w:t xml:space="preserve">improvements </w:t>
      </w:r>
      <w:del w:id="1337" w:author="Jutta Eckstein" w:date="2014-05-08T15:44:00Z">
        <w:r w:rsidR="00104F2A" w:rsidRPr="007245EF" w:rsidDel="00810430">
          <w:rPr>
            <w:rFonts w:ascii="NewCenturySchlbk-Roman" w:hAnsi="NewCenturySchlbk-Roman"/>
            <w:sz w:val="20"/>
            <w:szCs w:val="20"/>
          </w:rPr>
          <w:delText xml:space="preserve">from </w:delText>
        </w:r>
      </w:del>
      <w:ins w:id="1338" w:author="Jutta Eckstein" w:date="2014-05-08T15:44:00Z">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ins>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del w:id="1339" w:author="Jutta Eckstein" w:date="2014-05-08T15:44:00Z">
        <w:r w:rsidR="0025359E" w:rsidRPr="007245EF" w:rsidDel="00810430">
          <w:rPr>
            <w:rFonts w:ascii="NewCenturySchlbk-Roman" w:hAnsi="NewCenturySchlbk-Roman"/>
            <w:sz w:val="20"/>
            <w:szCs w:val="20"/>
          </w:rPr>
          <w:delText xml:space="preserve">backbone </w:delText>
        </w:r>
      </w:del>
      <w:ins w:id="1340" w:author="Jutta Eckstein" w:date="2014-05-08T15:44: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del w:id="1341" w:author="Jutta Eckstein" w:date="2014-05-08T15:44:00Z">
        <w:r w:rsidR="0025359E" w:rsidRPr="007245EF" w:rsidDel="00810430">
          <w:rPr>
            <w:rFonts w:ascii="NewCenturySchlbk-Roman" w:hAnsi="NewCenturySchlbk-Roman"/>
            <w:sz w:val="20"/>
            <w:szCs w:val="20"/>
          </w:rPr>
          <w:delText xml:space="preserve">to </w:delText>
        </w:r>
      </w:del>
      <w:ins w:id="1342" w:author="Jutta Eckstein" w:date="2014-05-08T15:44:00Z">
        <w:r w:rsidR="00810430">
          <w:rPr>
            <w:rFonts w:ascii="NewCenturySchlbk-Roman" w:hAnsi="NewCenturySchlbk-Roman"/>
            <w:sz w:val="20"/>
            <w:szCs w:val="20"/>
          </w:rPr>
          <w:t xml:space="preserve">for </w:t>
        </w:r>
      </w:ins>
      <w:r w:rsidR="0025359E" w:rsidRPr="007245EF">
        <w:rPr>
          <w:rFonts w:ascii="NewCenturySchlbk-Roman" w:hAnsi="NewCenturySchlbk-Roman"/>
          <w:sz w:val="20"/>
          <w:szCs w:val="20"/>
        </w:rPr>
        <w:t>support</w:t>
      </w:r>
      <w:ins w:id="1343" w:author="Jutta Eckstein" w:date="2014-05-08T15:44:00Z">
        <w:r w:rsidR="00810430">
          <w:rPr>
            <w:rFonts w:ascii="NewCenturySchlbk-Roman" w:hAnsi="NewCenturySchlbk-Roman"/>
            <w:sz w:val="20"/>
            <w:szCs w:val="20"/>
          </w:rPr>
          <w:t>ing</w:t>
        </w:r>
      </w:ins>
      <w:r w:rsidR="0025359E" w:rsidRPr="007245EF">
        <w:rPr>
          <w:rFonts w:ascii="NewCenturySchlbk-Roman" w:hAnsi="NewCenturySchlbk-Roman"/>
          <w:sz w:val="20"/>
          <w:szCs w:val="20"/>
        </w:rPr>
        <w:t xml:space="preserve"> and </w:t>
      </w:r>
      <w:del w:id="1344" w:author="Jutta Eckstein" w:date="2014-05-08T15:44:00Z">
        <w:r w:rsidR="0025359E" w:rsidRPr="007245EF" w:rsidDel="00810430">
          <w:rPr>
            <w:rFonts w:ascii="NewCenturySchlbk-Roman" w:hAnsi="NewCenturySchlbk-Roman"/>
            <w:sz w:val="20"/>
            <w:szCs w:val="20"/>
          </w:rPr>
          <w:delText xml:space="preserve">enhance </w:delText>
        </w:r>
      </w:del>
      <w:ins w:id="1345" w:author="Jutta Eckstein" w:date="2014-05-08T15:44:00Z">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rPr>
        <w:t>agile processes and mindset</w:t>
      </w:r>
      <w:del w:id="1346" w:author="Jutta Eckstein" w:date="2014-05-08T15:44: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w:t>
      </w:r>
    </w:p>
    <w:p w14:paraId="0BB8B94F" w14:textId="4E23B464"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lastRenderedPageBreak/>
        <w:t xml:space="preserve">On the other hand, there is room </w:t>
      </w:r>
      <w:del w:id="1347" w:author="Jutta Eckstein" w:date="2014-05-08T15:44:00Z">
        <w:r w:rsidR="00D32A01" w:rsidRPr="007245EF" w:rsidDel="00810430">
          <w:rPr>
            <w:rFonts w:ascii="NewCenturySchlbk-Roman" w:hAnsi="NewCenturySchlbk-Roman"/>
            <w:sz w:val="20"/>
            <w:szCs w:val="20"/>
            <w:lang w:eastAsia="ja-JP"/>
          </w:rPr>
          <w:delText xml:space="preserve">to </w:delText>
        </w:r>
      </w:del>
      <w:ins w:id="1348" w:author="Jutta Eckstein" w:date="2014-05-08T15:44:00Z">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w:t>
        </w:r>
      </w:ins>
      <w:del w:id="1349" w:author="Jutta Eckstein" w:date="2014-05-08T15:44:00Z">
        <w:r w:rsidR="00D32A01" w:rsidRPr="007245EF" w:rsidDel="00810430">
          <w:rPr>
            <w:rFonts w:ascii="NewCenturySchlbk-Roman" w:hAnsi="NewCenturySchlbk-Roman"/>
            <w:sz w:val="20"/>
            <w:szCs w:val="20"/>
            <w:lang w:eastAsia="ja-JP"/>
          </w:rPr>
          <w:delText xml:space="preserve">improve </w:delText>
        </w:r>
      </w:del>
      <w:ins w:id="1350" w:author="Jutta Eckstein" w:date="2014-05-08T15:44:00Z">
        <w:r w:rsidR="00810430" w:rsidRPr="007245EF">
          <w:rPr>
            <w:rFonts w:ascii="NewCenturySchlbk-Roman" w:hAnsi="NewCenturySchlbk-Roman"/>
            <w:sz w:val="20"/>
            <w:szCs w:val="20"/>
            <w:lang w:eastAsia="ja-JP"/>
          </w:rPr>
          <w:t>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ins>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w:t>
      </w:r>
      <w:del w:id="1351" w:author="Jutta Eckstein" w:date="2014-05-08T15:45:00Z">
        <w:r w:rsidR="0067018C" w:rsidRPr="007245EF" w:rsidDel="00810430">
          <w:rPr>
            <w:rFonts w:ascii="NewCenturySchlbk-Roman" w:hAnsi="NewCenturySchlbk-Roman"/>
            <w:sz w:val="20"/>
            <w:szCs w:val="20"/>
            <w:lang w:eastAsia="ja-JP"/>
          </w:rPr>
          <w:delText xml:space="preserve">only </w:delText>
        </w:r>
      </w:del>
      <w:r w:rsidR="0067018C" w:rsidRPr="007245EF">
        <w:rPr>
          <w:rFonts w:ascii="NewCenturySchlbk-Roman" w:hAnsi="NewCenturySchlbk-Roman"/>
          <w:sz w:val="20"/>
          <w:szCs w:val="20"/>
          <w:lang w:eastAsia="ja-JP"/>
        </w:rPr>
        <w:t>technical excellence and working software</w:t>
      </w:r>
      <w:ins w:id="1352" w:author="Jutta Eckstein" w:date="2014-05-08T15:45:00Z">
        <w:r w:rsidR="00810430">
          <w:rPr>
            <w:rFonts w:ascii="NewCenturySchlbk-Roman" w:hAnsi="NewCenturySchlbk-Roman"/>
            <w:sz w:val="20"/>
            <w:szCs w:val="20"/>
            <w:lang w:eastAsia="ja-JP"/>
          </w:rPr>
          <w:t xml:space="preserve"> only</w:t>
        </w:r>
      </w:ins>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del w:id="1353" w:author="Jutta Eckstein" w:date="2014-05-08T15:45:00Z">
        <w:r w:rsidR="006150CC" w:rsidRPr="007245EF" w:rsidDel="00810430">
          <w:rPr>
            <w:rFonts w:ascii="NewCenturySchlbk-Roman" w:hAnsi="NewCenturySchlbk-Roman"/>
            <w:sz w:val="20"/>
            <w:szCs w:val="20"/>
            <w:lang w:eastAsia="ja-JP"/>
          </w:rPr>
          <w:delText xml:space="preserve">as many as possible of </w:delText>
        </w:r>
      </w:del>
      <w:ins w:id="1354" w:author="Jutta Eckstein" w:date="2014-05-08T15:45:00Z">
        <w:r w:rsidR="00810430">
          <w:rPr>
            <w:rFonts w:ascii="NewCenturySchlbk-Roman" w:hAnsi="NewCenturySchlbk-Roman"/>
            <w:sz w:val="20"/>
            <w:szCs w:val="20"/>
            <w:lang w:eastAsia="ja-JP"/>
          </w:rPr>
          <w:t xml:space="preserve">team </w:t>
        </w:r>
      </w:ins>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355"/>
      <w:ins w:id="1356" w:author="Jutta Eckstein" w:date="2014-05-08T15:46:00Z">
        <w:r w:rsidR="00810430">
          <w:rPr>
            <w:rFonts w:ascii="NewCenturySchlbk-Roman" w:hAnsi="NewCenturySchlbk-Roman"/>
            <w:sz w:val="20"/>
            <w:szCs w:val="20"/>
            <w:lang w:eastAsia="ja-JP"/>
          </w:rPr>
          <w:t xml:space="preserve">The </w:t>
        </w:r>
      </w:ins>
      <w:del w:id="1357" w:author="Jutta Eckstein" w:date="2014-05-08T15:46:00Z">
        <w:r w:rsidR="00AE549A" w:rsidRPr="007245EF" w:rsidDel="00810430">
          <w:rPr>
            <w:rFonts w:ascii="NewCenturySchlbk-Roman" w:hAnsi="NewCenturySchlbk-Roman"/>
            <w:sz w:val="20"/>
            <w:szCs w:val="20"/>
            <w:lang w:eastAsia="ja-JP"/>
          </w:rPr>
          <w:delText xml:space="preserve">Leader </w:delText>
        </w:r>
      </w:del>
      <w:ins w:id="1358" w:author="Jutta Eckstein" w:date="2014-05-08T15:46:00Z">
        <w:r w:rsidR="00810430">
          <w:rPr>
            <w:rFonts w:ascii="NewCenturySchlbk-Roman" w:hAnsi="NewCenturySchlbk-Roman"/>
            <w:sz w:val="20"/>
            <w:szCs w:val="20"/>
            <w:lang w:eastAsia="ja-JP"/>
          </w:rPr>
          <w:t>l</w:t>
        </w:r>
        <w:r w:rsidR="00810430" w:rsidRPr="007245EF">
          <w:rPr>
            <w:rFonts w:ascii="NewCenturySchlbk-Roman" w:hAnsi="NewCenturySchlbk-Roman"/>
            <w:sz w:val="20"/>
            <w:szCs w:val="20"/>
            <w:lang w:eastAsia="ja-JP"/>
          </w:rPr>
          <w:t xml:space="preserve">eader </w:t>
        </w:r>
      </w:ins>
      <w:r w:rsidR="00AE549A" w:rsidRPr="007245EF">
        <w:rPr>
          <w:rFonts w:ascii="NewCenturySchlbk-Roman" w:hAnsi="NewCenturySchlbk-Roman"/>
          <w:sz w:val="20"/>
          <w:szCs w:val="20"/>
          <w:lang w:eastAsia="ja-JP"/>
        </w:rPr>
        <w:t xml:space="preserve">of the improvement </w:t>
      </w:r>
      <w:ins w:id="1359" w:author="Jutta Eckstein" w:date="2014-05-08T15:46:00Z">
        <w:r w:rsidR="00810430">
          <w:rPr>
            <w:rFonts w:ascii="NewCenturySchlbk-Roman" w:hAnsi="NewCenturySchlbk-Roman"/>
            <w:sz w:val="20"/>
            <w:szCs w:val="20"/>
            <w:lang w:eastAsia="ja-JP"/>
          </w:rPr>
          <w:t xml:space="preserve">strategy </w:t>
        </w:r>
      </w:ins>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355"/>
      <w:r w:rsidR="00810430">
        <w:rPr>
          <w:rStyle w:val="Kommentarzeichen"/>
        </w:rPr>
        <w:commentReference w:id="1355"/>
      </w:r>
      <w:r w:rsidR="00A47E7D" w:rsidRPr="007245EF">
        <w:rPr>
          <w:rFonts w:ascii="NewCenturySchlbk-Roman" w:hAnsi="NewCenturySchlbk-Roman"/>
          <w:sz w:val="20"/>
          <w:szCs w:val="20"/>
          <w:lang w:eastAsia="ja-JP"/>
        </w:rPr>
        <w:t xml:space="preserve">Numerical measurement will support </w:t>
      </w:r>
      <w:del w:id="1360" w:author="Jutta Eckstein" w:date="2014-05-08T15:46:00Z">
        <w:r w:rsidR="00A47E7D" w:rsidRPr="007245EF" w:rsidDel="00810430">
          <w:rPr>
            <w:rFonts w:ascii="NewCenturySchlbk-Roman" w:hAnsi="NewCenturySchlbk-Roman"/>
            <w:sz w:val="20"/>
            <w:szCs w:val="20"/>
            <w:lang w:eastAsia="ja-JP"/>
          </w:rPr>
          <w:delText>it</w:delText>
        </w:r>
      </w:del>
      <w:ins w:id="1361" w:author="Jutta Eckstein" w:date="2014-05-08T15:46:00Z">
        <w:r w:rsidR="00810430">
          <w:rPr>
            <w:rFonts w:ascii="NewCenturySchlbk-Roman" w:hAnsi="NewCenturySchlbk-Roman"/>
            <w:sz w:val="20"/>
            <w:szCs w:val="20"/>
            <w:lang w:eastAsia="ja-JP"/>
          </w:rPr>
          <w:t>this</w:t>
        </w:r>
      </w:ins>
      <w:r w:rsidR="00A47E7D" w:rsidRPr="007245EF">
        <w:rPr>
          <w:rFonts w:ascii="NewCenturySchlbk-Roman" w:hAnsi="NewCenturySchlbk-Roman"/>
          <w:sz w:val="20"/>
          <w:szCs w:val="20"/>
          <w:lang w:eastAsia="ja-JP"/>
        </w:rPr>
        <w:t>.</w:t>
      </w:r>
    </w:p>
    <w:p w14:paraId="13872955" w14:textId="0C8B3AE4" w:rsidR="000D307D" w:rsidRDefault="00ED331E" w:rsidP="003E5D7A">
      <w:pPr>
        <w:pStyle w:val="InitialBodyTextIndent"/>
        <w:ind w:firstLine="284"/>
      </w:pPr>
      <w:r w:rsidRPr="007245EF">
        <w:t xml:space="preserve">Finally our </w:t>
      </w:r>
      <w:r w:rsidR="002A10FE" w:rsidRPr="007245EF">
        <w:t xml:space="preserve">young team members released the Android and </w:t>
      </w:r>
      <w:del w:id="1362" w:author="Jutta Eckstein" w:date="2014-05-08T15:46:00Z">
        <w:r w:rsidR="002A10FE" w:rsidRPr="007245EF" w:rsidDel="00810430">
          <w:delText xml:space="preserve">iPhone </w:delText>
        </w:r>
      </w:del>
      <w:ins w:id="1363" w:author="Jutta Eckstein" w:date="2014-05-08T15:46:00Z">
        <w:r w:rsidR="00810430" w:rsidRPr="007245EF">
          <w:t>i</w:t>
        </w:r>
        <w:r w:rsidR="00810430">
          <w:t xml:space="preserve">OS </w:t>
        </w:r>
      </w:ins>
      <w:r w:rsidR="002A10FE" w:rsidRPr="007245EF">
        <w:t>application</w:t>
      </w:r>
      <w:del w:id="1364" w:author="Jutta Eckstein" w:date="2014-05-08T15:47:00Z">
        <w:r w:rsidR="002A10FE" w:rsidRPr="007245EF" w:rsidDel="00810430">
          <w:delText>s</w:delText>
        </w:r>
      </w:del>
      <w:r w:rsidR="002A10FE" w:rsidRPr="007245EF">
        <w:t xml:space="preserve">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1365"/>
      <w:r w:rsidR="00457C68" w:rsidRPr="007245EF">
        <w:rPr>
          <w:lang w:eastAsia="ja-JP"/>
        </w:rPr>
        <w:t xml:space="preserve">Currently </w:t>
      </w:r>
      <w:del w:id="1366" w:author="Jutta Eckstein" w:date="2014-05-08T15:47:00Z">
        <w:r w:rsidR="00457C68" w:rsidRPr="007245EF" w:rsidDel="00810430">
          <w:rPr>
            <w:lang w:eastAsia="ja-JP"/>
          </w:rPr>
          <w:delText xml:space="preserve">it </w:delText>
        </w:r>
      </w:del>
      <w:ins w:id="1367" w:author="Jutta Eckstein" w:date="2014-05-08T15:47:00Z">
        <w:r w:rsidR="00810430">
          <w:rPr>
            <w:lang w:eastAsia="ja-JP"/>
          </w:rPr>
          <w:t>this</w:t>
        </w:r>
        <w:r w:rsidR="00810430" w:rsidRPr="007245EF">
          <w:rPr>
            <w:lang w:eastAsia="ja-JP"/>
          </w:rPr>
          <w:t xml:space="preserve"> </w:t>
        </w:r>
      </w:ins>
      <w:r w:rsidR="00457C68" w:rsidRPr="007245EF">
        <w:rPr>
          <w:lang w:eastAsia="ja-JP"/>
        </w:rPr>
        <w:t xml:space="preserve">is </w:t>
      </w:r>
      <w:del w:id="1368" w:author="Jutta Eckstein" w:date="2014-05-08T15:48:00Z">
        <w:r w:rsidR="00457C68" w:rsidRPr="007245EF" w:rsidDel="00810430">
          <w:rPr>
            <w:lang w:eastAsia="ja-JP"/>
          </w:rPr>
          <w:delText xml:space="preserve">usual to use </w:delText>
        </w:r>
        <w:r w:rsidR="001E63F1" w:rsidRPr="007245EF" w:rsidDel="00810430">
          <w:rPr>
            <w:lang w:eastAsia="ja-JP"/>
          </w:rPr>
          <w:delText xml:space="preserve">this </w:delText>
        </w:r>
        <w:r w:rsidR="00457C68" w:rsidRPr="007245EF" w:rsidDel="00810430">
          <w:rPr>
            <w:lang w:eastAsia="ja-JP"/>
          </w:rPr>
          <w:delText xml:space="preserve">idea as a </w:delText>
        </w:r>
      </w:del>
      <w:ins w:id="1369" w:author="Jutta Eckstein" w:date="2014-05-08T15:48:00Z">
        <w:r w:rsidR="00810430">
          <w:rPr>
            <w:lang w:eastAsia="ja-JP"/>
          </w:rPr>
          <w:t xml:space="preserve">the preferred </w:t>
        </w:r>
      </w:ins>
      <w:r w:rsidR="00457C68" w:rsidRPr="007245EF">
        <w:rPr>
          <w:lang w:eastAsia="ja-JP"/>
        </w:rPr>
        <w:t xml:space="preserve">way </w:t>
      </w:r>
      <w:del w:id="1370" w:author="Jutta Eckstein" w:date="2014-05-08T15:48:00Z">
        <w:r w:rsidR="00457C68" w:rsidRPr="007245EF" w:rsidDel="00810430">
          <w:rPr>
            <w:lang w:eastAsia="ja-JP"/>
          </w:rPr>
          <w:delText xml:space="preserve">of </w:delText>
        </w:r>
      </w:del>
      <w:ins w:id="1371" w:author="Jutta Eckstein" w:date="2014-05-08T15:48:00Z">
        <w:r w:rsidR="00810430">
          <w:rPr>
            <w:lang w:eastAsia="ja-JP"/>
          </w:rPr>
          <w:t xml:space="preserve">for </w:t>
        </w:r>
      </w:ins>
      <w:r w:rsidR="00457C68" w:rsidRPr="007245EF">
        <w:rPr>
          <w:lang w:eastAsia="ja-JP"/>
        </w:rPr>
        <w:t xml:space="preserve">growing </w:t>
      </w:r>
      <w:del w:id="1372" w:author="Jutta Eckstein" w:date="2014-05-08T15:48:00Z">
        <w:r w:rsidR="00457C68" w:rsidRPr="007245EF" w:rsidDel="00810430">
          <w:rPr>
            <w:lang w:eastAsia="ja-JP"/>
          </w:rPr>
          <w:delText xml:space="preserve">the </w:delText>
        </w:r>
      </w:del>
      <w:ins w:id="1373" w:author="Jutta Eckstein" w:date="2014-05-08T15:48:00Z">
        <w:r w:rsidR="00810430">
          <w:rPr>
            <w:lang w:eastAsia="ja-JP"/>
          </w:rPr>
          <w:t xml:space="preserve">an </w:t>
        </w:r>
      </w:ins>
      <w:r w:rsidR="00457C68" w:rsidRPr="007245EF">
        <w:rPr>
          <w:lang w:eastAsia="ja-JP"/>
        </w:rPr>
        <w:t>agile culture in our teams and organizations.</w:t>
      </w:r>
      <w:commentRangeEnd w:id="1365"/>
      <w:r w:rsidR="00810430">
        <w:rPr>
          <w:rStyle w:val="Kommentarzeichen"/>
          <w:rFonts w:ascii="Times New Roman" w:hAnsi="Times New Roman"/>
          <w:lang w:eastAsia="en-US"/>
        </w:rPr>
        <w:commentReference w:id="1365"/>
      </w:r>
    </w:p>
    <w:p w14:paraId="4D0E0D46" w14:textId="6E636065"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del w:id="1374" w:author="Jutta Eckstein" w:date="2014-05-08T15:48:00Z">
        <w:r w:rsidRPr="00A70684" w:rsidDel="00810430">
          <w:delText xml:space="preserve">I intend to strengthen </w:delText>
        </w:r>
        <w:r w:rsidR="00541E85" w:rsidRPr="00A70684" w:rsidDel="00810430">
          <w:delText xml:space="preserve">the </w:delText>
        </w:r>
      </w:del>
      <w:r w:rsidRPr="00A70684">
        <w:t xml:space="preserve">“Technology-Driven Development” </w:t>
      </w:r>
      <w:ins w:id="1375" w:author="Jutta Eckstein" w:date="2014-05-08T15:48:00Z">
        <w:r w:rsidR="00810430">
          <w:t>helps</w:t>
        </w:r>
      </w:ins>
      <w:del w:id="1376" w:author="Jutta Eckstein" w:date="2014-05-08T15:48:00Z">
        <w:r w:rsidRPr="00A70684" w:rsidDel="00810430">
          <w:delText xml:space="preserve">thoroughly and continuously </w:delText>
        </w:r>
      </w:del>
      <w:ins w:id="1377" w:author="Jutta Eckstein" w:date="2014-05-08T15:48:00Z">
        <w:r w:rsidR="00810430">
          <w:t xml:space="preserve"> </w:t>
        </w:r>
      </w:ins>
      <w:r w:rsidRPr="00A70684">
        <w:t>to strengthen our team members, organizations and company</w:t>
      </w:r>
      <w:ins w:id="1378" w:author="Jutta Eckstein" w:date="2014-05-08T15:49:00Z">
        <w:r w:rsidR="00810430">
          <w:t xml:space="preserve"> </w:t>
        </w:r>
        <w:r w:rsidR="00810430" w:rsidRPr="00A70684">
          <w:t>thoroughly and continuously</w:t>
        </w:r>
      </w:ins>
      <w:r w:rsidRPr="00A70684">
        <w:t>.</w:t>
      </w:r>
      <w:r w:rsidR="00A70684" w:rsidRPr="00A70684">
        <w:rPr>
          <w:lang w:eastAsia="ja-JP"/>
        </w:rPr>
        <w:t xml:space="preserve"> </w:t>
      </w:r>
      <w:r w:rsidR="00541E85" w:rsidRPr="00A70684">
        <w:rPr>
          <w:lang w:eastAsia="ja-JP"/>
        </w:rPr>
        <w:t xml:space="preserve">Furthermore, I </w:t>
      </w:r>
      <w:del w:id="1379" w:author="Jutta Eckstein" w:date="2014-05-08T15:49:00Z">
        <w:r w:rsidR="00541E85" w:rsidRPr="00A70684" w:rsidDel="00810430">
          <w:rPr>
            <w:lang w:eastAsia="ja-JP"/>
          </w:rPr>
          <w:delText xml:space="preserve">would </w:delText>
        </w:r>
      </w:del>
      <w:ins w:id="1380" w:author="Jutta Eckstein" w:date="2014-05-08T15:49:00Z">
        <w:r w:rsidR="00810430">
          <w:rPr>
            <w:lang w:eastAsia="ja-JP"/>
          </w:rPr>
          <w:t xml:space="preserve">want to </w:t>
        </w:r>
      </w:ins>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ins w:id="1381" w:author="Jutta Eckstein" w:date="2014-05-08T15:49:00Z">
        <w:r w:rsidR="00810430">
          <w:t xml:space="preserve">more </w:t>
        </w:r>
      </w:ins>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w:t>
      </w:r>
      <w:proofErr w:type="spellStart"/>
      <w:r w:rsidRPr="007245EF">
        <w:t>Adzic</w:t>
      </w:r>
      <w:proofErr w:type="spellEnd"/>
      <w:r w:rsidRPr="007245EF">
        <w:t xml:space="preserve">, G. </w:t>
      </w:r>
      <w:r w:rsidR="006554B7" w:rsidRPr="007245EF">
        <w:t>2011.</w:t>
      </w:r>
      <w:r w:rsidRPr="007245EF">
        <w:t xml:space="preserve"> </w:t>
      </w:r>
      <w:r w:rsidRPr="007245EF">
        <w:rPr>
          <w:i/>
          <w:iCs/>
        </w:rPr>
        <w:t>Specification by Example: How successful Teams Deliver the Right Software</w:t>
      </w:r>
      <w:r w:rsidRPr="007245EF">
        <w:t xml:space="preserve">. </w:t>
      </w:r>
      <w:proofErr w:type="gramStart"/>
      <w:r w:rsidRPr="007245EF">
        <w:t>Manning Publications.</w:t>
      </w:r>
      <w:proofErr w:type="gramEnd"/>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proofErr w:type="spellStart"/>
      <w:proofErr w:type="gramStart"/>
      <w:r w:rsidR="00D67669" w:rsidRPr="007245EF">
        <w:t>Addison­Wesley</w:t>
      </w:r>
      <w:proofErr w:type="spellEnd"/>
      <w:r w:rsidR="00D67669" w:rsidRPr="007245EF">
        <w:t xml:space="preserve"> Professional.</w:t>
      </w:r>
      <w:proofErr w:type="gramEnd"/>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 xml:space="preserve">[7] </w:t>
      </w:r>
      <w:proofErr w:type="spellStart"/>
      <w:r w:rsidRPr="007245EF">
        <w:t>GitHub</w:t>
      </w:r>
      <w:proofErr w:type="spellEnd"/>
      <w:r w:rsidRPr="007245EF">
        <w:t>.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xml:space="preserve">. </w:t>
      </w:r>
      <w:proofErr w:type="spellStart"/>
      <w:proofErr w:type="gramStart"/>
      <w:r w:rsidR="000C214F" w:rsidRPr="007245EF">
        <w:t>Addison­Wesley</w:t>
      </w:r>
      <w:proofErr w:type="spellEnd"/>
      <w:r w:rsidR="000C214F" w:rsidRPr="007245EF">
        <w:t xml:space="preserve"> Professional.</w:t>
      </w:r>
      <w:proofErr w:type="gramEnd"/>
    </w:p>
    <w:p w14:paraId="3AD5B69B" w14:textId="0E5BF150" w:rsidR="005A70CC" w:rsidRPr="007245EF" w:rsidRDefault="00D01F30" w:rsidP="005A70CC">
      <w:pPr>
        <w:pStyle w:val="References"/>
      </w:pPr>
      <w:commentRangeStart w:id="1382"/>
      <w:r w:rsidRPr="007245EF">
        <w:t xml:space="preserve">[9] </w:t>
      </w:r>
      <w:proofErr w:type="spellStart"/>
      <w:r w:rsidRPr="007245EF">
        <w:t>Kniberg</w:t>
      </w:r>
      <w:proofErr w:type="spellEnd"/>
      <w:r w:rsidRPr="007245EF">
        <w:t>,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w:t>
      </w:r>
      <w:proofErr w:type="spellStart"/>
      <w:proofErr w:type="gramStart"/>
      <w:r w:rsidR="005A70CC" w:rsidRPr="007245EF">
        <w:t>InfoQ</w:t>
      </w:r>
      <w:proofErr w:type="spellEnd"/>
      <w:r w:rsidR="005A70CC" w:rsidRPr="007245EF">
        <w:t>.</w:t>
      </w:r>
      <w:proofErr w:type="gramEnd"/>
    </w:p>
    <w:p w14:paraId="33CB366B" w14:textId="261BC29C" w:rsidR="005A70CC" w:rsidRPr="007245EF" w:rsidRDefault="00D01F30" w:rsidP="00A07DEC">
      <w:pPr>
        <w:pStyle w:val="References"/>
      </w:pPr>
      <w:r w:rsidRPr="007245EF">
        <w:t xml:space="preserve">[10] </w:t>
      </w:r>
      <w:del w:id="1383" w:author="Jutta Eckstein" w:date="2014-05-08T17:49:00Z">
        <w:r w:rsidRPr="007245EF" w:rsidDel="004E3783">
          <w:delText> </w:delText>
        </w:r>
      </w:del>
      <w:proofErr w:type="spellStart"/>
      <w:r w:rsidRPr="007245EF">
        <w:t>Kniberg</w:t>
      </w:r>
      <w:proofErr w:type="spellEnd"/>
      <w:r w:rsidRPr="007245EF">
        <w:t>,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382"/>
      <w:proofErr w:type="gramEnd"/>
      <w:r w:rsidR="00C90D54">
        <w:rPr>
          <w:rStyle w:val="Kommentarzeichen"/>
          <w:rFonts w:ascii="Times New Roman" w:hAnsi="Times New Roman"/>
          <w:lang w:eastAsia="en-US"/>
        </w:rPr>
        <w:commentReference w:id="1382"/>
      </w:r>
    </w:p>
    <w:p w14:paraId="15F3861C" w14:textId="1205A561" w:rsidR="005A70CC" w:rsidRPr="007245EF" w:rsidRDefault="00D01F30" w:rsidP="00A07DEC">
      <w:pPr>
        <w:pStyle w:val="References"/>
      </w:pPr>
      <w:r w:rsidRPr="007245EF">
        <w:t xml:space="preserve">[11] </w:t>
      </w:r>
      <w:del w:id="1384" w:author="Jutta Eckstein" w:date="2014-05-08T17:49:00Z">
        <w:r w:rsidRPr="007245EF" w:rsidDel="004E3783">
          <w:delText> </w:delText>
        </w:r>
      </w:del>
      <w:proofErr w:type="spellStart"/>
      <w:r w:rsidRPr="007245EF">
        <w:t>Meszaros</w:t>
      </w:r>
      <w:proofErr w:type="spellEnd"/>
      <w:r w:rsidRPr="007245EF">
        <w:t>, G. 2007</w:t>
      </w:r>
      <w:r w:rsidR="005A70CC" w:rsidRPr="007245EF">
        <w:t xml:space="preserve">. </w:t>
      </w:r>
      <w:proofErr w:type="spellStart"/>
      <w:proofErr w:type="gramStart"/>
      <w:r w:rsidR="005A70CC" w:rsidRPr="007245EF">
        <w:rPr>
          <w:i/>
          <w:iCs/>
        </w:rPr>
        <w:t>xUnit</w:t>
      </w:r>
      <w:proofErr w:type="spellEnd"/>
      <w:proofErr w:type="gramEnd"/>
      <w:r w:rsidR="005A70CC" w:rsidRPr="007245EF">
        <w:rPr>
          <w:i/>
          <w:iCs/>
        </w:rPr>
        <w:t xml:space="preserve"> Test Patterns: Refactoring Test Code</w:t>
      </w:r>
      <w:r w:rsidR="00233002" w:rsidRPr="007245EF">
        <w:t xml:space="preserve">. </w:t>
      </w:r>
      <w:proofErr w:type="spellStart"/>
      <w:proofErr w:type="gramStart"/>
      <w:r w:rsidR="00233002" w:rsidRPr="007245EF">
        <w:t>Addison­Wesley</w:t>
      </w:r>
      <w:proofErr w:type="spellEnd"/>
      <w:r w:rsidR="00233002" w:rsidRPr="007245EF">
        <w:t xml:space="preserve">  Professional.</w:t>
      </w:r>
      <w:proofErr w:type="gramEnd"/>
    </w:p>
    <w:p w14:paraId="3A6C8E7A" w14:textId="7DA63162" w:rsidR="005A70CC" w:rsidRPr="007245EF" w:rsidRDefault="005A70CC" w:rsidP="00A07DEC">
      <w:pPr>
        <w:pStyle w:val="References"/>
      </w:pPr>
      <w:r w:rsidRPr="007245EF">
        <w:t xml:space="preserve">[12] </w:t>
      </w:r>
      <w:del w:id="1385" w:author="Jutta Eckstein" w:date="2014-05-08T17:50:00Z">
        <w:r w:rsidRPr="007245EF" w:rsidDel="004E3783">
          <w:delText> </w:delText>
        </w:r>
      </w:del>
      <w:r w:rsidRPr="007245EF">
        <w:t>Robolectr</w:t>
      </w:r>
      <w:r w:rsidR="00AE4680" w:rsidRPr="007245EF">
        <w:t>ic.org. http://robolectric.org/.</w:t>
      </w:r>
    </w:p>
    <w:p w14:paraId="71A2C1E6" w14:textId="6BC170D0" w:rsidR="005A70CC" w:rsidRPr="007245EF" w:rsidRDefault="005A70CC" w:rsidP="00A07DEC">
      <w:pPr>
        <w:pStyle w:val="References"/>
      </w:pPr>
      <w:r w:rsidRPr="007245EF">
        <w:t xml:space="preserve">[13] </w:t>
      </w:r>
      <w:del w:id="1386" w:author="Jutta Eckstein" w:date="2014-05-08T17:50:00Z">
        <w:r w:rsidRPr="007245EF" w:rsidDel="004E3783">
          <w:delText> </w:delText>
        </w:r>
      </w:del>
      <w:r w:rsidRPr="007245EF">
        <w:t>Testflightapp</w:t>
      </w:r>
      <w:r w:rsidR="00AE4680" w:rsidRPr="007245EF">
        <w:t>.com. http://testflightapp.com/.</w:t>
      </w:r>
    </w:p>
    <w:p w14:paraId="0BF57DC2" w14:textId="155927F4" w:rsidR="005A70CC" w:rsidRPr="00331237" w:rsidRDefault="005A70CC" w:rsidP="00A07DEC">
      <w:pPr>
        <w:pStyle w:val="References"/>
      </w:pPr>
      <w:r w:rsidRPr="007245EF">
        <w:t xml:space="preserve">[14] </w:t>
      </w:r>
      <w:del w:id="1387" w:author="Jutta Eckstein" w:date="2014-05-08T17:50:00Z">
        <w:r w:rsidRPr="007245EF" w:rsidDel="004E3783">
          <w:delText> </w:delText>
        </w:r>
      </w:del>
      <w:r w:rsidRPr="007245EF">
        <w:t>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09T12:07:00Z" w:initials="JE">
    <w:p w14:paraId="0241D9D3" w14:textId="7C467E49" w:rsidR="003F3E1A" w:rsidRDefault="003F3E1A">
      <w:pPr>
        <w:pStyle w:val="Kommentartext"/>
      </w:pPr>
      <w:r>
        <w:rPr>
          <w:rStyle w:val="Kommentarzeichen"/>
        </w:rPr>
        <w:annotationRef/>
      </w:r>
      <w:r>
        <w:t>“Automation and Techniques” needs more explanation. Having read the whole document now I wonder if you mean “Automation and Development Techniques” or maybe “Automation and Technology”??</w:t>
      </w:r>
    </w:p>
  </w:comment>
  <w:comment w:id="2" w:author="伊藤 宏幸" w:date="2014-05-09T12:07:00Z" w:initials="伊藤">
    <w:p w14:paraId="7BEEE038" w14:textId="297D15E4" w:rsidR="0033034B" w:rsidRDefault="0033034B">
      <w:pPr>
        <w:pStyle w:val="Kommentartext"/>
        <w:rPr>
          <w:lang w:eastAsia="ja-JP"/>
        </w:rPr>
      </w:pPr>
      <w:r>
        <w:rPr>
          <w:rStyle w:val="Kommentarzeichen"/>
        </w:rPr>
        <w:annotationRef/>
      </w:r>
      <w:r>
        <w:rPr>
          <w:lang w:eastAsia="ja-JP"/>
        </w:rPr>
        <w:t>Revise the Agile2014 page later.</w:t>
      </w:r>
      <w:r>
        <w:rPr>
          <w:rFonts w:hint="eastAsia"/>
          <w:lang w:eastAsia="ja-JP"/>
        </w:rPr>
        <w:t xml:space="preserve"> </w:t>
      </w:r>
    </w:p>
  </w:comment>
  <w:comment w:id="11" w:author="Jutta Eckstein" w:date="2014-05-09T12:07:00Z" w:initials="JE">
    <w:p w14:paraId="05477636" w14:textId="1DC6D9B5" w:rsidR="0033034B" w:rsidRDefault="0033034B">
      <w:pPr>
        <w:pStyle w:val="Kommentartext"/>
      </w:pPr>
      <w:r>
        <w:rPr>
          <w:rStyle w:val="Kommentarzeichen"/>
        </w:rPr>
        <w:annotationRef/>
      </w:r>
      <w:r>
        <w:t>Not sure what you mean with that. Is this to work in a more modern way?</w:t>
      </w:r>
    </w:p>
  </w:comment>
  <w:comment w:id="14" w:author="Hiroyuki Ito (The Hiro)" w:date="2014-05-09T12:07:00Z" w:initials="TheHiro">
    <w:p w14:paraId="03D99B4E" w14:textId="4E27B19D" w:rsidR="0033034B" w:rsidRDefault="0033034B" w:rsidP="00D442F4">
      <w:pPr>
        <w:pStyle w:val="Kommentartext"/>
        <w:rPr>
          <w:lang w:eastAsia="ja-JP"/>
        </w:rPr>
      </w:pPr>
      <w:r>
        <w:rPr>
          <w:rStyle w:val="Kommentarzeichen"/>
        </w:rPr>
        <w:annotationRef/>
      </w:r>
      <w:r>
        <w:rPr>
          <w:rFonts w:hint="eastAsia"/>
          <w:lang w:eastAsia="ja-JP"/>
        </w:rPr>
        <w:t>#9</w:t>
      </w:r>
    </w:p>
    <w:p w14:paraId="59D01CB7" w14:textId="77777777" w:rsidR="0033034B" w:rsidRDefault="0009638D" w:rsidP="00D442F4">
      <w:pPr>
        <w:pStyle w:val="Kommentartext"/>
        <w:rPr>
          <w:lang w:eastAsia="ja-JP"/>
        </w:rPr>
      </w:pPr>
      <w:hyperlink r:id="rId1" w:history="1">
        <w:r w:rsidR="0033034B" w:rsidRPr="009B2839">
          <w:rPr>
            <w:rStyle w:val="Hyperlink"/>
            <w:lang w:eastAsia="ja-JP"/>
          </w:rPr>
          <w:t>https://github.com/hageyahhoo/agile2014/issues/9</w:t>
        </w:r>
      </w:hyperlink>
    </w:p>
    <w:p w14:paraId="5E301133" w14:textId="1FEA8AC0" w:rsidR="0033034B" w:rsidRDefault="0033034B" w:rsidP="00D442F4">
      <w:pPr>
        <w:pStyle w:val="Kommentartext"/>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8" w:author="Jutta Eckstein" w:date="2014-05-09T12:07:00Z" w:initials="JE">
    <w:p w14:paraId="0A756CF4" w14:textId="14518786" w:rsidR="0033034B" w:rsidRDefault="0033034B">
      <w:pPr>
        <w:pStyle w:val="Kommentartext"/>
      </w:pPr>
      <w:r>
        <w:rPr>
          <w:rStyle w:val="Kommentarzeichen"/>
        </w:rPr>
        <w:annotationRef/>
      </w:r>
      <w:r>
        <w:t>Were these several applications or was this one application?</w:t>
      </w:r>
    </w:p>
  </w:comment>
  <w:comment w:id="31" w:author="Hiroyuki Ito (The Hiro)" w:date="2014-05-09T12:07:00Z" w:initials="TheHiro">
    <w:p w14:paraId="1847F5C4" w14:textId="77777777" w:rsidR="0033034B" w:rsidRDefault="0033034B" w:rsidP="002723ED">
      <w:pPr>
        <w:pStyle w:val="Kommentartext"/>
        <w:rPr>
          <w:lang w:eastAsia="ja-JP"/>
        </w:rPr>
      </w:pPr>
      <w:r>
        <w:rPr>
          <w:rStyle w:val="Kommentarzeichen"/>
        </w:rPr>
        <w:annotationRef/>
      </w:r>
      <w:r>
        <w:rPr>
          <w:rFonts w:hint="eastAsia"/>
          <w:lang w:eastAsia="ja-JP"/>
        </w:rPr>
        <w:t>#3</w:t>
      </w:r>
    </w:p>
    <w:p w14:paraId="1BAC3194" w14:textId="77777777" w:rsidR="0033034B" w:rsidRDefault="0009638D" w:rsidP="002723ED">
      <w:pPr>
        <w:pStyle w:val="Kommentartext"/>
        <w:rPr>
          <w:lang w:eastAsia="ja-JP"/>
        </w:rPr>
      </w:pPr>
      <w:hyperlink r:id="rId2" w:history="1">
        <w:r w:rsidR="0033034B" w:rsidRPr="009B2839">
          <w:rPr>
            <w:rStyle w:val="Hyperlink"/>
            <w:lang w:eastAsia="ja-JP"/>
          </w:rPr>
          <w:t>https://github.com/hageyahhoo/agile2014/issues/3</w:t>
        </w:r>
      </w:hyperlink>
    </w:p>
    <w:p w14:paraId="045165EC" w14:textId="37F6B848" w:rsidR="0033034B" w:rsidRDefault="0033034B" w:rsidP="002723ED">
      <w:pPr>
        <w:pStyle w:val="Kommentartext"/>
      </w:pPr>
      <w:r>
        <w:rPr>
          <w:rFonts w:hint="eastAsia"/>
          <w:lang w:eastAsia="ja-JP"/>
        </w:rPr>
        <w:t>Added it to explain more about the growth of agile culture.</w:t>
      </w:r>
    </w:p>
  </w:comment>
  <w:comment w:id="32" w:author="Jutta Eckstein" w:date="2014-05-09T12:07:00Z" w:initials="JE">
    <w:p w14:paraId="24BBEA73" w14:textId="5CFA0E55" w:rsidR="00BE2A9A" w:rsidRDefault="00BE2A9A">
      <w:pPr>
        <w:pStyle w:val="Kommentartext"/>
      </w:pPr>
      <w:r>
        <w:rPr>
          <w:rStyle w:val="Kommentarzeichen"/>
        </w:rPr>
        <w:annotationRef/>
      </w:r>
      <w:r>
        <w:t>I suggest to move this whole section at the end of the next paragraph. See below.</w:t>
      </w:r>
    </w:p>
  </w:comment>
  <w:comment w:id="48" w:author="Hiroyuki Ito (The Hiro)" w:date="2014-05-09T12:07:00Z" w:initials="TheHiro">
    <w:p w14:paraId="22B7EA59" w14:textId="77777777" w:rsidR="0033034B" w:rsidRDefault="0033034B" w:rsidP="0045115D">
      <w:pPr>
        <w:pStyle w:val="Kommentartext"/>
        <w:rPr>
          <w:lang w:eastAsia="ja-JP"/>
        </w:rPr>
      </w:pPr>
      <w:r>
        <w:rPr>
          <w:rStyle w:val="Kommentarzeichen"/>
        </w:rPr>
        <w:annotationRef/>
      </w:r>
      <w:r>
        <w:rPr>
          <w:rFonts w:hint="eastAsia"/>
          <w:lang w:eastAsia="ja-JP"/>
        </w:rPr>
        <w:t>#12</w:t>
      </w:r>
    </w:p>
    <w:p w14:paraId="04A60FA2" w14:textId="77777777" w:rsidR="0033034B" w:rsidRDefault="0009638D" w:rsidP="0045115D">
      <w:pPr>
        <w:pStyle w:val="Kommentartext"/>
        <w:rPr>
          <w:lang w:eastAsia="ja-JP"/>
        </w:rPr>
      </w:pPr>
      <w:hyperlink r:id="rId3" w:history="1">
        <w:r w:rsidR="0033034B" w:rsidRPr="005A3C6D">
          <w:rPr>
            <w:rStyle w:val="Hyperlink"/>
            <w:lang w:eastAsia="ja-JP"/>
          </w:rPr>
          <w:t>https://github.com/hageyahhoo/agile2014/pull/12</w:t>
        </w:r>
      </w:hyperlink>
    </w:p>
    <w:p w14:paraId="5B4CD766" w14:textId="71B26F46" w:rsidR="0033034B" w:rsidRDefault="0033034B" w:rsidP="0045115D">
      <w:pPr>
        <w:pStyle w:val="Kommentartext"/>
      </w:pPr>
      <w:r>
        <w:rPr>
          <w:rFonts w:hint="eastAsia"/>
          <w:lang w:eastAsia="ja-JP"/>
        </w:rPr>
        <w:t>Already adapted the ACM structure.</w:t>
      </w:r>
    </w:p>
  </w:comment>
  <w:comment w:id="49" w:author="伊藤 宏幸" w:date="2014-05-09T12:07:00Z" w:initials="伊藤">
    <w:p w14:paraId="776C2675" w14:textId="5E6BE474" w:rsidR="0033034B" w:rsidRDefault="0033034B">
      <w:pPr>
        <w:pStyle w:val="Kommentartext"/>
        <w:rPr>
          <w:lang w:eastAsia="ja-JP"/>
        </w:rPr>
      </w:pPr>
      <w:r>
        <w:rPr>
          <w:rStyle w:val="Kommentarzeichen"/>
        </w:rPr>
        <w:annotationRef/>
      </w:r>
      <w:r>
        <w:rPr>
          <w:lang w:eastAsia="ja-JP"/>
        </w:rPr>
        <w:t xml:space="preserve">Clarify the agenda of the paper. </w:t>
      </w:r>
    </w:p>
  </w:comment>
  <w:comment w:id="51" w:author="Jutta Eckstein" w:date="2014-05-09T12:07:00Z" w:initials="JE">
    <w:p w14:paraId="0BF4B533" w14:textId="2A7AA717" w:rsidR="0033034B" w:rsidRDefault="0033034B">
      <w:pPr>
        <w:pStyle w:val="Kommentartext"/>
      </w:pPr>
      <w:r>
        <w:rPr>
          <w:rStyle w:val="Kommentarzeichen"/>
        </w:rPr>
        <w:annotationRef/>
      </w:r>
      <w:r>
        <w:t>Not sure what you mean by “operation mistakes”? Are these bugs that occur when using the system?</w:t>
      </w:r>
      <w:r w:rsidR="00BE2A9A">
        <w:t xml:space="preserve"> Maybe “errors” captures better what you mean? </w:t>
      </w:r>
    </w:p>
  </w:comment>
  <w:comment w:id="71" w:author="Hiroyuki Ito (The Hiro)" w:date="2014-05-09T12:07:00Z" w:initials="TheHiro">
    <w:p w14:paraId="25B039FC" w14:textId="77777777" w:rsidR="0033034B" w:rsidRDefault="0033034B" w:rsidP="00CC6FC0">
      <w:pPr>
        <w:pStyle w:val="Kommentartext"/>
        <w:rPr>
          <w:lang w:eastAsia="ja-JP"/>
        </w:rPr>
      </w:pPr>
      <w:r>
        <w:rPr>
          <w:rStyle w:val="Kommentarzeichen"/>
        </w:rPr>
        <w:annotationRef/>
      </w:r>
      <w:r>
        <w:rPr>
          <w:rFonts w:hint="eastAsia"/>
          <w:lang w:eastAsia="ja-JP"/>
        </w:rPr>
        <w:t>#8</w:t>
      </w:r>
    </w:p>
    <w:p w14:paraId="74AD408D" w14:textId="77777777" w:rsidR="0033034B" w:rsidRDefault="0009638D" w:rsidP="00CC6FC0">
      <w:pPr>
        <w:pStyle w:val="Kommentartext"/>
        <w:rPr>
          <w:lang w:eastAsia="ja-JP"/>
        </w:rPr>
      </w:pPr>
      <w:hyperlink r:id="rId4" w:history="1">
        <w:r w:rsidR="0033034B" w:rsidRPr="009B2839">
          <w:rPr>
            <w:rStyle w:val="Hyperlink"/>
            <w:lang w:eastAsia="ja-JP"/>
          </w:rPr>
          <w:t>https://github.com/hageyahhoo/agile2014/issues/8</w:t>
        </w:r>
      </w:hyperlink>
    </w:p>
    <w:p w14:paraId="5917078D" w14:textId="46167BE5" w:rsidR="0033034B" w:rsidRDefault="0033034B" w:rsidP="00CC6FC0">
      <w:pPr>
        <w:pStyle w:val="Kommentartext"/>
      </w:pPr>
      <w:r>
        <w:rPr>
          <w:rFonts w:hint="eastAsia"/>
          <w:lang w:eastAsia="ja-JP"/>
        </w:rPr>
        <w:t xml:space="preserve">Clarified the role of </w:t>
      </w:r>
      <w:r>
        <w:rPr>
          <w:lang w:eastAsia="ja-JP"/>
        </w:rPr>
        <w:t>“</w:t>
      </w:r>
      <w:r>
        <w:rPr>
          <w:rFonts w:hint="eastAsia"/>
          <w:lang w:eastAsia="ja-JP"/>
        </w:rPr>
        <w:t>Agile Coach</w:t>
      </w:r>
      <w:r>
        <w:rPr>
          <w:lang w:eastAsia="ja-JP"/>
        </w:rPr>
        <w:t>”</w:t>
      </w:r>
      <w:r>
        <w:rPr>
          <w:rFonts w:hint="eastAsia"/>
          <w:lang w:eastAsia="ja-JP"/>
        </w:rPr>
        <w:t>.</w:t>
      </w:r>
    </w:p>
  </w:comment>
  <w:comment w:id="105" w:author="Jutta Eckstein" w:date="2014-05-09T18:49:00Z" w:initials="JE">
    <w:p w14:paraId="13F397AA" w14:textId="24DD7F8F" w:rsidR="00BE2A9A" w:rsidRDefault="00BE2A9A" w:rsidP="00BE2A9A">
      <w:pPr>
        <w:pStyle w:val="Kommentartext"/>
      </w:pPr>
      <w:r>
        <w:rPr>
          <w:rStyle w:val="Kommentarzeichen"/>
        </w:rPr>
        <w:annotationRef/>
      </w:r>
      <w:r w:rsidR="00F95091">
        <w:t>Copied from above. If you like, you can also be more concrete by saying e.g.: In section two release automation and its effect on collaboration will be presented…</w:t>
      </w:r>
    </w:p>
  </w:comment>
  <w:comment w:id="109" w:author="伊藤 宏幸" w:date="2014-05-09T12:07:00Z" w:initials="伊藤">
    <w:p w14:paraId="29A61E6A" w14:textId="5481CBCC" w:rsidR="0033034B" w:rsidRDefault="0033034B">
      <w:pPr>
        <w:pStyle w:val="Kommentartext"/>
        <w:rPr>
          <w:lang w:eastAsia="ja-JP"/>
        </w:rPr>
      </w:pPr>
      <w:r>
        <w:rPr>
          <w:rStyle w:val="Kommentarzeichen"/>
        </w:rPr>
        <w:annotationRef/>
      </w:r>
      <w:r>
        <w:rPr>
          <w:lang w:eastAsia="ja-JP"/>
        </w:rPr>
        <w:t>#18</w:t>
      </w:r>
    </w:p>
    <w:p w14:paraId="6DB073EC" w14:textId="547C9169" w:rsidR="0033034B" w:rsidRDefault="0009638D">
      <w:pPr>
        <w:pStyle w:val="Kommentartext"/>
        <w:rPr>
          <w:rFonts w:ascii="Helvetica" w:hAnsi="Helvetica" w:cs="Helvetica"/>
        </w:rPr>
      </w:pPr>
      <w:hyperlink r:id="rId5" w:history="1">
        <w:r w:rsidR="0033034B" w:rsidRPr="00CB00B2">
          <w:rPr>
            <w:rStyle w:val="Hyperlink"/>
            <w:rFonts w:ascii="Helvetica" w:hAnsi="Helvetica" w:cs="Helvetica"/>
          </w:rPr>
          <w:t>https://github.com/hageyahhoo/agile2014/issues/18</w:t>
        </w:r>
      </w:hyperlink>
    </w:p>
    <w:p w14:paraId="72DCE4BC" w14:textId="64E9856C" w:rsidR="0033034B" w:rsidRDefault="0033034B">
      <w:pPr>
        <w:pStyle w:val="Kommentartext"/>
        <w:rPr>
          <w:lang w:eastAsia="ja-JP"/>
        </w:rPr>
      </w:pPr>
      <w:r>
        <w:rPr>
          <w:rFonts w:hint="eastAsia"/>
          <w:lang w:eastAsia="ja-JP"/>
        </w:rPr>
        <w:t>序論に入れるには大きすぎる気がする。むしろ本論の気がするので、移動を考える。</w:t>
      </w:r>
    </w:p>
  </w:comment>
  <w:comment w:id="120" w:author="Hiroyuki Ito (The Hiro)" w:date="2014-05-09T12:07:00Z" w:initials="TheHiro">
    <w:p w14:paraId="25C3FEAB" w14:textId="77777777" w:rsidR="0033034B" w:rsidRDefault="0033034B" w:rsidP="00F729C7">
      <w:pPr>
        <w:pStyle w:val="Kommentartext"/>
        <w:rPr>
          <w:lang w:eastAsia="ja-JP"/>
        </w:rPr>
      </w:pPr>
      <w:r>
        <w:rPr>
          <w:rStyle w:val="Kommentarzeichen"/>
        </w:rPr>
        <w:annotationRef/>
      </w:r>
      <w:r>
        <w:rPr>
          <w:rFonts w:hint="eastAsia"/>
          <w:lang w:eastAsia="ja-JP"/>
        </w:rPr>
        <w:t>#8</w:t>
      </w:r>
    </w:p>
    <w:p w14:paraId="6B0DB22C" w14:textId="77777777" w:rsidR="0033034B" w:rsidRDefault="0009638D" w:rsidP="00F729C7">
      <w:pPr>
        <w:pStyle w:val="Kommentartext"/>
        <w:rPr>
          <w:lang w:eastAsia="ja-JP"/>
        </w:rPr>
      </w:pPr>
      <w:hyperlink r:id="rId6" w:history="1">
        <w:r w:rsidR="0033034B" w:rsidRPr="009B2839">
          <w:rPr>
            <w:rStyle w:val="Hyperlink"/>
            <w:lang w:eastAsia="ja-JP"/>
          </w:rPr>
          <w:t>https://github.com/hageyahhoo/agile2014/issues/8</w:t>
        </w:r>
      </w:hyperlink>
    </w:p>
    <w:p w14:paraId="1D6AE68F" w14:textId="4E098CCF" w:rsidR="0033034B" w:rsidRDefault="0033034B" w:rsidP="00F729C7">
      <w:pPr>
        <w:pStyle w:val="Kommentartext"/>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46" w:author="Jutta Eckstein" w:date="2014-05-09T12:07:00Z" w:initials="JE">
    <w:p w14:paraId="72A23888" w14:textId="248E9C74" w:rsidR="0033034B" w:rsidRDefault="0033034B">
      <w:pPr>
        <w:pStyle w:val="Kommentartext"/>
      </w:pPr>
      <w:r>
        <w:rPr>
          <w:rStyle w:val="Kommentarzeichen"/>
        </w:rPr>
        <w:annotationRef/>
      </w:r>
      <w:r>
        <w:t>I don’t understand what you mean with technical and cultural backbones? What are backbones here? Do you mean foundation?</w:t>
      </w:r>
    </w:p>
  </w:comment>
  <w:comment w:id="164" w:author="Jutta Eckstein" w:date="2014-05-09T18:50:00Z" w:initials="JE">
    <w:p w14:paraId="60736A1D" w14:textId="3E55CFDB" w:rsidR="00F95091" w:rsidRDefault="00F95091">
      <w:pPr>
        <w:pStyle w:val="Kommentartext"/>
      </w:pPr>
      <w:r>
        <w:rPr>
          <w:rStyle w:val="Kommentarzeichen"/>
        </w:rPr>
        <w:annotationRef/>
      </w:r>
      <w:r>
        <w:t>Is this products or product (one or many)?</w:t>
      </w:r>
    </w:p>
  </w:comment>
  <w:comment w:id="167" w:author="Jutta Eckstein" w:date="2014-05-09T12:07:00Z" w:initials="JE">
    <w:p w14:paraId="0D441272" w14:textId="14DB7EF5" w:rsidR="0033034B" w:rsidRDefault="0033034B">
      <w:pPr>
        <w:pStyle w:val="Kommentartext"/>
      </w:pPr>
      <w:r>
        <w:rPr>
          <w:rStyle w:val="Kommentarzeichen"/>
        </w:rPr>
        <w:annotationRef/>
      </w:r>
      <w:r>
        <w:t>I don’t understand this, do you mean as I suggested here?</w:t>
      </w:r>
    </w:p>
  </w:comment>
  <w:comment w:id="189" w:author="Jutta Eckstein" w:date="2014-05-09T12:07:00Z" w:initials="JE">
    <w:p w14:paraId="302AC069" w14:textId="028F7DE1" w:rsidR="0033034B" w:rsidRDefault="0033034B">
      <w:pPr>
        <w:pStyle w:val="Kommentartext"/>
      </w:pPr>
      <w:r>
        <w:rPr>
          <w:rStyle w:val="Kommentarzeichen"/>
        </w:rPr>
        <w:annotationRef/>
      </w:r>
      <w:r>
        <w:t>This is a contradiction to what you said 4 sentences earlier: “The team was able to work closely from the start of the project”. Now did they have a close collaboration or not???</w:t>
      </w:r>
    </w:p>
  </w:comment>
  <w:comment w:id="190" w:author="Hiroyuki Ito (The Hiro)" w:date="2014-05-09T12:07:00Z" w:initials="TheHiro">
    <w:p w14:paraId="446CA11C" w14:textId="77777777" w:rsidR="0033034B" w:rsidRDefault="0033034B" w:rsidP="009704D7">
      <w:pPr>
        <w:pStyle w:val="Kommentartext"/>
        <w:rPr>
          <w:lang w:eastAsia="ja-JP"/>
        </w:rPr>
      </w:pPr>
      <w:r>
        <w:rPr>
          <w:rStyle w:val="Kommentarzeichen"/>
        </w:rPr>
        <w:annotationRef/>
      </w:r>
      <w:r>
        <w:rPr>
          <w:rFonts w:hint="eastAsia"/>
          <w:lang w:eastAsia="ja-JP"/>
        </w:rPr>
        <w:t>#9</w:t>
      </w:r>
    </w:p>
    <w:p w14:paraId="166D7D7A" w14:textId="77777777" w:rsidR="0033034B" w:rsidRDefault="0009638D" w:rsidP="009704D7">
      <w:pPr>
        <w:pStyle w:val="Kommentartext"/>
        <w:rPr>
          <w:lang w:eastAsia="ja-JP"/>
        </w:rPr>
      </w:pPr>
      <w:hyperlink r:id="rId7" w:history="1">
        <w:r w:rsidR="0033034B" w:rsidRPr="009B2839">
          <w:rPr>
            <w:rStyle w:val="Hyperlink"/>
            <w:lang w:eastAsia="ja-JP"/>
          </w:rPr>
          <w:t>https://github.com/hageyahhoo/agile2014/issues/9</w:t>
        </w:r>
      </w:hyperlink>
    </w:p>
    <w:p w14:paraId="58CF8AAC" w14:textId="01735DAF" w:rsidR="0033034B" w:rsidRDefault="0033034B" w:rsidP="009704D7">
      <w:pPr>
        <w:pStyle w:val="Kommentartext"/>
      </w:pPr>
      <w:r>
        <w:rPr>
          <w:rFonts w:hint="eastAsia"/>
          <w:lang w:eastAsia="ja-JP"/>
        </w:rPr>
        <w:t>Clarified that BA is both member and stakeholder.</w:t>
      </w:r>
    </w:p>
  </w:comment>
  <w:comment w:id="231" w:author="Jutta Eckstein" w:date="2014-05-09T12:07:00Z" w:initials="JE">
    <w:p w14:paraId="5F13ACBB" w14:textId="5451D49E" w:rsidR="0033034B" w:rsidRDefault="0033034B">
      <w:pPr>
        <w:pStyle w:val="Kommentartext"/>
      </w:pPr>
      <w:r>
        <w:rPr>
          <w:rStyle w:val="Kommentarzeichen"/>
        </w:rPr>
        <w:annotationRef/>
      </w:r>
      <w:r>
        <w:t>I suggest to better be in-line with ‘Android’, use iOS and not the name of the hardware.</w:t>
      </w:r>
    </w:p>
  </w:comment>
  <w:comment w:id="236" w:author="Jutta Eckstein" w:date="2014-05-09T12:07:00Z" w:initials="JE">
    <w:p w14:paraId="14AA67DB" w14:textId="761702D6" w:rsidR="0033034B" w:rsidRDefault="0033034B">
      <w:pPr>
        <w:pStyle w:val="Kommentartext"/>
      </w:pPr>
      <w:r>
        <w:rPr>
          <w:rStyle w:val="Kommentarzeichen"/>
        </w:rPr>
        <w:annotationRef/>
      </w:r>
      <w:r>
        <w:t xml:space="preserve">Not sure </w:t>
      </w:r>
      <w:proofErr w:type="spellStart"/>
      <w:r>
        <w:t>qhat</w:t>
      </w:r>
      <w:proofErr w:type="spellEnd"/>
      <w:r>
        <w:t xml:space="preserve"> you mean with this? Do you mean what I suggested?</w:t>
      </w:r>
    </w:p>
  </w:comment>
  <w:comment w:id="266" w:author="Hiroyuki Ito (The Hiro)" w:date="2014-05-09T12:07:00Z" w:initials="TheHiro">
    <w:p w14:paraId="45AEA4E0" w14:textId="77777777" w:rsidR="0033034B" w:rsidRDefault="0033034B" w:rsidP="0037711F">
      <w:pPr>
        <w:pStyle w:val="Kommentartext"/>
        <w:rPr>
          <w:lang w:eastAsia="ja-JP"/>
        </w:rPr>
      </w:pPr>
      <w:r>
        <w:rPr>
          <w:rStyle w:val="Kommentarzeichen"/>
        </w:rPr>
        <w:annotationRef/>
      </w:r>
      <w:r>
        <w:rPr>
          <w:rFonts w:hint="eastAsia"/>
          <w:lang w:eastAsia="ja-JP"/>
        </w:rPr>
        <w:t>#7</w:t>
      </w:r>
    </w:p>
    <w:p w14:paraId="57F81278" w14:textId="77777777" w:rsidR="0033034B" w:rsidRDefault="0009638D" w:rsidP="0037711F">
      <w:pPr>
        <w:pStyle w:val="Kommentartext"/>
        <w:rPr>
          <w:lang w:eastAsia="ja-JP"/>
        </w:rPr>
      </w:pPr>
      <w:hyperlink r:id="rId8" w:history="1">
        <w:r w:rsidR="0033034B" w:rsidRPr="005A3C6D">
          <w:rPr>
            <w:rStyle w:val="Hyperlink"/>
            <w:lang w:eastAsia="ja-JP"/>
          </w:rPr>
          <w:t>https://github.com/hageyahhoo/agile2014/issues/7</w:t>
        </w:r>
      </w:hyperlink>
    </w:p>
    <w:p w14:paraId="0E4A6113" w14:textId="30B0D7F6" w:rsidR="0033034B" w:rsidRDefault="0033034B">
      <w:pPr>
        <w:pStyle w:val="Kommentartext"/>
      </w:pPr>
      <w:r>
        <w:rPr>
          <w:rFonts w:hint="eastAsia"/>
          <w:lang w:eastAsia="ja-JP"/>
        </w:rPr>
        <w:t>Clarified the 3 meaning of Technology-Driven Development.</w:t>
      </w:r>
    </w:p>
  </w:comment>
  <w:comment w:id="267" w:author="伊藤 宏幸" w:date="2014-05-09T12:07:00Z" w:initials="伊藤">
    <w:p w14:paraId="6995405E" w14:textId="078CF594" w:rsidR="0033034B" w:rsidRDefault="0033034B">
      <w:pPr>
        <w:pStyle w:val="Kommentartext"/>
        <w:rPr>
          <w:lang w:eastAsia="ja-JP"/>
        </w:rPr>
      </w:pPr>
      <w:r>
        <w:rPr>
          <w:rStyle w:val="Kommentarzeichen"/>
        </w:rPr>
        <w:annotationRef/>
      </w:r>
      <w:r>
        <w:rPr>
          <w:lang w:eastAsia="ja-JP"/>
        </w:rPr>
        <w:t>#17</w:t>
      </w:r>
    </w:p>
    <w:p w14:paraId="4D90C44B" w14:textId="32229E54" w:rsidR="0033034B" w:rsidRDefault="0009638D">
      <w:pPr>
        <w:pStyle w:val="Kommentartext"/>
        <w:rPr>
          <w:rFonts w:ascii="Helvetica" w:hAnsi="Helvetica" w:cs="Helvetica"/>
        </w:rPr>
      </w:pPr>
      <w:hyperlink r:id="rId9" w:history="1">
        <w:r w:rsidR="0033034B" w:rsidRPr="00CB00B2">
          <w:rPr>
            <w:rStyle w:val="Hyperlink"/>
            <w:rFonts w:ascii="Helvetica" w:hAnsi="Helvetica" w:cs="Helvetica"/>
          </w:rPr>
          <w:t>https://github.com/hageyahhoo/agile2014/issues/17</w:t>
        </w:r>
      </w:hyperlink>
    </w:p>
    <w:p w14:paraId="3C030289" w14:textId="45C745C4" w:rsidR="0033034B" w:rsidRDefault="0033034B">
      <w:pPr>
        <w:pStyle w:val="Kommentartext"/>
        <w:rPr>
          <w:lang w:eastAsia="ja-JP"/>
        </w:rPr>
      </w:pPr>
      <w:r>
        <w:rPr>
          <w:rFonts w:hint="eastAsia"/>
          <w:lang w:eastAsia="ja-JP"/>
        </w:rPr>
        <w:t>おそらくここの</w:t>
      </w:r>
      <w:r>
        <w:rPr>
          <w:lang w:eastAsia="ja-JP"/>
        </w:rPr>
        <w:t xml:space="preserve">”approach” </w:t>
      </w:r>
      <w:r>
        <w:rPr>
          <w:rFonts w:hint="eastAsia"/>
          <w:lang w:eastAsia="ja-JP"/>
        </w:rPr>
        <w:t>は、設定した課題を紐解くアプローチのことのはず。</w:t>
      </w:r>
    </w:p>
    <w:p w14:paraId="487828C9" w14:textId="05942FA6" w:rsidR="0033034B" w:rsidRDefault="0033034B">
      <w:pPr>
        <w:pStyle w:val="Kommentartext"/>
        <w:rPr>
          <w:lang w:eastAsia="ja-JP"/>
        </w:rPr>
      </w:pPr>
      <w:r>
        <w:rPr>
          <w:rFonts w:hint="eastAsia"/>
          <w:lang w:eastAsia="ja-JP"/>
        </w:rPr>
        <w:t>現場での実証を通じて〜となるだろう。</w:t>
      </w:r>
    </w:p>
  </w:comment>
  <w:comment w:id="318" w:author="Jutta Eckstein" w:date="2014-05-09T12:07:00Z" w:initials="JE">
    <w:p w14:paraId="0829C424" w14:textId="1DCBE956" w:rsidR="0033034B" w:rsidRDefault="0033034B">
      <w:pPr>
        <w:pStyle w:val="Kommentartext"/>
      </w:pPr>
      <w:r>
        <w:rPr>
          <w:rStyle w:val="Kommentarzeichen"/>
        </w:rPr>
        <w:annotationRef/>
      </w:r>
      <w:r>
        <w:t>I still wonder what you mean by that?</w:t>
      </w:r>
    </w:p>
  </w:comment>
  <w:comment w:id="324" w:author="Jutta Eckstein" w:date="2014-05-09T12:07:00Z" w:initials="JE">
    <w:p w14:paraId="32C34922" w14:textId="7783C453" w:rsidR="0033034B" w:rsidRDefault="0033034B">
      <w:pPr>
        <w:pStyle w:val="Kommentartext"/>
      </w:pPr>
      <w:r>
        <w:rPr>
          <w:rStyle w:val="Kommentarzeichen"/>
        </w:rPr>
        <w:annotationRef/>
      </w:r>
      <w:r>
        <w:t xml:space="preserve">I don’t understand this sentence. Maybe </w:t>
      </w:r>
      <w:proofErr w:type="gramStart"/>
      <w:r>
        <w:t>you  mean</w:t>
      </w:r>
      <w:proofErr w:type="gramEnd"/>
      <w:r>
        <w:t xml:space="preserve"> what I suggested?</w:t>
      </w:r>
    </w:p>
  </w:comment>
  <w:comment w:id="349" w:author="Jutta Eckstein" w:date="2014-05-09T18:55:00Z" w:initials="JE">
    <w:p w14:paraId="4CB87FCE" w14:textId="54DF6544" w:rsidR="00F95091" w:rsidRDefault="00F95091">
      <w:pPr>
        <w:pStyle w:val="Kommentartext"/>
      </w:pPr>
      <w:r>
        <w:rPr>
          <w:rStyle w:val="Kommentarzeichen"/>
        </w:rPr>
        <w:annotationRef/>
      </w:r>
      <w:r>
        <w:t>I suggest either omit ‘level’ everywhere or rephrase everywhere to bugs/tests on the use-case/components level. In the document I rephrased it in both ways.</w:t>
      </w:r>
    </w:p>
  </w:comment>
  <w:comment w:id="391" w:author="Jutta Eckstein" w:date="2014-05-09T12:07:00Z" w:initials="JE">
    <w:p w14:paraId="26D60270" w14:textId="07613DF5" w:rsidR="0033034B" w:rsidRDefault="0033034B">
      <w:pPr>
        <w:pStyle w:val="Kommentartext"/>
      </w:pPr>
      <w:r>
        <w:rPr>
          <w:rStyle w:val="Kommentarzeichen"/>
        </w:rPr>
        <w:annotationRef/>
      </w:r>
      <w:r>
        <w:t>Not sure I understand. Do you mean as I suggest? Or maybe you want to delete this sentence?</w:t>
      </w:r>
    </w:p>
  </w:comment>
  <w:comment w:id="439" w:author="Jutta Eckstein" w:date="2014-05-09T12:07:00Z" w:initials="JE">
    <w:p w14:paraId="47885DC6" w14:textId="42C0F5B6" w:rsidR="0033034B" w:rsidRDefault="0033034B">
      <w:pPr>
        <w:pStyle w:val="Kommentartext"/>
      </w:pPr>
      <w:r>
        <w:rPr>
          <w:rStyle w:val="Kommentarzeichen"/>
        </w:rPr>
        <w:annotationRef/>
      </w:r>
      <w:r>
        <w:t>Not sure what you mean?</w:t>
      </w:r>
    </w:p>
  </w:comment>
  <w:comment w:id="516" w:author="Jutta Eckstein" w:date="2014-05-09T12:07:00Z" w:initials="JE">
    <w:p w14:paraId="3575DFA9" w14:textId="4A2F35AB" w:rsidR="00BC192A" w:rsidRDefault="00BC192A">
      <w:pPr>
        <w:pStyle w:val="Kommentartext"/>
      </w:pPr>
      <w:r>
        <w:rPr>
          <w:rStyle w:val="Kommentarzeichen"/>
        </w:rPr>
        <w:annotationRef/>
      </w:r>
      <w:r>
        <w:t>I believe what follows is the description of the figure. Can you please verify?</w:t>
      </w:r>
    </w:p>
  </w:comment>
  <w:comment w:id="589" w:author="Jutta Eckstein" w:date="2014-05-09T12:07:00Z" w:initials="JE">
    <w:p w14:paraId="26E5C27D" w14:textId="6484EE62" w:rsidR="0033034B" w:rsidRDefault="0033034B">
      <w:pPr>
        <w:pStyle w:val="Kommentartext"/>
      </w:pPr>
      <w:r>
        <w:rPr>
          <w:rStyle w:val="Kommentarzeichen"/>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542" w:author="Hiroyuki Ito (The Hiro)" w:date="2014-05-09T12:07:00Z" w:initials="TheHiro">
    <w:p w14:paraId="747B6171" w14:textId="77777777" w:rsidR="0033034B" w:rsidRDefault="0033034B" w:rsidP="007B07C7">
      <w:pPr>
        <w:pStyle w:val="Kommentartext"/>
        <w:rPr>
          <w:lang w:eastAsia="ja-JP"/>
        </w:rPr>
      </w:pPr>
      <w:r>
        <w:rPr>
          <w:rStyle w:val="Kommentarzeichen"/>
        </w:rPr>
        <w:annotationRef/>
      </w:r>
      <w:r>
        <w:rPr>
          <w:rFonts w:hint="eastAsia"/>
          <w:lang w:eastAsia="ja-JP"/>
        </w:rPr>
        <w:t>#11</w:t>
      </w:r>
    </w:p>
    <w:p w14:paraId="3C561C4B" w14:textId="77777777" w:rsidR="0033034B" w:rsidRDefault="0009638D" w:rsidP="007B07C7">
      <w:pPr>
        <w:pStyle w:val="Kommentartext"/>
        <w:rPr>
          <w:lang w:eastAsia="ja-JP"/>
        </w:rPr>
      </w:pPr>
      <w:hyperlink r:id="rId10" w:history="1">
        <w:r w:rsidR="0033034B" w:rsidRPr="005A3C6D">
          <w:rPr>
            <w:rStyle w:val="Hyperlink"/>
            <w:lang w:eastAsia="ja-JP"/>
          </w:rPr>
          <w:t>https://github.com/hageyahhoo/agile2014/issues/11</w:t>
        </w:r>
      </w:hyperlink>
    </w:p>
    <w:p w14:paraId="7E8C7B94" w14:textId="5D122E32" w:rsidR="0033034B" w:rsidRDefault="0033034B">
      <w:pPr>
        <w:pStyle w:val="Kommentartext"/>
        <w:rPr>
          <w:lang w:eastAsia="ja-JP"/>
        </w:rPr>
      </w:pPr>
      <w:r>
        <w:rPr>
          <w:rFonts w:hint="eastAsia"/>
          <w:lang w:eastAsia="ja-JP"/>
        </w:rPr>
        <w:t>Adding Rebecca-san</w:t>
      </w:r>
      <w:r>
        <w:rPr>
          <w:lang w:eastAsia="ja-JP"/>
        </w:rPr>
        <w:t>’</w:t>
      </w:r>
      <w:r>
        <w:rPr>
          <w:rFonts w:hint="eastAsia"/>
          <w:lang w:eastAsia="ja-JP"/>
        </w:rPr>
        <w:t>s advice like this.</w:t>
      </w:r>
    </w:p>
  </w:comment>
  <w:comment w:id="612" w:author="Jutta Eckstein" w:date="2014-05-09T12:07:00Z" w:initials="JE">
    <w:p w14:paraId="72D89DE4" w14:textId="325BD906" w:rsidR="0033034B" w:rsidRDefault="0033034B">
      <w:pPr>
        <w:pStyle w:val="Kommentartext"/>
      </w:pPr>
      <w:r>
        <w:rPr>
          <w:rStyle w:val="Kommentarzeichen"/>
        </w:rPr>
        <w:annotationRef/>
      </w:r>
      <w:r>
        <w:t>This sentence is a repetition from page 3.</w:t>
      </w:r>
    </w:p>
  </w:comment>
  <w:comment w:id="641" w:author="Jutta Eckstein" w:date="2014-05-09T18:58:00Z" w:initials="JE">
    <w:p w14:paraId="20F34373" w14:textId="1211803F" w:rsidR="0033560E" w:rsidRDefault="0033560E">
      <w:pPr>
        <w:pStyle w:val="Kommentartext"/>
      </w:pPr>
      <w:r>
        <w:rPr>
          <w:rStyle w:val="Kommentarzeichen"/>
        </w:rPr>
        <w:annotationRef/>
      </w:r>
      <w:r>
        <w:t>I suggest to explain the concept of Test Double in e.g. one sentence.</w:t>
      </w:r>
    </w:p>
  </w:comment>
  <w:comment w:id="668" w:author="Jutta Eckstein" w:date="2014-05-09T12:07:00Z" w:initials="JE">
    <w:p w14:paraId="7503BAD4" w14:textId="682AB2FB" w:rsidR="001448F2" w:rsidRDefault="001448F2">
      <w:pPr>
        <w:pStyle w:val="Kommentartext"/>
      </w:pPr>
      <w:r>
        <w:rPr>
          <w:rStyle w:val="Kommentarzeichen"/>
        </w:rPr>
        <w:annotationRef/>
      </w:r>
      <w:r>
        <w:t>Not sure what you mean – do you mean instead?</w:t>
      </w:r>
    </w:p>
  </w:comment>
  <w:comment w:id="679" w:author="Jutta Eckstein" w:date="2014-05-09T12:07:00Z" w:initials="JE">
    <w:p w14:paraId="2D5FEFFF" w14:textId="00D916F4" w:rsidR="0033034B" w:rsidRDefault="0033034B">
      <w:pPr>
        <w:pStyle w:val="Kommentartext"/>
      </w:pPr>
      <w:r>
        <w:rPr>
          <w:rStyle w:val="Kommentarzeichen"/>
        </w:rPr>
        <w:annotationRef/>
      </w:r>
      <w:r>
        <w:t>Can you improve the text to: Can test each component independently and separately. It takes one day to implement one activity set (five times faster than at the start of the project)</w:t>
      </w:r>
    </w:p>
  </w:comment>
  <w:comment w:id="695" w:author="Jutta Eckstein" w:date="2014-05-09T12:07:00Z" w:initials="JE">
    <w:p w14:paraId="28307282" w14:textId="210D52F5" w:rsidR="00BC192A" w:rsidRDefault="00BC192A">
      <w:pPr>
        <w:pStyle w:val="Kommentartext"/>
      </w:pPr>
      <w:r>
        <w:rPr>
          <w:rStyle w:val="Kommentarzeichen"/>
        </w:rPr>
        <w:annotationRef/>
      </w:r>
      <w:r>
        <w:t>I believe what follows is the description of the figure. Can you please verify?</w:t>
      </w:r>
    </w:p>
  </w:comment>
  <w:comment w:id="716" w:author="Jutta Eckstein" w:date="2014-05-09T12:07:00Z" w:initials="JE">
    <w:p w14:paraId="4A4D0FA6" w14:textId="57A2B817" w:rsidR="0033034B" w:rsidRDefault="0033034B">
      <w:pPr>
        <w:pStyle w:val="Kommentartext"/>
      </w:pPr>
      <w:r>
        <w:rPr>
          <w:rStyle w:val="Kommentarzeichen"/>
        </w:rPr>
        <w:annotationRef/>
      </w:r>
      <w:r>
        <w:t>Who is “they” in this sentence?</w:t>
      </w:r>
    </w:p>
  </w:comment>
  <w:comment w:id="734" w:author="Jutta Eckstein" w:date="2014-05-09T12:07:00Z" w:initials="JE">
    <w:p w14:paraId="719950F6" w14:textId="68492FD6" w:rsidR="0033034B" w:rsidRDefault="0033034B">
      <w:pPr>
        <w:pStyle w:val="Kommentartext"/>
      </w:pPr>
      <w:r>
        <w:rPr>
          <w:rStyle w:val="Kommentarzeichen"/>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757" w:author="Jutta Eckstein" w:date="2014-05-09T19:00:00Z" w:initials="JE">
    <w:p w14:paraId="6C8853E3" w14:textId="3BDE966D" w:rsidR="0033560E" w:rsidRDefault="0033560E">
      <w:pPr>
        <w:pStyle w:val="Kommentartext"/>
      </w:pPr>
      <w:r>
        <w:rPr>
          <w:rStyle w:val="Kommentarzeichen"/>
        </w:rPr>
        <w:annotationRef/>
      </w:r>
      <w:r>
        <w:t>I suggest to phrase this heading more similar to the other headings.</w:t>
      </w:r>
    </w:p>
  </w:comment>
  <w:comment w:id="760" w:author="Jutta Eckstein" w:date="2014-05-09T12:07:00Z" w:initials="JE">
    <w:p w14:paraId="41DFBEA4" w14:textId="3B80BF64" w:rsidR="0033034B" w:rsidRDefault="0033034B">
      <w:pPr>
        <w:pStyle w:val="Kommentartext"/>
      </w:pPr>
      <w:r>
        <w:rPr>
          <w:rStyle w:val="Kommentarzeichen"/>
        </w:rPr>
        <w:annotationRef/>
      </w:r>
      <w:r>
        <w:t>This sentence is a repetition from page 3. And I’m still not sure what you mean by that.</w:t>
      </w:r>
    </w:p>
  </w:comment>
  <w:comment w:id="867" w:author="Jutta Eckstein" w:date="2014-05-09T12:07:00Z" w:initials="JE">
    <w:p w14:paraId="0D4A6F1D" w14:textId="59DD7617" w:rsidR="0033034B" w:rsidRDefault="0033034B">
      <w:pPr>
        <w:pStyle w:val="Kommentartext"/>
      </w:pPr>
      <w:r>
        <w:rPr>
          <w:rStyle w:val="Kommentarzeichen"/>
        </w:rPr>
        <w:annotationRef/>
      </w:r>
      <w:r>
        <w:t>I don’t understand. Degrade in which sense?? Maybe you want to delete this part?</w:t>
      </w:r>
    </w:p>
  </w:comment>
  <w:comment w:id="900" w:author="Jutta Eckstein" w:date="2014-05-09T12:07:00Z" w:initials="JE">
    <w:p w14:paraId="565B52B6" w14:textId="724F8F45" w:rsidR="0033034B" w:rsidRDefault="0033034B">
      <w:pPr>
        <w:pStyle w:val="Kommentartext"/>
      </w:pPr>
      <w:r>
        <w:rPr>
          <w:rStyle w:val="Kommentarzeichen"/>
        </w:rPr>
        <w:annotationRef/>
      </w:r>
      <w:r>
        <w:t>Again: not sure what you want to say here.</w:t>
      </w:r>
    </w:p>
  </w:comment>
  <w:comment w:id="911" w:author="Jutta Eckstein" w:date="2014-05-09T12:07:00Z" w:initials="JE">
    <w:p w14:paraId="2F2F5AEB" w14:textId="44BC6B48" w:rsidR="00BC192A" w:rsidRDefault="00BC192A">
      <w:pPr>
        <w:pStyle w:val="Kommentartext"/>
      </w:pPr>
      <w:r>
        <w:rPr>
          <w:rStyle w:val="Kommentarzeichen"/>
        </w:rPr>
        <w:annotationRef/>
      </w:r>
      <w:r>
        <w:t>I believe what follows is the description of the figure. Can you please verify?</w:t>
      </w:r>
    </w:p>
  </w:comment>
  <w:comment w:id="928" w:author="Jutta Eckstein" w:date="2014-05-09T12:07:00Z" w:initials="JE">
    <w:p w14:paraId="0F4FC3B7" w14:textId="184B0BB7" w:rsidR="0033034B" w:rsidRDefault="0033034B">
      <w:pPr>
        <w:pStyle w:val="Kommentartext"/>
      </w:pPr>
      <w:r>
        <w:rPr>
          <w:rStyle w:val="Kommentarzeichen"/>
        </w:rPr>
        <w:annotationRef/>
      </w:r>
      <w:r>
        <w:t>Who is them?</w:t>
      </w:r>
    </w:p>
  </w:comment>
  <w:comment w:id="950" w:author="Jutta Eckstein" w:date="2014-05-09T12:07:00Z" w:initials="JE">
    <w:p w14:paraId="61FBFC26" w14:textId="085987A5" w:rsidR="0033034B" w:rsidRDefault="0033034B">
      <w:pPr>
        <w:pStyle w:val="Kommentartext"/>
      </w:pPr>
      <w:r>
        <w:rPr>
          <w:rStyle w:val="Kommentarzeichen"/>
        </w:rPr>
        <w:annotationRef/>
      </w:r>
      <w:r>
        <w:t>I still don’t understand what degraded promptly and automatically!?</w:t>
      </w:r>
    </w:p>
  </w:comment>
  <w:comment w:id="955" w:author="Jutta Eckstein" w:date="2014-05-09T12:07:00Z" w:initials="JE">
    <w:p w14:paraId="5246EAB4" w14:textId="7E50EC9E" w:rsidR="0033034B" w:rsidRDefault="0033034B">
      <w:pPr>
        <w:pStyle w:val="Kommentartext"/>
      </w:pPr>
      <w:r>
        <w:rPr>
          <w:rStyle w:val="Kommentarzeichen"/>
        </w:rPr>
        <w:annotationRef/>
      </w:r>
      <w:r>
        <w:t>Do you mean errors??</w:t>
      </w:r>
    </w:p>
  </w:comment>
  <w:comment w:id="985" w:author="Jutta Eckstein" w:date="2014-05-09T12:07:00Z" w:initials="JE">
    <w:p w14:paraId="048A68B6" w14:textId="095B7A54" w:rsidR="0033034B" w:rsidRDefault="0033034B">
      <w:pPr>
        <w:pStyle w:val="Kommentartext"/>
      </w:pPr>
      <w:r>
        <w:rPr>
          <w:rStyle w:val="Kommentarzeichen"/>
        </w:rPr>
        <w:annotationRef/>
      </w:r>
      <w:r>
        <w:t>Confident in what??</w:t>
      </w:r>
      <w:r w:rsidR="004E3783">
        <w:t xml:space="preserve"> Do you mean self-confident?</w:t>
      </w:r>
    </w:p>
  </w:comment>
  <w:comment w:id="996" w:author="Jutta Eckstein" w:date="2014-05-09T12:07:00Z" w:initials="JE">
    <w:p w14:paraId="2B6D78B9" w14:textId="1A21A104" w:rsidR="0033034B" w:rsidRDefault="0033034B">
      <w:pPr>
        <w:pStyle w:val="Kommentartext"/>
      </w:pPr>
      <w:r>
        <w:rPr>
          <w:rStyle w:val="Kommentarzeichen"/>
        </w:rPr>
        <w:annotationRef/>
      </w:r>
      <w:r>
        <w:t>You said so already in the first sentence of this paragraph.</w:t>
      </w:r>
    </w:p>
  </w:comment>
  <w:comment w:id="1060" w:author="Jutta Eckstein" w:date="2014-05-09T12:07:00Z" w:initials="JE">
    <w:p w14:paraId="783E0478" w14:textId="4A7D0919" w:rsidR="0033034B" w:rsidRDefault="0033034B">
      <w:pPr>
        <w:pStyle w:val="Kommentartext"/>
      </w:pPr>
      <w:r>
        <w:rPr>
          <w:rStyle w:val="Kommentarzeichen"/>
        </w:rPr>
        <w:annotationRef/>
      </w:r>
      <w:r>
        <w:t>What kind of techniques? Just saying techniques is not enough.</w:t>
      </w:r>
    </w:p>
  </w:comment>
  <w:comment w:id="1079" w:author="Jutta Eckstein" w:date="2014-05-09T12:07:00Z" w:initials="JE">
    <w:p w14:paraId="3BD35DBD" w14:textId="33A4B91F" w:rsidR="0033034B" w:rsidRDefault="0033034B">
      <w:pPr>
        <w:pStyle w:val="Kommentartext"/>
      </w:pPr>
      <w:r>
        <w:rPr>
          <w:rStyle w:val="Kommentarzeichen"/>
        </w:rPr>
        <w:annotationRef/>
      </w:r>
      <w:r>
        <w:t>The android developers were 5 months faster than the iOS developers? Or do you mean as my rephrasing suggests?</w:t>
      </w:r>
    </w:p>
  </w:comment>
  <w:comment w:id="1124" w:author="Jutta Eckstein" w:date="2014-05-09T12:07:00Z" w:initials="JE">
    <w:p w14:paraId="08476460" w14:textId="1D03269A" w:rsidR="0033034B" w:rsidRDefault="0033034B">
      <w:pPr>
        <w:pStyle w:val="Kommentartext"/>
      </w:pPr>
      <w:r>
        <w:rPr>
          <w:rStyle w:val="Kommentarzeichen"/>
        </w:rPr>
        <w:annotationRef/>
      </w:r>
      <w:r>
        <w:t xml:space="preserve">I don’t understand this sentence. Can </w:t>
      </w:r>
      <w:proofErr w:type="gramStart"/>
      <w:r>
        <w:t xml:space="preserve">you </w:t>
      </w:r>
      <w:r w:rsidR="004E3783">
        <w:t xml:space="preserve"> </w:t>
      </w:r>
      <w:r>
        <w:t>rephrase</w:t>
      </w:r>
      <w:proofErr w:type="gramEnd"/>
      <w:r>
        <w:t>?</w:t>
      </w:r>
    </w:p>
  </w:comment>
  <w:comment w:id="1133" w:author="Jutta Eckstein" w:date="2014-05-09T12:07:00Z" w:initials="JE">
    <w:p w14:paraId="2AADFB4E" w14:textId="1C49DBFE" w:rsidR="0033034B" w:rsidRDefault="0033034B">
      <w:pPr>
        <w:pStyle w:val="Kommentartext"/>
      </w:pPr>
      <w:r>
        <w:rPr>
          <w:rStyle w:val="Kommentarzeichen"/>
        </w:rPr>
        <w:annotationRef/>
      </w:r>
      <w:r>
        <w:t>Again: what kind of techniques?</w:t>
      </w:r>
    </w:p>
  </w:comment>
  <w:comment w:id="1139" w:author="Jutta Eckstein" w:date="2014-05-09T12:07:00Z" w:initials="JE">
    <w:p w14:paraId="0D25BF01" w14:textId="0BC4927A" w:rsidR="00EA4418" w:rsidRDefault="00EA4418">
      <w:pPr>
        <w:pStyle w:val="Kommentartext"/>
      </w:pPr>
      <w:r>
        <w:rPr>
          <w:rStyle w:val="Kommentarzeichen"/>
        </w:rPr>
        <w:annotationRef/>
      </w:r>
      <w:r>
        <w:t>???</w:t>
      </w:r>
    </w:p>
  </w:comment>
  <w:comment w:id="1237" w:author="Jutta Eckstein" w:date="2014-05-09T12:07:00Z" w:initials="JE">
    <w:p w14:paraId="65BDAF77" w14:textId="66DDCAFE" w:rsidR="00D57694" w:rsidRDefault="00D57694">
      <w:pPr>
        <w:pStyle w:val="Kommentartext"/>
      </w:pPr>
      <w:r>
        <w:rPr>
          <w:rStyle w:val="Kommentarzeichen"/>
        </w:rPr>
        <w:annotationRef/>
      </w:r>
      <w:r>
        <w:t>Who is them? The stakeholders?</w:t>
      </w:r>
    </w:p>
  </w:comment>
  <w:comment w:id="1270" w:author="伊藤 宏幸" w:date="2014-05-09T12:07:00Z" w:initials="伊藤">
    <w:p w14:paraId="23FDF3CF" w14:textId="3F5B3C14" w:rsidR="0033034B" w:rsidRDefault="0033034B">
      <w:pPr>
        <w:pStyle w:val="Kommentartext"/>
        <w:rPr>
          <w:lang w:eastAsia="ja-JP"/>
        </w:rPr>
      </w:pPr>
      <w:r>
        <w:rPr>
          <w:rStyle w:val="Kommentarzeichen"/>
        </w:rPr>
        <w:annotationRef/>
      </w:r>
      <w:r>
        <w:rPr>
          <w:rFonts w:hint="eastAsia"/>
          <w:lang w:eastAsia="ja-JP"/>
        </w:rPr>
        <w:t>唐突すぎる印象あり。</w:t>
      </w:r>
    </w:p>
  </w:comment>
  <w:comment w:id="1291" w:author="Jutta Eckstein" w:date="2014-05-09T12:07:00Z" w:initials="JE">
    <w:p w14:paraId="559B3AA2" w14:textId="21ED106B" w:rsidR="00816777" w:rsidRDefault="00816777">
      <w:pPr>
        <w:pStyle w:val="Kommentartext"/>
      </w:pPr>
      <w:r>
        <w:rPr>
          <w:rStyle w:val="Kommentarzeichen"/>
        </w:rPr>
        <w:annotationRef/>
      </w:r>
      <w:r>
        <w:t>Repetition from the last paragraph.</w:t>
      </w:r>
    </w:p>
  </w:comment>
  <w:comment w:id="1312" w:author="Jutta Eckstein" w:date="2014-05-09T12:07:00Z" w:initials="JE">
    <w:p w14:paraId="5D969A86" w14:textId="6AE619C7" w:rsidR="00816777" w:rsidRDefault="00816777">
      <w:pPr>
        <w:pStyle w:val="Kommentartext"/>
      </w:pPr>
      <w:r>
        <w:rPr>
          <w:rStyle w:val="Kommentarzeichen"/>
        </w:rPr>
        <w:annotationRef/>
      </w:r>
      <w:r>
        <w:t>??</w:t>
      </w:r>
    </w:p>
  </w:comment>
  <w:comment w:id="1324" w:author="Hiroyuki Ito (The Hiro)" w:date="2014-05-09T12:07:00Z" w:initials="TheHiro">
    <w:p w14:paraId="38D3ABD0" w14:textId="77777777" w:rsidR="0033034B" w:rsidRDefault="0033034B" w:rsidP="0025359E">
      <w:pPr>
        <w:pStyle w:val="Kommentartext"/>
        <w:rPr>
          <w:lang w:eastAsia="ja-JP"/>
        </w:rPr>
      </w:pPr>
      <w:r>
        <w:rPr>
          <w:rStyle w:val="Kommentarzeichen"/>
        </w:rPr>
        <w:annotationRef/>
      </w:r>
      <w:r>
        <w:rPr>
          <w:rFonts w:hint="eastAsia"/>
          <w:lang w:eastAsia="ja-JP"/>
        </w:rPr>
        <w:t>#8</w:t>
      </w:r>
    </w:p>
    <w:p w14:paraId="2B730F20" w14:textId="77777777" w:rsidR="0033034B" w:rsidRDefault="0009638D" w:rsidP="0025359E">
      <w:pPr>
        <w:pStyle w:val="Kommentartext"/>
        <w:rPr>
          <w:lang w:eastAsia="ja-JP"/>
        </w:rPr>
      </w:pPr>
      <w:hyperlink r:id="rId11" w:history="1">
        <w:r w:rsidR="0033034B" w:rsidRPr="009B2839">
          <w:rPr>
            <w:rStyle w:val="Hyperlink"/>
            <w:lang w:eastAsia="ja-JP"/>
          </w:rPr>
          <w:t>https://github.com/hageyahhoo/agile2014/issues/8</w:t>
        </w:r>
      </w:hyperlink>
    </w:p>
    <w:p w14:paraId="7817F9D1" w14:textId="77777777" w:rsidR="0033034B" w:rsidRDefault="0033034B" w:rsidP="0025359E">
      <w:pPr>
        <w:pStyle w:val="Kommentartext"/>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355" w:author="Jutta Eckstein" w:date="2014-05-09T12:07:00Z" w:initials="JE">
    <w:p w14:paraId="4ACC39CB" w14:textId="6CD4E62E" w:rsidR="00810430" w:rsidRDefault="00810430">
      <w:pPr>
        <w:pStyle w:val="Kommentartext"/>
      </w:pPr>
      <w:r>
        <w:rPr>
          <w:rStyle w:val="Kommentarzeichen"/>
        </w:rPr>
        <w:annotationRef/>
      </w:r>
      <w:r>
        <w:t>This is the third repetition of this sentence.</w:t>
      </w:r>
    </w:p>
  </w:comment>
  <w:comment w:id="1365" w:author="Jutta Eckstein" w:date="2014-05-09T12:07:00Z" w:initials="JE">
    <w:p w14:paraId="545F019D" w14:textId="2906F47A" w:rsidR="00810430" w:rsidRDefault="00810430">
      <w:pPr>
        <w:pStyle w:val="Kommentartext"/>
      </w:pPr>
      <w:r>
        <w:rPr>
          <w:rStyle w:val="Kommentarzeichen"/>
        </w:rPr>
        <w:annotationRef/>
      </w:r>
      <w:r>
        <w:t>This is a repetition form page 4.</w:t>
      </w:r>
    </w:p>
  </w:comment>
  <w:comment w:id="1382" w:author="伊藤 宏幸" w:date="2014-05-09T12:07:00Z" w:initials="伊藤">
    <w:p w14:paraId="250665BD" w14:textId="37CC505C" w:rsidR="0033034B" w:rsidRDefault="0033034B">
      <w:pPr>
        <w:pStyle w:val="Kommentartext"/>
        <w:rPr>
          <w:rFonts w:ascii="Helvetica" w:hAnsi="Helvetica" w:cs="Helvetica"/>
        </w:rPr>
      </w:pPr>
      <w:r>
        <w:rPr>
          <w:rStyle w:val="Kommentarzeichen"/>
        </w:rPr>
        <w:annotationRef/>
      </w:r>
      <w:r>
        <w:rPr>
          <w:rFonts w:ascii="Helvetica" w:hAnsi="Helvetica" w:cs="Helvetica"/>
        </w:rPr>
        <w:t>#19</w:t>
      </w:r>
    </w:p>
    <w:p w14:paraId="5C0E7C3D" w14:textId="548C4356" w:rsidR="0033034B" w:rsidRDefault="0009638D">
      <w:pPr>
        <w:pStyle w:val="Kommentartext"/>
        <w:rPr>
          <w:rFonts w:ascii="Helvetica" w:hAnsi="Helvetica" w:cs="Helvetica"/>
        </w:rPr>
      </w:pPr>
      <w:hyperlink r:id="rId12" w:history="1">
        <w:r w:rsidR="0033034B" w:rsidRPr="00CB00B2">
          <w:rPr>
            <w:rStyle w:val="Hyperlink"/>
            <w:rFonts w:ascii="Helvetica" w:hAnsi="Helvetica" w:cs="Helvetica"/>
          </w:rPr>
          <w:t>https://github.com/hageyahhoo/agile2014/issues/19</w:t>
        </w:r>
      </w:hyperlink>
    </w:p>
    <w:p w14:paraId="04B036DE" w14:textId="2ADF856D" w:rsidR="0033034B" w:rsidRPr="00196284" w:rsidRDefault="0033034B">
      <w:pPr>
        <w:pStyle w:val="Kommentartext"/>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841B2" w14:textId="77777777" w:rsidR="0009638D" w:rsidRDefault="0009638D">
      <w:r>
        <w:separator/>
      </w:r>
    </w:p>
  </w:endnote>
  <w:endnote w:type="continuationSeparator" w:id="0">
    <w:p w14:paraId="33E7C47B" w14:textId="77777777" w:rsidR="0009638D" w:rsidRDefault="00096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Fuzeile"/>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33560E">
          <w:rPr>
            <w:rFonts w:ascii="NewCenturySchlbk-Roman" w:hAnsi="NewCenturySchlbk-Roman"/>
            <w:noProof/>
            <w:sz w:val="16"/>
            <w:szCs w:val="16"/>
          </w:rPr>
          <w:t>9</w:t>
        </w:r>
        <w:r w:rsidRPr="00585A02">
          <w:rPr>
            <w:rFonts w:ascii="NewCenturySchlbk-Roman" w:hAnsi="NewCenturySchlbk-Roman"/>
            <w:sz w:val="16"/>
            <w:szCs w:val="16"/>
          </w:rPr>
          <w:fldChar w:fldCharType="end"/>
        </w:r>
      </w:p>
    </w:sdtContent>
  </w:sdt>
  <w:p w14:paraId="596391D1" w14:textId="77777777" w:rsidR="0033034B" w:rsidRDefault="0033034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BBC6B" w14:textId="77777777" w:rsidR="0009638D" w:rsidRPr="00961868" w:rsidRDefault="0009638D">
      <w:pPr>
        <w:rPr>
          <w:rFonts w:ascii="NewCenturySchlbk" w:hAnsi="NewCenturySchlbk"/>
        </w:rPr>
      </w:pPr>
      <w:r w:rsidRPr="00961868">
        <w:rPr>
          <w:rFonts w:ascii="NewCenturySchlbk" w:hAnsi="NewCenturySchlbk"/>
        </w:rPr>
        <w:separator/>
      </w:r>
    </w:p>
  </w:footnote>
  <w:footnote w:type="continuationSeparator" w:id="0">
    <w:p w14:paraId="2030DA35" w14:textId="77777777" w:rsidR="0009638D" w:rsidRDefault="000963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berschrift1"/>
      <w:lvlText w:val="%1."/>
      <w:lvlJc w:val="left"/>
      <w:pPr>
        <w:ind w:left="360" w:hanging="360"/>
      </w:pPr>
      <w:rPr>
        <w:rFonts w:ascii="NewCenturySchlbk" w:hAnsi="NewCenturySchlbk" w:hint="default"/>
      </w:rPr>
    </w:lvl>
    <w:lvl w:ilvl="1">
      <w:start w:val="1"/>
      <w:numFmt w:val="decimal"/>
      <w:pStyle w:val="berschrift2"/>
      <w:lvlText w:val="%1.%2"/>
      <w:lvlJc w:val="left"/>
      <w:pPr>
        <w:tabs>
          <w:tab w:val="num" w:pos="480"/>
        </w:tabs>
        <w:ind w:left="480" w:hanging="4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5ED"/>
    <w:rsid w:val="00014733"/>
    <w:rsid w:val="00015272"/>
    <w:rsid w:val="000159F8"/>
    <w:rsid w:val="00015F42"/>
    <w:rsid w:val="00016226"/>
    <w:rsid w:val="000167DF"/>
    <w:rsid w:val="00016C0A"/>
    <w:rsid w:val="00016E47"/>
    <w:rsid w:val="0002035D"/>
    <w:rsid w:val="00020F17"/>
    <w:rsid w:val="000212CD"/>
    <w:rsid w:val="000215FE"/>
    <w:rsid w:val="000216BE"/>
    <w:rsid w:val="000217C0"/>
    <w:rsid w:val="0002269B"/>
    <w:rsid w:val="000229F5"/>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C6A"/>
    <w:rsid w:val="00033085"/>
    <w:rsid w:val="00033390"/>
    <w:rsid w:val="00033B25"/>
    <w:rsid w:val="00034041"/>
    <w:rsid w:val="000354C3"/>
    <w:rsid w:val="000355A5"/>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976"/>
    <w:rsid w:val="00052FAA"/>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2C3B"/>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EA5"/>
    <w:rsid w:val="00067EB0"/>
    <w:rsid w:val="000711B2"/>
    <w:rsid w:val="00071242"/>
    <w:rsid w:val="000713C6"/>
    <w:rsid w:val="00071DB9"/>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801E0"/>
    <w:rsid w:val="000803AE"/>
    <w:rsid w:val="0008051F"/>
    <w:rsid w:val="0008082C"/>
    <w:rsid w:val="00081201"/>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746"/>
    <w:rsid w:val="000C50CE"/>
    <w:rsid w:val="000C513F"/>
    <w:rsid w:val="000C5176"/>
    <w:rsid w:val="000C62E4"/>
    <w:rsid w:val="000C6C1F"/>
    <w:rsid w:val="000C74D5"/>
    <w:rsid w:val="000D04F4"/>
    <w:rsid w:val="000D06D0"/>
    <w:rsid w:val="000D0A57"/>
    <w:rsid w:val="000D0AA2"/>
    <w:rsid w:val="000D1F15"/>
    <w:rsid w:val="000D200F"/>
    <w:rsid w:val="000D307D"/>
    <w:rsid w:val="000D3374"/>
    <w:rsid w:val="000D3987"/>
    <w:rsid w:val="000D3F94"/>
    <w:rsid w:val="000D420A"/>
    <w:rsid w:val="000D59B1"/>
    <w:rsid w:val="000D5E54"/>
    <w:rsid w:val="000D5FA9"/>
    <w:rsid w:val="000D612D"/>
    <w:rsid w:val="000D686F"/>
    <w:rsid w:val="000D6940"/>
    <w:rsid w:val="000D78B7"/>
    <w:rsid w:val="000D7923"/>
    <w:rsid w:val="000E146C"/>
    <w:rsid w:val="000E197C"/>
    <w:rsid w:val="000E2307"/>
    <w:rsid w:val="000E2737"/>
    <w:rsid w:val="000E4083"/>
    <w:rsid w:val="000E4B72"/>
    <w:rsid w:val="000E4F24"/>
    <w:rsid w:val="000E4FA2"/>
    <w:rsid w:val="000E50F0"/>
    <w:rsid w:val="000E5623"/>
    <w:rsid w:val="000E57E8"/>
    <w:rsid w:val="000E5C1E"/>
    <w:rsid w:val="000E63AB"/>
    <w:rsid w:val="000E6DB7"/>
    <w:rsid w:val="000E6FC2"/>
    <w:rsid w:val="000E7845"/>
    <w:rsid w:val="000E7F77"/>
    <w:rsid w:val="000F0279"/>
    <w:rsid w:val="000F1189"/>
    <w:rsid w:val="000F1580"/>
    <w:rsid w:val="000F16BF"/>
    <w:rsid w:val="000F182A"/>
    <w:rsid w:val="000F18B2"/>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CBB"/>
    <w:rsid w:val="000F7F28"/>
    <w:rsid w:val="00100195"/>
    <w:rsid w:val="001009EC"/>
    <w:rsid w:val="00100D63"/>
    <w:rsid w:val="0010132A"/>
    <w:rsid w:val="0010158E"/>
    <w:rsid w:val="001016D1"/>
    <w:rsid w:val="001018B8"/>
    <w:rsid w:val="001021B6"/>
    <w:rsid w:val="00102284"/>
    <w:rsid w:val="001025E6"/>
    <w:rsid w:val="00102AAA"/>
    <w:rsid w:val="00103463"/>
    <w:rsid w:val="00103E7A"/>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6336"/>
    <w:rsid w:val="00116B2A"/>
    <w:rsid w:val="00116B9B"/>
    <w:rsid w:val="00116D7D"/>
    <w:rsid w:val="001202BE"/>
    <w:rsid w:val="0012057E"/>
    <w:rsid w:val="0012075C"/>
    <w:rsid w:val="00120850"/>
    <w:rsid w:val="0012099F"/>
    <w:rsid w:val="00120A55"/>
    <w:rsid w:val="00120E5F"/>
    <w:rsid w:val="00121517"/>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4DE6"/>
    <w:rsid w:val="0013546F"/>
    <w:rsid w:val="001372AC"/>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5068"/>
    <w:rsid w:val="0015542E"/>
    <w:rsid w:val="00155C16"/>
    <w:rsid w:val="00155D57"/>
    <w:rsid w:val="00156247"/>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3FAF"/>
    <w:rsid w:val="001745ED"/>
    <w:rsid w:val="001747ED"/>
    <w:rsid w:val="00174A10"/>
    <w:rsid w:val="00174FAF"/>
    <w:rsid w:val="001752FE"/>
    <w:rsid w:val="001763AD"/>
    <w:rsid w:val="00176743"/>
    <w:rsid w:val="00177064"/>
    <w:rsid w:val="0017733B"/>
    <w:rsid w:val="00177510"/>
    <w:rsid w:val="00177D62"/>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6284"/>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A11"/>
    <w:rsid w:val="001A5DA4"/>
    <w:rsid w:val="001A5E8C"/>
    <w:rsid w:val="001A6031"/>
    <w:rsid w:val="001A614B"/>
    <w:rsid w:val="001A6317"/>
    <w:rsid w:val="001A6EAE"/>
    <w:rsid w:val="001A7185"/>
    <w:rsid w:val="001A781D"/>
    <w:rsid w:val="001B02A0"/>
    <w:rsid w:val="001B05C8"/>
    <w:rsid w:val="001B081F"/>
    <w:rsid w:val="001B117C"/>
    <w:rsid w:val="001B1205"/>
    <w:rsid w:val="001B1E2C"/>
    <w:rsid w:val="001B2E8D"/>
    <w:rsid w:val="001B31CC"/>
    <w:rsid w:val="001B3259"/>
    <w:rsid w:val="001B3F9D"/>
    <w:rsid w:val="001B4CAD"/>
    <w:rsid w:val="001B4CED"/>
    <w:rsid w:val="001B5160"/>
    <w:rsid w:val="001B54AD"/>
    <w:rsid w:val="001B6257"/>
    <w:rsid w:val="001B63A7"/>
    <w:rsid w:val="001B67C4"/>
    <w:rsid w:val="001B6A12"/>
    <w:rsid w:val="001B6A5C"/>
    <w:rsid w:val="001B6BE7"/>
    <w:rsid w:val="001B7828"/>
    <w:rsid w:val="001B7BA4"/>
    <w:rsid w:val="001C0A17"/>
    <w:rsid w:val="001C14C8"/>
    <w:rsid w:val="001C18C1"/>
    <w:rsid w:val="001C26C2"/>
    <w:rsid w:val="001C2DB0"/>
    <w:rsid w:val="001C31D5"/>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3F4"/>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13D5"/>
    <w:rsid w:val="001F15B1"/>
    <w:rsid w:val="001F15D0"/>
    <w:rsid w:val="001F19A0"/>
    <w:rsid w:val="001F1B0F"/>
    <w:rsid w:val="001F1D36"/>
    <w:rsid w:val="001F1F13"/>
    <w:rsid w:val="001F2355"/>
    <w:rsid w:val="001F28F2"/>
    <w:rsid w:val="001F2CCD"/>
    <w:rsid w:val="001F3326"/>
    <w:rsid w:val="001F3CEB"/>
    <w:rsid w:val="001F4658"/>
    <w:rsid w:val="001F537B"/>
    <w:rsid w:val="001F5BDA"/>
    <w:rsid w:val="001F6259"/>
    <w:rsid w:val="001F6AFD"/>
    <w:rsid w:val="001F7B16"/>
    <w:rsid w:val="001F7C69"/>
    <w:rsid w:val="001F7C72"/>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10452"/>
    <w:rsid w:val="002109B5"/>
    <w:rsid w:val="00210FF8"/>
    <w:rsid w:val="0021106E"/>
    <w:rsid w:val="00211758"/>
    <w:rsid w:val="00212117"/>
    <w:rsid w:val="0021230A"/>
    <w:rsid w:val="00212A2D"/>
    <w:rsid w:val="00212F0A"/>
    <w:rsid w:val="0021333D"/>
    <w:rsid w:val="0021354A"/>
    <w:rsid w:val="00213D35"/>
    <w:rsid w:val="00214280"/>
    <w:rsid w:val="002147D1"/>
    <w:rsid w:val="00214B90"/>
    <w:rsid w:val="00214BB7"/>
    <w:rsid w:val="002150CD"/>
    <w:rsid w:val="002164F2"/>
    <w:rsid w:val="00217DD5"/>
    <w:rsid w:val="002204AF"/>
    <w:rsid w:val="002218F5"/>
    <w:rsid w:val="00221AB9"/>
    <w:rsid w:val="00221F8B"/>
    <w:rsid w:val="00222BCF"/>
    <w:rsid w:val="00222D68"/>
    <w:rsid w:val="00222F69"/>
    <w:rsid w:val="00223728"/>
    <w:rsid w:val="00223899"/>
    <w:rsid w:val="00223B59"/>
    <w:rsid w:val="002244CD"/>
    <w:rsid w:val="002246C4"/>
    <w:rsid w:val="0022477A"/>
    <w:rsid w:val="00224B45"/>
    <w:rsid w:val="00224C00"/>
    <w:rsid w:val="0022572C"/>
    <w:rsid w:val="00225E8B"/>
    <w:rsid w:val="0022625B"/>
    <w:rsid w:val="00226B24"/>
    <w:rsid w:val="0022748D"/>
    <w:rsid w:val="00227712"/>
    <w:rsid w:val="0022780C"/>
    <w:rsid w:val="002278A1"/>
    <w:rsid w:val="002278D4"/>
    <w:rsid w:val="00227BB2"/>
    <w:rsid w:val="00227F9F"/>
    <w:rsid w:val="002304A8"/>
    <w:rsid w:val="0023199A"/>
    <w:rsid w:val="00231A3F"/>
    <w:rsid w:val="00233002"/>
    <w:rsid w:val="002338CC"/>
    <w:rsid w:val="00233BFE"/>
    <w:rsid w:val="00233C5E"/>
    <w:rsid w:val="002345EC"/>
    <w:rsid w:val="00234DDC"/>
    <w:rsid w:val="00234F61"/>
    <w:rsid w:val="00234FC1"/>
    <w:rsid w:val="00235521"/>
    <w:rsid w:val="0023575F"/>
    <w:rsid w:val="00235A7E"/>
    <w:rsid w:val="00235C81"/>
    <w:rsid w:val="0023616E"/>
    <w:rsid w:val="00236523"/>
    <w:rsid w:val="00237220"/>
    <w:rsid w:val="002378E8"/>
    <w:rsid w:val="0024087A"/>
    <w:rsid w:val="002409D6"/>
    <w:rsid w:val="00240E77"/>
    <w:rsid w:val="00241DAA"/>
    <w:rsid w:val="00241DAB"/>
    <w:rsid w:val="002420AE"/>
    <w:rsid w:val="002423F2"/>
    <w:rsid w:val="002426A5"/>
    <w:rsid w:val="002426BF"/>
    <w:rsid w:val="00243CC1"/>
    <w:rsid w:val="00244F50"/>
    <w:rsid w:val="002454B2"/>
    <w:rsid w:val="00245E34"/>
    <w:rsid w:val="0024628D"/>
    <w:rsid w:val="00246AF8"/>
    <w:rsid w:val="00246B8C"/>
    <w:rsid w:val="00246FE7"/>
    <w:rsid w:val="002475D7"/>
    <w:rsid w:val="00247C36"/>
    <w:rsid w:val="00250D4B"/>
    <w:rsid w:val="00251398"/>
    <w:rsid w:val="0025190E"/>
    <w:rsid w:val="00253560"/>
    <w:rsid w:val="0025359E"/>
    <w:rsid w:val="002541ED"/>
    <w:rsid w:val="00254AFF"/>
    <w:rsid w:val="00254C87"/>
    <w:rsid w:val="00255166"/>
    <w:rsid w:val="0025555E"/>
    <w:rsid w:val="00255D3D"/>
    <w:rsid w:val="0025773C"/>
    <w:rsid w:val="00257AD7"/>
    <w:rsid w:val="002602D9"/>
    <w:rsid w:val="0026046D"/>
    <w:rsid w:val="00260CC4"/>
    <w:rsid w:val="002616D1"/>
    <w:rsid w:val="00261886"/>
    <w:rsid w:val="00261E21"/>
    <w:rsid w:val="00262109"/>
    <w:rsid w:val="00262509"/>
    <w:rsid w:val="00262626"/>
    <w:rsid w:val="00262CC4"/>
    <w:rsid w:val="002634A3"/>
    <w:rsid w:val="002635E4"/>
    <w:rsid w:val="0026390F"/>
    <w:rsid w:val="00263A8E"/>
    <w:rsid w:val="00264624"/>
    <w:rsid w:val="002646CE"/>
    <w:rsid w:val="00264B4E"/>
    <w:rsid w:val="00265AC6"/>
    <w:rsid w:val="00265D2C"/>
    <w:rsid w:val="00265D56"/>
    <w:rsid w:val="002661AF"/>
    <w:rsid w:val="0026698E"/>
    <w:rsid w:val="00266D6F"/>
    <w:rsid w:val="00266E31"/>
    <w:rsid w:val="00267272"/>
    <w:rsid w:val="00267399"/>
    <w:rsid w:val="00267A2B"/>
    <w:rsid w:val="00270F03"/>
    <w:rsid w:val="00271BF5"/>
    <w:rsid w:val="00271C59"/>
    <w:rsid w:val="00271EAF"/>
    <w:rsid w:val="00271F1E"/>
    <w:rsid w:val="00272197"/>
    <w:rsid w:val="002723AB"/>
    <w:rsid w:val="002723ED"/>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89"/>
    <w:rsid w:val="00285272"/>
    <w:rsid w:val="00287E21"/>
    <w:rsid w:val="00290336"/>
    <w:rsid w:val="0029071E"/>
    <w:rsid w:val="0029154E"/>
    <w:rsid w:val="0029193D"/>
    <w:rsid w:val="00291EBD"/>
    <w:rsid w:val="00292366"/>
    <w:rsid w:val="0029266F"/>
    <w:rsid w:val="00293A4C"/>
    <w:rsid w:val="00294BF2"/>
    <w:rsid w:val="00294FBD"/>
    <w:rsid w:val="00295120"/>
    <w:rsid w:val="00295408"/>
    <w:rsid w:val="0029570C"/>
    <w:rsid w:val="00295BD6"/>
    <w:rsid w:val="00296151"/>
    <w:rsid w:val="002972B2"/>
    <w:rsid w:val="00297DCB"/>
    <w:rsid w:val="00297FB6"/>
    <w:rsid w:val="002A001C"/>
    <w:rsid w:val="002A0DCB"/>
    <w:rsid w:val="002A10FE"/>
    <w:rsid w:val="002A1419"/>
    <w:rsid w:val="002A1721"/>
    <w:rsid w:val="002A252D"/>
    <w:rsid w:val="002A27CF"/>
    <w:rsid w:val="002A27DB"/>
    <w:rsid w:val="002A2B4C"/>
    <w:rsid w:val="002A2E2A"/>
    <w:rsid w:val="002A30AF"/>
    <w:rsid w:val="002A3594"/>
    <w:rsid w:val="002A3B3E"/>
    <w:rsid w:val="002A3C6B"/>
    <w:rsid w:val="002A3D0F"/>
    <w:rsid w:val="002A5026"/>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10F0"/>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C57"/>
    <w:rsid w:val="002E1CE9"/>
    <w:rsid w:val="002E1E95"/>
    <w:rsid w:val="002E208C"/>
    <w:rsid w:val="002E273D"/>
    <w:rsid w:val="002E29D7"/>
    <w:rsid w:val="002E2C44"/>
    <w:rsid w:val="002E447B"/>
    <w:rsid w:val="002E44A2"/>
    <w:rsid w:val="002E4A37"/>
    <w:rsid w:val="002E4A86"/>
    <w:rsid w:val="002E4C83"/>
    <w:rsid w:val="002E5092"/>
    <w:rsid w:val="002E5794"/>
    <w:rsid w:val="002E6283"/>
    <w:rsid w:val="002E67E0"/>
    <w:rsid w:val="002E6B5D"/>
    <w:rsid w:val="002E7242"/>
    <w:rsid w:val="002E7D46"/>
    <w:rsid w:val="002E7FC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5077"/>
    <w:rsid w:val="002F5231"/>
    <w:rsid w:val="002F5500"/>
    <w:rsid w:val="002F55E0"/>
    <w:rsid w:val="002F61DE"/>
    <w:rsid w:val="002F668D"/>
    <w:rsid w:val="002F6B66"/>
    <w:rsid w:val="002F731D"/>
    <w:rsid w:val="002F7CF0"/>
    <w:rsid w:val="002F7F30"/>
    <w:rsid w:val="002F7FD0"/>
    <w:rsid w:val="00301343"/>
    <w:rsid w:val="003032FA"/>
    <w:rsid w:val="0030357D"/>
    <w:rsid w:val="00303A08"/>
    <w:rsid w:val="0030417E"/>
    <w:rsid w:val="003041FA"/>
    <w:rsid w:val="00305BE3"/>
    <w:rsid w:val="003066C7"/>
    <w:rsid w:val="00306EA6"/>
    <w:rsid w:val="00306FB0"/>
    <w:rsid w:val="0030746C"/>
    <w:rsid w:val="003078CC"/>
    <w:rsid w:val="00307C26"/>
    <w:rsid w:val="00310768"/>
    <w:rsid w:val="003108B5"/>
    <w:rsid w:val="00310D03"/>
    <w:rsid w:val="00310F06"/>
    <w:rsid w:val="00311904"/>
    <w:rsid w:val="00311980"/>
    <w:rsid w:val="003120A2"/>
    <w:rsid w:val="0031448E"/>
    <w:rsid w:val="003144B1"/>
    <w:rsid w:val="00314BBE"/>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F83"/>
    <w:rsid w:val="00344291"/>
    <w:rsid w:val="003442B0"/>
    <w:rsid w:val="003444A0"/>
    <w:rsid w:val="00346232"/>
    <w:rsid w:val="00346284"/>
    <w:rsid w:val="00346709"/>
    <w:rsid w:val="00346FFE"/>
    <w:rsid w:val="00347892"/>
    <w:rsid w:val="003503FB"/>
    <w:rsid w:val="00350E85"/>
    <w:rsid w:val="00351232"/>
    <w:rsid w:val="00351E29"/>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083"/>
    <w:rsid w:val="00365102"/>
    <w:rsid w:val="00365A0B"/>
    <w:rsid w:val="00365F67"/>
    <w:rsid w:val="003665C8"/>
    <w:rsid w:val="00367281"/>
    <w:rsid w:val="00367488"/>
    <w:rsid w:val="00367847"/>
    <w:rsid w:val="00367854"/>
    <w:rsid w:val="00370CCE"/>
    <w:rsid w:val="00370EF0"/>
    <w:rsid w:val="003711FE"/>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338"/>
    <w:rsid w:val="0039343F"/>
    <w:rsid w:val="00393F91"/>
    <w:rsid w:val="00394FCE"/>
    <w:rsid w:val="003953BC"/>
    <w:rsid w:val="00396048"/>
    <w:rsid w:val="0039648C"/>
    <w:rsid w:val="00396F2B"/>
    <w:rsid w:val="00397D67"/>
    <w:rsid w:val="00397F2D"/>
    <w:rsid w:val="003A00DC"/>
    <w:rsid w:val="003A0281"/>
    <w:rsid w:val="003A06EF"/>
    <w:rsid w:val="003A14BE"/>
    <w:rsid w:val="003A15E6"/>
    <w:rsid w:val="003A1D6B"/>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B0319"/>
    <w:rsid w:val="003B0567"/>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50C"/>
    <w:rsid w:val="003C4746"/>
    <w:rsid w:val="003C49E5"/>
    <w:rsid w:val="003C5571"/>
    <w:rsid w:val="003C566A"/>
    <w:rsid w:val="003C5A2F"/>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6AD0"/>
    <w:rsid w:val="003D7E3F"/>
    <w:rsid w:val="003E02D1"/>
    <w:rsid w:val="003E05B5"/>
    <w:rsid w:val="003E05BF"/>
    <w:rsid w:val="003E0953"/>
    <w:rsid w:val="003E0B5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22"/>
    <w:rsid w:val="00450446"/>
    <w:rsid w:val="00450483"/>
    <w:rsid w:val="004505BB"/>
    <w:rsid w:val="0045115D"/>
    <w:rsid w:val="00452C65"/>
    <w:rsid w:val="004533FA"/>
    <w:rsid w:val="00453489"/>
    <w:rsid w:val="004540FE"/>
    <w:rsid w:val="00454295"/>
    <w:rsid w:val="00455405"/>
    <w:rsid w:val="004554AD"/>
    <w:rsid w:val="0045699F"/>
    <w:rsid w:val="00457C68"/>
    <w:rsid w:val="004601FB"/>
    <w:rsid w:val="00460BE8"/>
    <w:rsid w:val="00461A4E"/>
    <w:rsid w:val="00461CD0"/>
    <w:rsid w:val="00462401"/>
    <w:rsid w:val="00462487"/>
    <w:rsid w:val="004625AE"/>
    <w:rsid w:val="004627BB"/>
    <w:rsid w:val="00462E6A"/>
    <w:rsid w:val="00463913"/>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EA7"/>
    <w:rsid w:val="004915D4"/>
    <w:rsid w:val="00491738"/>
    <w:rsid w:val="0049184B"/>
    <w:rsid w:val="00491CDD"/>
    <w:rsid w:val="00492557"/>
    <w:rsid w:val="004925BC"/>
    <w:rsid w:val="00492BC0"/>
    <w:rsid w:val="0049381A"/>
    <w:rsid w:val="00494380"/>
    <w:rsid w:val="00494FD9"/>
    <w:rsid w:val="004955FC"/>
    <w:rsid w:val="00495D6C"/>
    <w:rsid w:val="00495FCA"/>
    <w:rsid w:val="00496C3F"/>
    <w:rsid w:val="00497D9C"/>
    <w:rsid w:val="004A025A"/>
    <w:rsid w:val="004A02E2"/>
    <w:rsid w:val="004A0783"/>
    <w:rsid w:val="004A0E3E"/>
    <w:rsid w:val="004A1CCD"/>
    <w:rsid w:val="004A4383"/>
    <w:rsid w:val="004A4410"/>
    <w:rsid w:val="004A443E"/>
    <w:rsid w:val="004A4682"/>
    <w:rsid w:val="004A4CE6"/>
    <w:rsid w:val="004A526C"/>
    <w:rsid w:val="004A6534"/>
    <w:rsid w:val="004A6D74"/>
    <w:rsid w:val="004A6E24"/>
    <w:rsid w:val="004A6E4F"/>
    <w:rsid w:val="004A7291"/>
    <w:rsid w:val="004A7CAE"/>
    <w:rsid w:val="004B09F8"/>
    <w:rsid w:val="004B0D25"/>
    <w:rsid w:val="004B1FA7"/>
    <w:rsid w:val="004B1FBF"/>
    <w:rsid w:val="004B2261"/>
    <w:rsid w:val="004B29A8"/>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7FE6"/>
    <w:rsid w:val="004F0471"/>
    <w:rsid w:val="004F0628"/>
    <w:rsid w:val="004F1010"/>
    <w:rsid w:val="004F1690"/>
    <w:rsid w:val="004F178E"/>
    <w:rsid w:val="004F1FAD"/>
    <w:rsid w:val="004F2C82"/>
    <w:rsid w:val="004F369B"/>
    <w:rsid w:val="004F3779"/>
    <w:rsid w:val="004F39E6"/>
    <w:rsid w:val="004F45FA"/>
    <w:rsid w:val="004F488B"/>
    <w:rsid w:val="004F509B"/>
    <w:rsid w:val="004F6ADF"/>
    <w:rsid w:val="004F79C6"/>
    <w:rsid w:val="004F7CC8"/>
    <w:rsid w:val="004F7F0D"/>
    <w:rsid w:val="0050071E"/>
    <w:rsid w:val="00500D8D"/>
    <w:rsid w:val="00501B3D"/>
    <w:rsid w:val="0050290B"/>
    <w:rsid w:val="00502AEC"/>
    <w:rsid w:val="005030AD"/>
    <w:rsid w:val="00503BF7"/>
    <w:rsid w:val="005041AE"/>
    <w:rsid w:val="00504337"/>
    <w:rsid w:val="00504E20"/>
    <w:rsid w:val="00504F5C"/>
    <w:rsid w:val="00505073"/>
    <w:rsid w:val="00505E96"/>
    <w:rsid w:val="00506AD1"/>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F0F"/>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1E85"/>
    <w:rsid w:val="0054269D"/>
    <w:rsid w:val="0054280F"/>
    <w:rsid w:val="00542C41"/>
    <w:rsid w:val="00542FD9"/>
    <w:rsid w:val="00543A01"/>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4BC"/>
    <w:rsid w:val="00570711"/>
    <w:rsid w:val="0057172B"/>
    <w:rsid w:val="0057181E"/>
    <w:rsid w:val="00571BE7"/>
    <w:rsid w:val="00572CBA"/>
    <w:rsid w:val="00572EF3"/>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CC0"/>
    <w:rsid w:val="00581802"/>
    <w:rsid w:val="005818F0"/>
    <w:rsid w:val="00581A04"/>
    <w:rsid w:val="00582A9F"/>
    <w:rsid w:val="00584111"/>
    <w:rsid w:val="00584350"/>
    <w:rsid w:val="0058475A"/>
    <w:rsid w:val="005849C2"/>
    <w:rsid w:val="00584DD2"/>
    <w:rsid w:val="0058539D"/>
    <w:rsid w:val="00585D26"/>
    <w:rsid w:val="00586F5F"/>
    <w:rsid w:val="005873FD"/>
    <w:rsid w:val="00590ECF"/>
    <w:rsid w:val="00592800"/>
    <w:rsid w:val="005930F9"/>
    <w:rsid w:val="00593654"/>
    <w:rsid w:val="005936CB"/>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3B4B"/>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58C7"/>
    <w:rsid w:val="005B6461"/>
    <w:rsid w:val="005B6E55"/>
    <w:rsid w:val="005B7187"/>
    <w:rsid w:val="005B7436"/>
    <w:rsid w:val="005B748B"/>
    <w:rsid w:val="005C0E78"/>
    <w:rsid w:val="005C19A8"/>
    <w:rsid w:val="005C2571"/>
    <w:rsid w:val="005C3210"/>
    <w:rsid w:val="005C3480"/>
    <w:rsid w:val="005C366A"/>
    <w:rsid w:val="005C420E"/>
    <w:rsid w:val="005C43D2"/>
    <w:rsid w:val="005C4421"/>
    <w:rsid w:val="005C49C4"/>
    <w:rsid w:val="005C4E4E"/>
    <w:rsid w:val="005C52AE"/>
    <w:rsid w:val="005C5D14"/>
    <w:rsid w:val="005C619C"/>
    <w:rsid w:val="005C6474"/>
    <w:rsid w:val="005C715D"/>
    <w:rsid w:val="005C7852"/>
    <w:rsid w:val="005C7F81"/>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D52"/>
    <w:rsid w:val="005E4F68"/>
    <w:rsid w:val="005E5408"/>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425E"/>
    <w:rsid w:val="006047DB"/>
    <w:rsid w:val="00604D1F"/>
    <w:rsid w:val="006050CA"/>
    <w:rsid w:val="006054DC"/>
    <w:rsid w:val="00605868"/>
    <w:rsid w:val="00605F2F"/>
    <w:rsid w:val="00605FDB"/>
    <w:rsid w:val="00606EC2"/>
    <w:rsid w:val="00607DAF"/>
    <w:rsid w:val="00611008"/>
    <w:rsid w:val="006114FB"/>
    <w:rsid w:val="006119F9"/>
    <w:rsid w:val="00611A93"/>
    <w:rsid w:val="006121DC"/>
    <w:rsid w:val="00612948"/>
    <w:rsid w:val="00613399"/>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F38"/>
    <w:rsid w:val="0062600B"/>
    <w:rsid w:val="006261C2"/>
    <w:rsid w:val="006263B1"/>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BD9"/>
    <w:rsid w:val="00634CAC"/>
    <w:rsid w:val="006358D0"/>
    <w:rsid w:val="0063599A"/>
    <w:rsid w:val="00635E41"/>
    <w:rsid w:val="0063640B"/>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53A1"/>
    <w:rsid w:val="006454AE"/>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7"/>
    <w:rsid w:val="00655AF3"/>
    <w:rsid w:val="00656731"/>
    <w:rsid w:val="00657700"/>
    <w:rsid w:val="00660083"/>
    <w:rsid w:val="00660BF4"/>
    <w:rsid w:val="00661462"/>
    <w:rsid w:val="00663048"/>
    <w:rsid w:val="00664144"/>
    <w:rsid w:val="00664363"/>
    <w:rsid w:val="00664C4C"/>
    <w:rsid w:val="00664FDC"/>
    <w:rsid w:val="006652AD"/>
    <w:rsid w:val="0066543D"/>
    <w:rsid w:val="006664B2"/>
    <w:rsid w:val="00666A62"/>
    <w:rsid w:val="00667703"/>
    <w:rsid w:val="0066797F"/>
    <w:rsid w:val="0067018C"/>
    <w:rsid w:val="006702FC"/>
    <w:rsid w:val="006708AB"/>
    <w:rsid w:val="00672A45"/>
    <w:rsid w:val="00672DD0"/>
    <w:rsid w:val="0067357A"/>
    <w:rsid w:val="00673905"/>
    <w:rsid w:val="00673B58"/>
    <w:rsid w:val="00674788"/>
    <w:rsid w:val="00674AC6"/>
    <w:rsid w:val="00674E44"/>
    <w:rsid w:val="00674F77"/>
    <w:rsid w:val="00675781"/>
    <w:rsid w:val="00675F12"/>
    <w:rsid w:val="00676396"/>
    <w:rsid w:val="00676934"/>
    <w:rsid w:val="00676AC7"/>
    <w:rsid w:val="00676AF5"/>
    <w:rsid w:val="00677C26"/>
    <w:rsid w:val="00680484"/>
    <w:rsid w:val="0068069B"/>
    <w:rsid w:val="00680875"/>
    <w:rsid w:val="00680FA4"/>
    <w:rsid w:val="00682789"/>
    <w:rsid w:val="00682808"/>
    <w:rsid w:val="0068307F"/>
    <w:rsid w:val="006832E0"/>
    <w:rsid w:val="00683358"/>
    <w:rsid w:val="006841EB"/>
    <w:rsid w:val="0068456B"/>
    <w:rsid w:val="00684E23"/>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CE6"/>
    <w:rsid w:val="006C219C"/>
    <w:rsid w:val="006C2617"/>
    <w:rsid w:val="006C2BDB"/>
    <w:rsid w:val="006C3827"/>
    <w:rsid w:val="006C39C4"/>
    <w:rsid w:val="006C49F5"/>
    <w:rsid w:val="006C5174"/>
    <w:rsid w:val="006C56D3"/>
    <w:rsid w:val="006C58B6"/>
    <w:rsid w:val="006C5A3D"/>
    <w:rsid w:val="006C6458"/>
    <w:rsid w:val="006C6DC0"/>
    <w:rsid w:val="006D00EC"/>
    <w:rsid w:val="006D022A"/>
    <w:rsid w:val="006D0C09"/>
    <w:rsid w:val="006D0CC4"/>
    <w:rsid w:val="006D0E87"/>
    <w:rsid w:val="006D13E1"/>
    <w:rsid w:val="006D1C64"/>
    <w:rsid w:val="006D1CB3"/>
    <w:rsid w:val="006D1F4A"/>
    <w:rsid w:val="006D27F5"/>
    <w:rsid w:val="006D282F"/>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1F2F"/>
    <w:rsid w:val="006E25C4"/>
    <w:rsid w:val="006E284B"/>
    <w:rsid w:val="006E37AD"/>
    <w:rsid w:val="006E3DF4"/>
    <w:rsid w:val="006E413D"/>
    <w:rsid w:val="006E5E9E"/>
    <w:rsid w:val="006E665D"/>
    <w:rsid w:val="006E68DB"/>
    <w:rsid w:val="006E699E"/>
    <w:rsid w:val="006E6A01"/>
    <w:rsid w:val="006E6A71"/>
    <w:rsid w:val="006E7BB3"/>
    <w:rsid w:val="006E7F5C"/>
    <w:rsid w:val="006F0929"/>
    <w:rsid w:val="006F0C78"/>
    <w:rsid w:val="006F1661"/>
    <w:rsid w:val="006F1CAE"/>
    <w:rsid w:val="006F2300"/>
    <w:rsid w:val="006F3A02"/>
    <w:rsid w:val="006F5C3C"/>
    <w:rsid w:val="006F5EB4"/>
    <w:rsid w:val="006F64D5"/>
    <w:rsid w:val="006F7A9F"/>
    <w:rsid w:val="00700260"/>
    <w:rsid w:val="00700850"/>
    <w:rsid w:val="0070199A"/>
    <w:rsid w:val="00701AF7"/>
    <w:rsid w:val="00702772"/>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4023B"/>
    <w:rsid w:val="00740466"/>
    <w:rsid w:val="0074066F"/>
    <w:rsid w:val="00740D2F"/>
    <w:rsid w:val="0074151E"/>
    <w:rsid w:val="00741531"/>
    <w:rsid w:val="00742838"/>
    <w:rsid w:val="00743CB4"/>
    <w:rsid w:val="00743E16"/>
    <w:rsid w:val="00744430"/>
    <w:rsid w:val="00744BCE"/>
    <w:rsid w:val="00744E12"/>
    <w:rsid w:val="0074625F"/>
    <w:rsid w:val="007464A0"/>
    <w:rsid w:val="007464EA"/>
    <w:rsid w:val="00746C38"/>
    <w:rsid w:val="00746E71"/>
    <w:rsid w:val="007500BA"/>
    <w:rsid w:val="00750575"/>
    <w:rsid w:val="0075158D"/>
    <w:rsid w:val="007517F3"/>
    <w:rsid w:val="007525B8"/>
    <w:rsid w:val="00752C6F"/>
    <w:rsid w:val="007538E0"/>
    <w:rsid w:val="00753C69"/>
    <w:rsid w:val="00753CD3"/>
    <w:rsid w:val="00753E93"/>
    <w:rsid w:val="0075433D"/>
    <w:rsid w:val="007546EA"/>
    <w:rsid w:val="00755479"/>
    <w:rsid w:val="00755E07"/>
    <w:rsid w:val="00756E11"/>
    <w:rsid w:val="00757A18"/>
    <w:rsid w:val="00757A65"/>
    <w:rsid w:val="00757AF3"/>
    <w:rsid w:val="0076128B"/>
    <w:rsid w:val="0076193C"/>
    <w:rsid w:val="007619B8"/>
    <w:rsid w:val="00761B86"/>
    <w:rsid w:val="0076242D"/>
    <w:rsid w:val="007639D6"/>
    <w:rsid w:val="00763C8A"/>
    <w:rsid w:val="0076441E"/>
    <w:rsid w:val="00764552"/>
    <w:rsid w:val="00764579"/>
    <w:rsid w:val="0076482B"/>
    <w:rsid w:val="0076484C"/>
    <w:rsid w:val="00764A8A"/>
    <w:rsid w:val="00764D53"/>
    <w:rsid w:val="00765435"/>
    <w:rsid w:val="00765C53"/>
    <w:rsid w:val="0076696E"/>
    <w:rsid w:val="00766B2A"/>
    <w:rsid w:val="007672EA"/>
    <w:rsid w:val="007679EC"/>
    <w:rsid w:val="00770523"/>
    <w:rsid w:val="007706ED"/>
    <w:rsid w:val="007717D5"/>
    <w:rsid w:val="0077186F"/>
    <w:rsid w:val="007718D4"/>
    <w:rsid w:val="0077190C"/>
    <w:rsid w:val="00771BCE"/>
    <w:rsid w:val="00771C16"/>
    <w:rsid w:val="00771E46"/>
    <w:rsid w:val="00772295"/>
    <w:rsid w:val="007729D1"/>
    <w:rsid w:val="00772D28"/>
    <w:rsid w:val="00772FB3"/>
    <w:rsid w:val="0077377E"/>
    <w:rsid w:val="00773A4B"/>
    <w:rsid w:val="00774163"/>
    <w:rsid w:val="00774D11"/>
    <w:rsid w:val="00775548"/>
    <w:rsid w:val="0077641B"/>
    <w:rsid w:val="00776446"/>
    <w:rsid w:val="0077644A"/>
    <w:rsid w:val="0077653D"/>
    <w:rsid w:val="00780404"/>
    <w:rsid w:val="0078116B"/>
    <w:rsid w:val="00781958"/>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AB0"/>
    <w:rsid w:val="007B71BB"/>
    <w:rsid w:val="007B7982"/>
    <w:rsid w:val="007B7BB6"/>
    <w:rsid w:val="007C009A"/>
    <w:rsid w:val="007C026C"/>
    <w:rsid w:val="007C14F8"/>
    <w:rsid w:val="007C2B13"/>
    <w:rsid w:val="007C3550"/>
    <w:rsid w:val="007C39C8"/>
    <w:rsid w:val="007C3ED0"/>
    <w:rsid w:val="007C50DB"/>
    <w:rsid w:val="007C5233"/>
    <w:rsid w:val="007C547B"/>
    <w:rsid w:val="007C5B7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22"/>
    <w:rsid w:val="007D5BC7"/>
    <w:rsid w:val="007D6775"/>
    <w:rsid w:val="007D6B18"/>
    <w:rsid w:val="007D7B0B"/>
    <w:rsid w:val="007E0C12"/>
    <w:rsid w:val="007E1E24"/>
    <w:rsid w:val="007E2152"/>
    <w:rsid w:val="007E22FC"/>
    <w:rsid w:val="007E310E"/>
    <w:rsid w:val="007E438B"/>
    <w:rsid w:val="007E4576"/>
    <w:rsid w:val="007E47AD"/>
    <w:rsid w:val="007E4D1B"/>
    <w:rsid w:val="007E4E66"/>
    <w:rsid w:val="007E54BE"/>
    <w:rsid w:val="007E5AB4"/>
    <w:rsid w:val="007E79A6"/>
    <w:rsid w:val="007F013A"/>
    <w:rsid w:val="007F03AD"/>
    <w:rsid w:val="007F130C"/>
    <w:rsid w:val="007F1FC1"/>
    <w:rsid w:val="007F2985"/>
    <w:rsid w:val="007F3DE7"/>
    <w:rsid w:val="007F42BF"/>
    <w:rsid w:val="007F44A0"/>
    <w:rsid w:val="007F4774"/>
    <w:rsid w:val="007F5376"/>
    <w:rsid w:val="007F540B"/>
    <w:rsid w:val="007F5B74"/>
    <w:rsid w:val="007F5D89"/>
    <w:rsid w:val="007F5F4A"/>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ED5"/>
    <w:rsid w:val="00814086"/>
    <w:rsid w:val="00814B37"/>
    <w:rsid w:val="0081573F"/>
    <w:rsid w:val="008159D7"/>
    <w:rsid w:val="00815EBE"/>
    <w:rsid w:val="00816326"/>
    <w:rsid w:val="00816777"/>
    <w:rsid w:val="008168D6"/>
    <w:rsid w:val="00816991"/>
    <w:rsid w:val="00817955"/>
    <w:rsid w:val="00820908"/>
    <w:rsid w:val="00820A52"/>
    <w:rsid w:val="00820BB7"/>
    <w:rsid w:val="00820EF0"/>
    <w:rsid w:val="008211F0"/>
    <w:rsid w:val="008228EC"/>
    <w:rsid w:val="00822CCD"/>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DCE"/>
    <w:rsid w:val="00832E82"/>
    <w:rsid w:val="00832EA2"/>
    <w:rsid w:val="008338E8"/>
    <w:rsid w:val="00833CE1"/>
    <w:rsid w:val="00833FD8"/>
    <w:rsid w:val="00834995"/>
    <w:rsid w:val="00834B7A"/>
    <w:rsid w:val="00834FC6"/>
    <w:rsid w:val="0083550B"/>
    <w:rsid w:val="00835568"/>
    <w:rsid w:val="008363F1"/>
    <w:rsid w:val="00836460"/>
    <w:rsid w:val="00837739"/>
    <w:rsid w:val="00837BED"/>
    <w:rsid w:val="0084075E"/>
    <w:rsid w:val="00840A78"/>
    <w:rsid w:val="00840E40"/>
    <w:rsid w:val="008418FF"/>
    <w:rsid w:val="008419D9"/>
    <w:rsid w:val="00841B28"/>
    <w:rsid w:val="008426FC"/>
    <w:rsid w:val="008439F0"/>
    <w:rsid w:val="0084423B"/>
    <w:rsid w:val="0084423C"/>
    <w:rsid w:val="0084461A"/>
    <w:rsid w:val="00845083"/>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6BA"/>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D16"/>
    <w:rsid w:val="00865E89"/>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77152"/>
    <w:rsid w:val="0088112B"/>
    <w:rsid w:val="0088158C"/>
    <w:rsid w:val="00881CCD"/>
    <w:rsid w:val="00881CEF"/>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907E2"/>
    <w:rsid w:val="00890CEF"/>
    <w:rsid w:val="008910AF"/>
    <w:rsid w:val="008916D8"/>
    <w:rsid w:val="0089201F"/>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114"/>
    <w:rsid w:val="008A38FB"/>
    <w:rsid w:val="008A39AD"/>
    <w:rsid w:val="008A3A15"/>
    <w:rsid w:val="008A4B15"/>
    <w:rsid w:val="008A4C53"/>
    <w:rsid w:val="008A4F65"/>
    <w:rsid w:val="008A5846"/>
    <w:rsid w:val="008A5BE6"/>
    <w:rsid w:val="008A67A6"/>
    <w:rsid w:val="008A735E"/>
    <w:rsid w:val="008A74B8"/>
    <w:rsid w:val="008B02DC"/>
    <w:rsid w:val="008B05B1"/>
    <w:rsid w:val="008B0AC8"/>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A25"/>
    <w:rsid w:val="008C4C02"/>
    <w:rsid w:val="008C4E7C"/>
    <w:rsid w:val="008C5520"/>
    <w:rsid w:val="008C5603"/>
    <w:rsid w:val="008C611B"/>
    <w:rsid w:val="008C6385"/>
    <w:rsid w:val="008C73F8"/>
    <w:rsid w:val="008C740A"/>
    <w:rsid w:val="008C74C8"/>
    <w:rsid w:val="008D0677"/>
    <w:rsid w:val="008D0A5C"/>
    <w:rsid w:val="008D0F38"/>
    <w:rsid w:val="008D1F46"/>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2CC2"/>
    <w:rsid w:val="008F3166"/>
    <w:rsid w:val="008F383E"/>
    <w:rsid w:val="008F4568"/>
    <w:rsid w:val="008F478C"/>
    <w:rsid w:val="008F532C"/>
    <w:rsid w:val="008F5A8F"/>
    <w:rsid w:val="008F5C60"/>
    <w:rsid w:val="008F6782"/>
    <w:rsid w:val="008F7D00"/>
    <w:rsid w:val="009010EF"/>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F32"/>
    <w:rsid w:val="00931C45"/>
    <w:rsid w:val="00932238"/>
    <w:rsid w:val="00932450"/>
    <w:rsid w:val="0093268C"/>
    <w:rsid w:val="0093329E"/>
    <w:rsid w:val="00933C6B"/>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8D2"/>
    <w:rsid w:val="00953CEF"/>
    <w:rsid w:val="00953DC5"/>
    <w:rsid w:val="00953FD2"/>
    <w:rsid w:val="00954793"/>
    <w:rsid w:val="00954B74"/>
    <w:rsid w:val="00954D62"/>
    <w:rsid w:val="00954F6F"/>
    <w:rsid w:val="00954FD4"/>
    <w:rsid w:val="0095506C"/>
    <w:rsid w:val="00955303"/>
    <w:rsid w:val="00955794"/>
    <w:rsid w:val="00955B93"/>
    <w:rsid w:val="00955DA0"/>
    <w:rsid w:val="00956C4E"/>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F44"/>
    <w:rsid w:val="0098747E"/>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E61"/>
    <w:rsid w:val="009B21CC"/>
    <w:rsid w:val="009B27F6"/>
    <w:rsid w:val="009B3311"/>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B20"/>
    <w:rsid w:val="009C7738"/>
    <w:rsid w:val="009C7CBF"/>
    <w:rsid w:val="009C7E98"/>
    <w:rsid w:val="009D037A"/>
    <w:rsid w:val="009D04A8"/>
    <w:rsid w:val="009D0B6C"/>
    <w:rsid w:val="009D1120"/>
    <w:rsid w:val="009D1A6D"/>
    <w:rsid w:val="009D1D1B"/>
    <w:rsid w:val="009D1D51"/>
    <w:rsid w:val="009D1EEF"/>
    <w:rsid w:val="009D2969"/>
    <w:rsid w:val="009D35CE"/>
    <w:rsid w:val="009D3A55"/>
    <w:rsid w:val="009D473A"/>
    <w:rsid w:val="009D4E95"/>
    <w:rsid w:val="009D55A1"/>
    <w:rsid w:val="009D6396"/>
    <w:rsid w:val="009D67D8"/>
    <w:rsid w:val="009D6CA6"/>
    <w:rsid w:val="009D6DEA"/>
    <w:rsid w:val="009D72E0"/>
    <w:rsid w:val="009D73DE"/>
    <w:rsid w:val="009D7D8E"/>
    <w:rsid w:val="009E05BF"/>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744F"/>
    <w:rsid w:val="009E7E40"/>
    <w:rsid w:val="009E7FA3"/>
    <w:rsid w:val="009F0ABF"/>
    <w:rsid w:val="009F0D3D"/>
    <w:rsid w:val="009F15B1"/>
    <w:rsid w:val="009F18CF"/>
    <w:rsid w:val="009F1B4B"/>
    <w:rsid w:val="009F1DFE"/>
    <w:rsid w:val="009F1F78"/>
    <w:rsid w:val="009F21BA"/>
    <w:rsid w:val="009F27E0"/>
    <w:rsid w:val="009F2B9F"/>
    <w:rsid w:val="009F30A2"/>
    <w:rsid w:val="009F30BC"/>
    <w:rsid w:val="009F3A92"/>
    <w:rsid w:val="009F465E"/>
    <w:rsid w:val="009F5109"/>
    <w:rsid w:val="009F5120"/>
    <w:rsid w:val="009F522C"/>
    <w:rsid w:val="009F55FF"/>
    <w:rsid w:val="009F5ED1"/>
    <w:rsid w:val="009F7399"/>
    <w:rsid w:val="009F753A"/>
    <w:rsid w:val="009F76C3"/>
    <w:rsid w:val="009F7C6E"/>
    <w:rsid w:val="009F7DE6"/>
    <w:rsid w:val="00A00F53"/>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6021"/>
    <w:rsid w:val="00A271D2"/>
    <w:rsid w:val="00A27BE4"/>
    <w:rsid w:val="00A307DF"/>
    <w:rsid w:val="00A308DE"/>
    <w:rsid w:val="00A310FB"/>
    <w:rsid w:val="00A313EC"/>
    <w:rsid w:val="00A327D9"/>
    <w:rsid w:val="00A32B3D"/>
    <w:rsid w:val="00A33D32"/>
    <w:rsid w:val="00A33D54"/>
    <w:rsid w:val="00A34017"/>
    <w:rsid w:val="00A340D3"/>
    <w:rsid w:val="00A34906"/>
    <w:rsid w:val="00A34A2C"/>
    <w:rsid w:val="00A352DD"/>
    <w:rsid w:val="00A35F5C"/>
    <w:rsid w:val="00A368F8"/>
    <w:rsid w:val="00A36D08"/>
    <w:rsid w:val="00A37320"/>
    <w:rsid w:val="00A377AC"/>
    <w:rsid w:val="00A4015B"/>
    <w:rsid w:val="00A40252"/>
    <w:rsid w:val="00A41C2A"/>
    <w:rsid w:val="00A41C7B"/>
    <w:rsid w:val="00A41DBD"/>
    <w:rsid w:val="00A42622"/>
    <w:rsid w:val="00A436C5"/>
    <w:rsid w:val="00A4370D"/>
    <w:rsid w:val="00A44182"/>
    <w:rsid w:val="00A44671"/>
    <w:rsid w:val="00A451B7"/>
    <w:rsid w:val="00A45C34"/>
    <w:rsid w:val="00A46743"/>
    <w:rsid w:val="00A46DC4"/>
    <w:rsid w:val="00A47391"/>
    <w:rsid w:val="00A47565"/>
    <w:rsid w:val="00A47E7D"/>
    <w:rsid w:val="00A47ED5"/>
    <w:rsid w:val="00A50E11"/>
    <w:rsid w:val="00A51273"/>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583"/>
    <w:rsid w:val="00AB694E"/>
    <w:rsid w:val="00AB6BC4"/>
    <w:rsid w:val="00AB6D13"/>
    <w:rsid w:val="00AB7540"/>
    <w:rsid w:val="00AB7B16"/>
    <w:rsid w:val="00AB7DF8"/>
    <w:rsid w:val="00AC0227"/>
    <w:rsid w:val="00AC0756"/>
    <w:rsid w:val="00AC0820"/>
    <w:rsid w:val="00AC0C90"/>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60C5"/>
    <w:rsid w:val="00AC624C"/>
    <w:rsid w:val="00AC698C"/>
    <w:rsid w:val="00AC69A5"/>
    <w:rsid w:val="00AC7E85"/>
    <w:rsid w:val="00AD06CE"/>
    <w:rsid w:val="00AD0BCF"/>
    <w:rsid w:val="00AD188E"/>
    <w:rsid w:val="00AD2F50"/>
    <w:rsid w:val="00AD3803"/>
    <w:rsid w:val="00AD40AF"/>
    <w:rsid w:val="00AD4533"/>
    <w:rsid w:val="00AD45CA"/>
    <w:rsid w:val="00AD4A8E"/>
    <w:rsid w:val="00AD4E53"/>
    <w:rsid w:val="00AD634D"/>
    <w:rsid w:val="00AD6D3B"/>
    <w:rsid w:val="00AD7A4C"/>
    <w:rsid w:val="00AE03CA"/>
    <w:rsid w:val="00AE0671"/>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110"/>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463"/>
    <w:rsid w:val="00B31790"/>
    <w:rsid w:val="00B31930"/>
    <w:rsid w:val="00B31BED"/>
    <w:rsid w:val="00B31F85"/>
    <w:rsid w:val="00B3296D"/>
    <w:rsid w:val="00B32F65"/>
    <w:rsid w:val="00B334E2"/>
    <w:rsid w:val="00B3350C"/>
    <w:rsid w:val="00B33877"/>
    <w:rsid w:val="00B3409F"/>
    <w:rsid w:val="00B344F1"/>
    <w:rsid w:val="00B3463F"/>
    <w:rsid w:val="00B3480C"/>
    <w:rsid w:val="00B34D5F"/>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53FB"/>
    <w:rsid w:val="00B4611B"/>
    <w:rsid w:val="00B46DC0"/>
    <w:rsid w:val="00B47343"/>
    <w:rsid w:val="00B47EDF"/>
    <w:rsid w:val="00B47FBC"/>
    <w:rsid w:val="00B50CE7"/>
    <w:rsid w:val="00B50D37"/>
    <w:rsid w:val="00B50D7D"/>
    <w:rsid w:val="00B50E83"/>
    <w:rsid w:val="00B51A5A"/>
    <w:rsid w:val="00B5240C"/>
    <w:rsid w:val="00B525F5"/>
    <w:rsid w:val="00B52AA8"/>
    <w:rsid w:val="00B52BBB"/>
    <w:rsid w:val="00B5352B"/>
    <w:rsid w:val="00B53931"/>
    <w:rsid w:val="00B53953"/>
    <w:rsid w:val="00B542B5"/>
    <w:rsid w:val="00B55A4C"/>
    <w:rsid w:val="00B55BB4"/>
    <w:rsid w:val="00B55FA9"/>
    <w:rsid w:val="00B56958"/>
    <w:rsid w:val="00B56AE1"/>
    <w:rsid w:val="00B57B57"/>
    <w:rsid w:val="00B6029C"/>
    <w:rsid w:val="00B60D41"/>
    <w:rsid w:val="00B611B2"/>
    <w:rsid w:val="00B62735"/>
    <w:rsid w:val="00B628C5"/>
    <w:rsid w:val="00B63574"/>
    <w:rsid w:val="00B639D4"/>
    <w:rsid w:val="00B64392"/>
    <w:rsid w:val="00B64D22"/>
    <w:rsid w:val="00B659B2"/>
    <w:rsid w:val="00B6653B"/>
    <w:rsid w:val="00B6663A"/>
    <w:rsid w:val="00B670FE"/>
    <w:rsid w:val="00B67174"/>
    <w:rsid w:val="00B6731F"/>
    <w:rsid w:val="00B71893"/>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304B"/>
    <w:rsid w:val="00B93548"/>
    <w:rsid w:val="00B941E9"/>
    <w:rsid w:val="00B953D8"/>
    <w:rsid w:val="00B957B2"/>
    <w:rsid w:val="00B95AFA"/>
    <w:rsid w:val="00B96147"/>
    <w:rsid w:val="00B96220"/>
    <w:rsid w:val="00B96806"/>
    <w:rsid w:val="00B97155"/>
    <w:rsid w:val="00B972AF"/>
    <w:rsid w:val="00B9746C"/>
    <w:rsid w:val="00B97BC3"/>
    <w:rsid w:val="00BA13C7"/>
    <w:rsid w:val="00BA1CD2"/>
    <w:rsid w:val="00BA316A"/>
    <w:rsid w:val="00BA3194"/>
    <w:rsid w:val="00BA3659"/>
    <w:rsid w:val="00BA3859"/>
    <w:rsid w:val="00BA3CF8"/>
    <w:rsid w:val="00BA471D"/>
    <w:rsid w:val="00BA4798"/>
    <w:rsid w:val="00BA499A"/>
    <w:rsid w:val="00BA5711"/>
    <w:rsid w:val="00BA589F"/>
    <w:rsid w:val="00BA62ED"/>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2A"/>
    <w:rsid w:val="00BC19E8"/>
    <w:rsid w:val="00BC20BB"/>
    <w:rsid w:val="00BC2183"/>
    <w:rsid w:val="00BC370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3DF9"/>
    <w:rsid w:val="00BF4477"/>
    <w:rsid w:val="00BF59F5"/>
    <w:rsid w:val="00BF5CEA"/>
    <w:rsid w:val="00BF62CF"/>
    <w:rsid w:val="00BF63A9"/>
    <w:rsid w:val="00BF6870"/>
    <w:rsid w:val="00BF724D"/>
    <w:rsid w:val="00BF73DF"/>
    <w:rsid w:val="00BF7DA3"/>
    <w:rsid w:val="00BF7E0D"/>
    <w:rsid w:val="00BF7FEE"/>
    <w:rsid w:val="00C00690"/>
    <w:rsid w:val="00C00EAF"/>
    <w:rsid w:val="00C017CE"/>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AB6"/>
    <w:rsid w:val="00C23CAB"/>
    <w:rsid w:val="00C24B36"/>
    <w:rsid w:val="00C25AB2"/>
    <w:rsid w:val="00C25D75"/>
    <w:rsid w:val="00C26111"/>
    <w:rsid w:val="00C266B5"/>
    <w:rsid w:val="00C26829"/>
    <w:rsid w:val="00C26B87"/>
    <w:rsid w:val="00C2702B"/>
    <w:rsid w:val="00C271CA"/>
    <w:rsid w:val="00C272DE"/>
    <w:rsid w:val="00C30E00"/>
    <w:rsid w:val="00C311CF"/>
    <w:rsid w:val="00C31368"/>
    <w:rsid w:val="00C324C7"/>
    <w:rsid w:val="00C329F0"/>
    <w:rsid w:val="00C32C2C"/>
    <w:rsid w:val="00C32C60"/>
    <w:rsid w:val="00C3366E"/>
    <w:rsid w:val="00C34113"/>
    <w:rsid w:val="00C34618"/>
    <w:rsid w:val="00C35C11"/>
    <w:rsid w:val="00C362A7"/>
    <w:rsid w:val="00C36A2D"/>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385"/>
    <w:rsid w:val="00C52441"/>
    <w:rsid w:val="00C52F22"/>
    <w:rsid w:val="00C536EE"/>
    <w:rsid w:val="00C53CE5"/>
    <w:rsid w:val="00C53FEC"/>
    <w:rsid w:val="00C5411B"/>
    <w:rsid w:val="00C54B85"/>
    <w:rsid w:val="00C55438"/>
    <w:rsid w:val="00C56DB3"/>
    <w:rsid w:val="00C56E74"/>
    <w:rsid w:val="00C56EBD"/>
    <w:rsid w:val="00C5747F"/>
    <w:rsid w:val="00C57549"/>
    <w:rsid w:val="00C57D7A"/>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3FA"/>
    <w:rsid w:val="00C6763F"/>
    <w:rsid w:val="00C70106"/>
    <w:rsid w:val="00C703A3"/>
    <w:rsid w:val="00C70B51"/>
    <w:rsid w:val="00C70C3E"/>
    <w:rsid w:val="00C70DFA"/>
    <w:rsid w:val="00C72698"/>
    <w:rsid w:val="00C730C8"/>
    <w:rsid w:val="00C737DC"/>
    <w:rsid w:val="00C739C7"/>
    <w:rsid w:val="00C73C23"/>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349F"/>
    <w:rsid w:val="00C93AA4"/>
    <w:rsid w:val="00C94A76"/>
    <w:rsid w:val="00C95B76"/>
    <w:rsid w:val="00C95D0A"/>
    <w:rsid w:val="00C96025"/>
    <w:rsid w:val="00C960BC"/>
    <w:rsid w:val="00C9630A"/>
    <w:rsid w:val="00C96907"/>
    <w:rsid w:val="00C97765"/>
    <w:rsid w:val="00CA0383"/>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8A8"/>
    <w:rsid w:val="00CA5E28"/>
    <w:rsid w:val="00CA5FC7"/>
    <w:rsid w:val="00CA6BAD"/>
    <w:rsid w:val="00CA701F"/>
    <w:rsid w:val="00CA76FA"/>
    <w:rsid w:val="00CA7B43"/>
    <w:rsid w:val="00CA7E2A"/>
    <w:rsid w:val="00CB0049"/>
    <w:rsid w:val="00CB02F2"/>
    <w:rsid w:val="00CB071C"/>
    <w:rsid w:val="00CB0A76"/>
    <w:rsid w:val="00CB0D6C"/>
    <w:rsid w:val="00CB1335"/>
    <w:rsid w:val="00CB140C"/>
    <w:rsid w:val="00CB1E11"/>
    <w:rsid w:val="00CB1F73"/>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0F4"/>
    <w:rsid w:val="00CC53AF"/>
    <w:rsid w:val="00CC59C8"/>
    <w:rsid w:val="00CC5E42"/>
    <w:rsid w:val="00CC5F19"/>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5F"/>
    <w:rsid w:val="00CF54C8"/>
    <w:rsid w:val="00CF59D3"/>
    <w:rsid w:val="00CF6F29"/>
    <w:rsid w:val="00D01228"/>
    <w:rsid w:val="00D019D8"/>
    <w:rsid w:val="00D01A04"/>
    <w:rsid w:val="00D01F30"/>
    <w:rsid w:val="00D0346C"/>
    <w:rsid w:val="00D04269"/>
    <w:rsid w:val="00D04DAD"/>
    <w:rsid w:val="00D05265"/>
    <w:rsid w:val="00D05359"/>
    <w:rsid w:val="00D066A4"/>
    <w:rsid w:val="00D06898"/>
    <w:rsid w:val="00D06B56"/>
    <w:rsid w:val="00D070A4"/>
    <w:rsid w:val="00D07343"/>
    <w:rsid w:val="00D07578"/>
    <w:rsid w:val="00D07BE8"/>
    <w:rsid w:val="00D07DD8"/>
    <w:rsid w:val="00D101AE"/>
    <w:rsid w:val="00D10308"/>
    <w:rsid w:val="00D1079A"/>
    <w:rsid w:val="00D107C4"/>
    <w:rsid w:val="00D11E5C"/>
    <w:rsid w:val="00D1276A"/>
    <w:rsid w:val="00D1417F"/>
    <w:rsid w:val="00D14442"/>
    <w:rsid w:val="00D156FE"/>
    <w:rsid w:val="00D15A9D"/>
    <w:rsid w:val="00D1668B"/>
    <w:rsid w:val="00D16EE9"/>
    <w:rsid w:val="00D170F7"/>
    <w:rsid w:val="00D172D2"/>
    <w:rsid w:val="00D17440"/>
    <w:rsid w:val="00D176AA"/>
    <w:rsid w:val="00D17F32"/>
    <w:rsid w:val="00D2072C"/>
    <w:rsid w:val="00D20749"/>
    <w:rsid w:val="00D20A8F"/>
    <w:rsid w:val="00D20DD8"/>
    <w:rsid w:val="00D22C0E"/>
    <w:rsid w:val="00D22C9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B8F"/>
    <w:rsid w:val="00D40BE4"/>
    <w:rsid w:val="00D41BAF"/>
    <w:rsid w:val="00D41F4E"/>
    <w:rsid w:val="00D4240E"/>
    <w:rsid w:val="00D42C64"/>
    <w:rsid w:val="00D43101"/>
    <w:rsid w:val="00D4330D"/>
    <w:rsid w:val="00D435E5"/>
    <w:rsid w:val="00D442F4"/>
    <w:rsid w:val="00D44569"/>
    <w:rsid w:val="00D45072"/>
    <w:rsid w:val="00D457B9"/>
    <w:rsid w:val="00D4622A"/>
    <w:rsid w:val="00D46B4A"/>
    <w:rsid w:val="00D46DCF"/>
    <w:rsid w:val="00D472BF"/>
    <w:rsid w:val="00D47405"/>
    <w:rsid w:val="00D504FA"/>
    <w:rsid w:val="00D51395"/>
    <w:rsid w:val="00D51804"/>
    <w:rsid w:val="00D518C4"/>
    <w:rsid w:val="00D5191E"/>
    <w:rsid w:val="00D52D0E"/>
    <w:rsid w:val="00D52D65"/>
    <w:rsid w:val="00D534E7"/>
    <w:rsid w:val="00D53A78"/>
    <w:rsid w:val="00D53F68"/>
    <w:rsid w:val="00D5444B"/>
    <w:rsid w:val="00D54F19"/>
    <w:rsid w:val="00D55379"/>
    <w:rsid w:val="00D5546E"/>
    <w:rsid w:val="00D557DB"/>
    <w:rsid w:val="00D55C60"/>
    <w:rsid w:val="00D5710C"/>
    <w:rsid w:val="00D574C3"/>
    <w:rsid w:val="00D57694"/>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4D05"/>
    <w:rsid w:val="00D95F04"/>
    <w:rsid w:val="00D9634F"/>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A81"/>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2EFD"/>
    <w:rsid w:val="00DC4307"/>
    <w:rsid w:val="00DC487D"/>
    <w:rsid w:val="00DC4DD2"/>
    <w:rsid w:val="00DC5EC7"/>
    <w:rsid w:val="00DC6A3E"/>
    <w:rsid w:val="00DD015B"/>
    <w:rsid w:val="00DD0271"/>
    <w:rsid w:val="00DD0A0A"/>
    <w:rsid w:val="00DD1000"/>
    <w:rsid w:val="00DD1578"/>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187"/>
    <w:rsid w:val="00DD73F2"/>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963"/>
    <w:rsid w:val="00DF02C8"/>
    <w:rsid w:val="00DF07E5"/>
    <w:rsid w:val="00DF0E00"/>
    <w:rsid w:val="00DF1A70"/>
    <w:rsid w:val="00DF1AA8"/>
    <w:rsid w:val="00DF1CDA"/>
    <w:rsid w:val="00DF29F9"/>
    <w:rsid w:val="00DF32AC"/>
    <w:rsid w:val="00DF413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9E"/>
    <w:rsid w:val="00E10311"/>
    <w:rsid w:val="00E1084B"/>
    <w:rsid w:val="00E10EA4"/>
    <w:rsid w:val="00E1123F"/>
    <w:rsid w:val="00E1140F"/>
    <w:rsid w:val="00E11914"/>
    <w:rsid w:val="00E119F8"/>
    <w:rsid w:val="00E11B56"/>
    <w:rsid w:val="00E1224B"/>
    <w:rsid w:val="00E127B1"/>
    <w:rsid w:val="00E127B3"/>
    <w:rsid w:val="00E129D3"/>
    <w:rsid w:val="00E13138"/>
    <w:rsid w:val="00E139B1"/>
    <w:rsid w:val="00E13CE3"/>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1E3D"/>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009"/>
    <w:rsid w:val="00E90643"/>
    <w:rsid w:val="00E90D9F"/>
    <w:rsid w:val="00E919A0"/>
    <w:rsid w:val="00E91D09"/>
    <w:rsid w:val="00E92548"/>
    <w:rsid w:val="00E9274F"/>
    <w:rsid w:val="00E93A04"/>
    <w:rsid w:val="00E93AF6"/>
    <w:rsid w:val="00E93E58"/>
    <w:rsid w:val="00E962E1"/>
    <w:rsid w:val="00E96459"/>
    <w:rsid w:val="00E96EF9"/>
    <w:rsid w:val="00E975C3"/>
    <w:rsid w:val="00E97BB3"/>
    <w:rsid w:val="00EA0634"/>
    <w:rsid w:val="00EA1158"/>
    <w:rsid w:val="00EA1B8D"/>
    <w:rsid w:val="00EA1BCE"/>
    <w:rsid w:val="00EA2D67"/>
    <w:rsid w:val="00EA35E3"/>
    <w:rsid w:val="00EA35F0"/>
    <w:rsid w:val="00EA3893"/>
    <w:rsid w:val="00EA38D6"/>
    <w:rsid w:val="00EA4418"/>
    <w:rsid w:val="00EA48C3"/>
    <w:rsid w:val="00EA5026"/>
    <w:rsid w:val="00EA5106"/>
    <w:rsid w:val="00EA5A43"/>
    <w:rsid w:val="00EA6C45"/>
    <w:rsid w:val="00EA7F10"/>
    <w:rsid w:val="00EB01D3"/>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270"/>
    <w:rsid w:val="00EC0432"/>
    <w:rsid w:val="00EC0768"/>
    <w:rsid w:val="00EC07AA"/>
    <w:rsid w:val="00EC0C2E"/>
    <w:rsid w:val="00EC0CB6"/>
    <w:rsid w:val="00EC0F2E"/>
    <w:rsid w:val="00EC1978"/>
    <w:rsid w:val="00EC3B91"/>
    <w:rsid w:val="00EC4207"/>
    <w:rsid w:val="00EC43FB"/>
    <w:rsid w:val="00EC474D"/>
    <w:rsid w:val="00EC53E0"/>
    <w:rsid w:val="00EC5715"/>
    <w:rsid w:val="00EC57BE"/>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3189"/>
    <w:rsid w:val="00ED331E"/>
    <w:rsid w:val="00ED36D2"/>
    <w:rsid w:val="00ED3ED5"/>
    <w:rsid w:val="00ED46A9"/>
    <w:rsid w:val="00ED492A"/>
    <w:rsid w:val="00ED4A18"/>
    <w:rsid w:val="00ED4A2A"/>
    <w:rsid w:val="00ED564F"/>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297B"/>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E27"/>
    <w:rsid w:val="00EF6F67"/>
    <w:rsid w:val="00EF6FEE"/>
    <w:rsid w:val="00EF73F7"/>
    <w:rsid w:val="00EF780F"/>
    <w:rsid w:val="00EF7813"/>
    <w:rsid w:val="00EF7E19"/>
    <w:rsid w:val="00F0285C"/>
    <w:rsid w:val="00F02A6B"/>
    <w:rsid w:val="00F02A9A"/>
    <w:rsid w:val="00F032C0"/>
    <w:rsid w:val="00F03934"/>
    <w:rsid w:val="00F04293"/>
    <w:rsid w:val="00F04616"/>
    <w:rsid w:val="00F04FEC"/>
    <w:rsid w:val="00F05B09"/>
    <w:rsid w:val="00F05D4C"/>
    <w:rsid w:val="00F0639A"/>
    <w:rsid w:val="00F0681F"/>
    <w:rsid w:val="00F06CC0"/>
    <w:rsid w:val="00F06D84"/>
    <w:rsid w:val="00F07FD3"/>
    <w:rsid w:val="00F10049"/>
    <w:rsid w:val="00F10878"/>
    <w:rsid w:val="00F10D15"/>
    <w:rsid w:val="00F10EC6"/>
    <w:rsid w:val="00F11086"/>
    <w:rsid w:val="00F110EE"/>
    <w:rsid w:val="00F11606"/>
    <w:rsid w:val="00F117A1"/>
    <w:rsid w:val="00F119B3"/>
    <w:rsid w:val="00F11B4B"/>
    <w:rsid w:val="00F1211A"/>
    <w:rsid w:val="00F122B2"/>
    <w:rsid w:val="00F13355"/>
    <w:rsid w:val="00F1355E"/>
    <w:rsid w:val="00F1462A"/>
    <w:rsid w:val="00F15C46"/>
    <w:rsid w:val="00F15DBB"/>
    <w:rsid w:val="00F165BF"/>
    <w:rsid w:val="00F165E0"/>
    <w:rsid w:val="00F16982"/>
    <w:rsid w:val="00F16CEE"/>
    <w:rsid w:val="00F16E21"/>
    <w:rsid w:val="00F17E5C"/>
    <w:rsid w:val="00F20601"/>
    <w:rsid w:val="00F209BC"/>
    <w:rsid w:val="00F214F3"/>
    <w:rsid w:val="00F218BB"/>
    <w:rsid w:val="00F227BE"/>
    <w:rsid w:val="00F2339A"/>
    <w:rsid w:val="00F2422C"/>
    <w:rsid w:val="00F25940"/>
    <w:rsid w:val="00F259BA"/>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21D8"/>
    <w:rsid w:val="00F42B02"/>
    <w:rsid w:val="00F431D0"/>
    <w:rsid w:val="00F43BA3"/>
    <w:rsid w:val="00F43E74"/>
    <w:rsid w:val="00F4458B"/>
    <w:rsid w:val="00F44594"/>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A8A"/>
    <w:rsid w:val="00F638C8"/>
    <w:rsid w:val="00F63E46"/>
    <w:rsid w:val="00F63E78"/>
    <w:rsid w:val="00F63EE6"/>
    <w:rsid w:val="00F651F5"/>
    <w:rsid w:val="00F658B0"/>
    <w:rsid w:val="00F6599F"/>
    <w:rsid w:val="00F67066"/>
    <w:rsid w:val="00F678A9"/>
    <w:rsid w:val="00F67DDA"/>
    <w:rsid w:val="00F700FB"/>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971"/>
    <w:rsid w:val="00F75C1B"/>
    <w:rsid w:val="00F769D7"/>
    <w:rsid w:val="00F76F01"/>
    <w:rsid w:val="00F77155"/>
    <w:rsid w:val="00F774AA"/>
    <w:rsid w:val="00F77895"/>
    <w:rsid w:val="00F80009"/>
    <w:rsid w:val="00F81441"/>
    <w:rsid w:val="00F818AC"/>
    <w:rsid w:val="00F81F56"/>
    <w:rsid w:val="00F82CE2"/>
    <w:rsid w:val="00F839C6"/>
    <w:rsid w:val="00F83B60"/>
    <w:rsid w:val="00F84A4A"/>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B020D"/>
    <w:rsid w:val="00FB050B"/>
    <w:rsid w:val="00FB06B4"/>
    <w:rsid w:val="00FB09A5"/>
    <w:rsid w:val="00FB09D7"/>
    <w:rsid w:val="00FB0C03"/>
    <w:rsid w:val="00FB0C68"/>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0004"/>
    <w:rsid w:val="00FC04E4"/>
    <w:rsid w:val="00FC1755"/>
    <w:rsid w:val="00FC17B1"/>
    <w:rsid w:val="00FC18C3"/>
    <w:rsid w:val="00FC2444"/>
    <w:rsid w:val="00FC24BD"/>
    <w:rsid w:val="00FC3082"/>
    <w:rsid w:val="00FC39C6"/>
    <w:rsid w:val="00FC3D91"/>
    <w:rsid w:val="00FC4090"/>
    <w:rsid w:val="00FC417F"/>
    <w:rsid w:val="00FC50FC"/>
    <w:rsid w:val="00FC52BA"/>
    <w:rsid w:val="00FC574E"/>
    <w:rsid w:val="00FC5DCB"/>
    <w:rsid w:val="00FC64CF"/>
    <w:rsid w:val="00FC6BEF"/>
    <w:rsid w:val="00FC6CCC"/>
    <w:rsid w:val="00FC6E12"/>
    <w:rsid w:val="00FC6F82"/>
    <w:rsid w:val="00FC7A7B"/>
    <w:rsid w:val="00FC7CA6"/>
    <w:rsid w:val="00FD07B1"/>
    <w:rsid w:val="00FD125A"/>
    <w:rsid w:val="00FD14F5"/>
    <w:rsid w:val="00FD1568"/>
    <w:rsid w:val="00FD15CE"/>
    <w:rsid w:val="00FD1904"/>
    <w:rsid w:val="00FD1B44"/>
    <w:rsid w:val="00FD24B8"/>
    <w:rsid w:val="00FD30BE"/>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1011"/>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4545"/>
    <w:rsid w:val="00FF4AFC"/>
    <w:rsid w:val="00FF4C8A"/>
    <w:rsid w:val="00FF4CDD"/>
    <w:rsid w:val="00FF4EDA"/>
    <w:rsid w:val="00FF52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6B39"/>
    <w:rPr>
      <w:sz w:val="24"/>
      <w:szCs w:val="24"/>
    </w:rPr>
  </w:style>
  <w:style w:type="paragraph" w:styleId="berschrift1">
    <w:name w:val="heading 1"/>
    <w:basedOn w:val="Standard"/>
    <w:next w:val="Standard"/>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berschrift2">
    <w:name w:val="heading 2"/>
    <w:basedOn w:val="Standard"/>
    <w:next w:val="Standard"/>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berschrift3">
    <w:name w:val="heading 3"/>
    <w:basedOn w:val="Standard"/>
    <w:next w:val="Standard"/>
    <w:qFormat/>
    <w:rsid w:val="00B76B39"/>
    <w:pPr>
      <w:keepNext/>
      <w:numPr>
        <w:ilvl w:val="2"/>
        <w:numId w:val="6"/>
      </w:numPr>
      <w:spacing w:before="240" w:after="60"/>
      <w:outlineLvl w:val="2"/>
    </w:pPr>
    <w:rPr>
      <w:rFonts w:ascii="Arial" w:hAnsi="Arial" w:cs="Arial"/>
      <w:b/>
      <w:bCs/>
      <w:sz w:val="26"/>
      <w:szCs w:val="26"/>
      <w:lang w:eastAsia="zh-CN"/>
    </w:rPr>
  </w:style>
  <w:style w:type="paragraph" w:styleId="berschrift4">
    <w:name w:val="heading 4"/>
    <w:basedOn w:val="Standard"/>
    <w:next w:val="Standard"/>
    <w:qFormat/>
    <w:rsid w:val="00B76B39"/>
    <w:pPr>
      <w:keepNext/>
      <w:numPr>
        <w:ilvl w:val="3"/>
        <w:numId w:val="6"/>
      </w:numPr>
      <w:spacing w:before="240" w:after="60"/>
      <w:outlineLvl w:val="3"/>
    </w:pPr>
    <w:rPr>
      <w:b/>
      <w:bCs/>
      <w:sz w:val="28"/>
      <w:szCs w:val="28"/>
      <w:lang w:eastAsia="zh-CN"/>
    </w:rPr>
  </w:style>
  <w:style w:type="paragraph" w:styleId="berschrift5">
    <w:name w:val="heading 5"/>
    <w:basedOn w:val="Standard"/>
    <w:next w:val="Standard"/>
    <w:qFormat/>
    <w:rsid w:val="00B76B39"/>
    <w:pPr>
      <w:numPr>
        <w:ilvl w:val="4"/>
        <w:numId w:val="6"/>
      </w:numPr>
      <w:spacing w:before="240" w:after="60"/>
      <w:outlineLvl w:val="4"/>
    </w:pPr>
    <w:rPr>
      <w:b/>
      <w:bCs/>
      <w:i/>
      <w:iCs/>
      <w:sz w:val="26"/>
      <w:szCs w:val="26"/>
      <w:lang w:eastAsia="zh-CN"/>
    </w:rPr>
  </w:style>
  <w:style w:type="paragraph" w:styleId="berschrift6">
    <w:name w:val="heading 6"/>
    <w:basedOn w:val="Standard"/>
    <w:next w:val="Standard"/>
    <w:qFormat/>
    <w:rsid w:val="00B76B39"/>
    <w:pPr>
      <w:numPr>
        <w:ilvl w:val="5"/>
        <w:numId w:val="6"/>
      </w:numPr>
      <w:spacing w:before="240" w:after="60"/>
      <w:outlineLvl w:val="5"/>
    </w:pPr>
    <w:rPr>
      <w:b/>
      <w:bCs/>
      <w:sz w:val="22"/>
      <w:szCs w:val="22"/>
      <w:lang w:eastAsia="zh-CN"/>
    </w:rPr>
  </w:style>
  <w:style w:type="paragraph" w:styleId="berschrift7">
    <w:name w:val="heading 7"/>
    <w:basedOn w:val="Standard"/>
    <w:next w:val="Standard"/>
    <w:qFormat/>
    <w:rsid w:val="00B76B39"/>
    <w:pPr>
      <w:numPr>
        <w:ilvl w:val="6"/>
        <w:numId w:val="6"/>
      </w:numPr>
      <w:spacing w:before="240" w:after="60"/>
      <w:outlineLvl w:val="6"/>
    </w:pPr>
    <w:rPr>
      <w:lang w:eastAsia="zh-CN"/>
    </w:rPr>
  </w:style>
  <w:style w:type="paragraph" w:styleId="berschrift8">
    <w:name w:val="heading 8"/>
    <w:basedOn w:val="Standard"/>
    <w:next w:val="Standard"/>
    <w:qFormat/>
    <w:rsid w:val="00B76B39"/>
    <w:pPr>
      <w:numPr>
        <w:ilvl w:val="7"/>
        <w:numId w:val="6"/>
      </w:numPr>
      <w:spacing w:before="240" w:after="60"/>
      <w:outlineLvl w:val="7"/>
    </w:pPr>
    <w:rPr>
      <w:i/>
      <w:iCs/>
      <w:lang w:eastAsia="zh-CN"/>
    </w:rPr>
  </w:style>
  <w:style w:type="paragraph" w:styleId="berschrift9">
    <w:name w:val="heading 9"/>
    <w:basedOn w:val="Standard"/>
    <w:next w:val="Standard"/>
    <w:qFormat/>
    <w:rsid w:val="00B76B39"/>
    <w:pPr>
      <w:numPr>
        <w:ilvl w:val="8"/>
        <w:numId w:val="6"/>
      </w:numPr>
      <w:spacing w:before="240" w:after="60"/>
      <w:outlineLvl w:val="8"/>
    </w:pPr>
    <w:rPr>
      <w:rFonts w:ascii="Arial" w:hAnsi="Arial" w:cs="Arial"/>
      <w:sz w:val="22"/>
      <w:szCs w:val="22"/>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abicList">
    <w:name w:val="Arabic List"/>
    <w:basedOn w:val="Standard"/>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Funotenzeichen">
    <w:name w:val="footnote reference"/>
    <w:basedOn w:val="Absatz-Standardschriftart"/>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bsatz-Standardschriftart"/>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Hyperlink">
    <w:name w:val="Hyperlink"/>
    <w:basedOn w:val="Absatz-Standardschriftart"/>
    <w:semiHidden/>
    <w:rsid w:val="00B76B39"/>
    <w:rPr>
      <w:color w:val="0000FF"/>
      <w:u w:val="single"/>
    </w:rPr>
  </w:style>
  <w:style w:type="paragraph" w:customStyle="1" w:styleId="InitialBodyText">
    <w:name w:val="Initial Body Text"/>
    <w:basedOn w:val="Standard"/>
    <w:rsid w:val="00B76B39"/>
    <w:pPr>
      <w:jc w:val="both"/>
    </w:pPr>
    <w:rPr>
      <w:rFonts w:ascii="NewCenturySchlbk-Roman" w:hAnsi="NewCenturySchlbk-Roman"/>
      <w:sz w:val="20"/>
      <w:szCs w:val="20"/>
      <w:lang w:eastAsia="zh-CN"/>
    </w:rPr>
  </w:style>
  <w:style w:type="paragraph" w:customStyle="1" w:styleId="TableCaption">
    <w:name w:val="Table Caption"/>
    <w:basedOn w:val="Standard"/>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Standard"/>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Standard"/>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bsatz-Standardschriftart"/>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Standard"/>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Standard"/>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Standard"/>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Standard"/>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Standard"/>
    <w:rsid w:val="008F0C62"/>
    <w:pPr>
      <w:spacing w:before="900"/>
      <w:jc w:val="center"/>
    </w:pPr>
    <w:rPr>
      <w:rFonts w:ascii="NewCenturySchlbk" w:hAnsi="NewCenturySchlbk" w:cs="Arial"/>
      <w:b/>
      <w:color w:val="FFFFFF"/>
      <w:lang w:eastAsia="zh-CN"/>
    </w:rPr>
  </w:style>
  <w:style w:type="paragraph" w:styleId="Sprechblasentext">
    <w:name w:val="Balloon Text"/>
    <w:basedOn w:val="Standard"/>
    <w:link w:val="SprechblasentextZchn"/>
    <w:uiPriority w:val="99"/>
    <w:semiHidden/>
    <w:unhideWhenUsed/>
    <w:rsid w:val="00540DB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0DB4"/>
    <w:rPr>
      <w:rFonts w:ascii="Tahoma" w:hAnsi="Tahoma" w:cs="Tahoma"/>
      <w:sz w:val="16"/>
      <w:szCs w:val="16"/>
    </w:rPr>
  </w:style>
  <w:style w:type="paragraph" w:styleId="Dokumentstruktur">
    <w:name w:val="Document Map"/>
    <w:basedOn w:val="Standard"/>
    <w:link w:val="DokumentstrukturZchn"/>
    <w:uiPriority w:val="99"/>
    <w:semiHidden/>
    <w:unhideWhenUsed/>
    <w:rsid w:val="000E230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E2307"/>
    <w:rPr>
      <w:rFonts w:ascii="Tahoma" w:hAnsi="Tahoma" w:cs="Tahoma"/>
      <w:sz w:val="16"/>
      <w:szCs w:val="16"/>
    </w:rPr>
  </w:style>
  <w:style w:type="paragraph" w:styleId="Kopfzeile">
    <w:name w:val="header"/>
    <w:basedOn w:val="Standard"/>
    <w:link w:val="KopfzeileZchn"/>
    <w:uiPriority w:val="99"/>
    <w:unhideWhenUsed/>
    <w:rsid w:val="00AA7AD2"/>
    <w:pPr>
      <w:tabs>
        <w:tab w:val="center" w:pos="4680"/>
        <w:tab w:val="right" w:pos="9360"/>
      </w:tabs>
    </w:pPr>
  </w:style>
  <w:style w:type="character" w:customStyle="1" w:styleId="KopfzeileZchn">
    <w:name w:val="Kopfzeile Zchn"/>
    <w:basedOn w:val="Absatz-Standardschriftart"/>
    <w:link w:val="Kopfzeile"/>
    <w:uiPriority w:val="99"/>
    <w:rsid w:val="00AA7AD2"/>
    <w:rPr>
      <w:sz w:val="24"/>
      <w:szCs w:val="24"/>
    </w:rPr>
  </w:style>
  <w:style w:type="paragraph" w:styleId="Fuzeile">
    <w:name w:val="footer"/>
    <w:basedOn w:val="Standard"/>
    <w:link w:val="FuzeileZchn"/>
    <w:uiPriority w:val="99"/>
    <w:unhideWhenUsed/>
    <w:rsid w:val="00AA7AD2"/>
    <w:pPr>
      <w:tabs>
        <w:tab w:val="center" w:pos="4680"/>
        <w:tab w:val="right" w:pos="9360"/>
      </w:tabs>
    </w:pPr>
  </w:style>
  <w:style w:type="character" w:customStyle="1" w:styleId="FuzeileZchn">
    <w:name w:val="Fußzeile Zchn"/>
    <w:basedOn w:val="Absatz-Standardschriftart"/>
    <w:link w:val="Fuzeile"/>
    <w:uiPriority w:val="99"/>
    <w:rsid w:val="00AA7AD2"/>
    <w:rPr>
      <w:sz w:val="24"/>
      <w:szCs w:val="24"/>
    </w:rPr>
  </w:style>
  <w:style w:type="character" w:styleId="Kommentarzeichen">
    <w:name w:val="annotation reference"/>
    <w:basedOn w:val="Absatz-Standardschriftart"/>
    <w:uiPriority w:val="99"/>
    <w:semiHidden/>
    <w:unhideWhenUsed/>
    <w:rsid w:val="006B14B6"/>
    <w:rPr>
      <w:sz w:val="18"/>
      <w:szCs w:val="18"/>
    </w:rPr>
  </w:style>
  <w:style w:type="paragraph" w:styleId="Kommentartext">
    <w:name w:val="annotation text"/>
    <w:basedOn w:val="Standard"/>
    <w:link w:val="KommentartextZchn"/>
    <w:uiPriority w:val="99"/>
    <w:semiHidden/>
    <w:unhideWhenUsed/>
    <w:rsid w:val="006B14B6"/>
  </w:style>
  <w:style w:type="character" w:customStyle="1" w:styleId="KommentartextZchn">
    <w:name w:val="Kommentartext Zchn"/>
    <w:basedOn w:val="Absatz-Standardschriftart"/>
    <w:link w:val="Kommentartext"/>
    <w:uiPriority w:val="99"/>
    <w:semiHidden/>
    <w:rsid w:val="006B14B6"/>
    <w:rPr>
      <w:sz w:val="24"/>
      <w:szCs w:val="24"/>
    </w:rPr>
  </w:style>
  <w:style w:type="paragraph" w:styleId="Kommentarthema">
    <w:name w:val="annotation subject"/>
    <w:basedOn w:val="Kommentartext"/>
    <w:next w:val="Kommentartext"/>
    <w:link w:val="KommentarthemaZchn"/>
    <w:uiPriority w:val="99"/>
    <w:semiHidden/>
    <w:unhideWhenUsed/>
    <w:rsid w:val="006B14B6"/>
    <w:rPr>
      <w:b/>
      <w:bCs/>
    </w:rPr>
  </w:style>
  <w:style w:type="character" w:customStyle="1" w:styleId="KommentarthemaZchn">
    <w:name w:val="Kommentarthema Zchn"/>
    <w:basedOn w:val="KommentartextZchn"/>
    <w:link w:val="Kommentarthema"/>
    <w:uiPriority w:val="99"/>
    <w:semiHidden/>
    <w:rsid w:val="006B14B6"/>
    <w:rPr>
      <w:b/>
      <w:bCs/>
      <w:sz w:val="24"/>
      <w:szCs w:val="24"/>
    </w:rPr>
  </w:style>
  <w:style w:type="paragraph" w:styleId="Listenabsatz">
    <w:name w:val="List Paragraph"/>
    <w:basedOn w:val="Standard"/>
    <w:uiPriority w:val="34"/>
    <w:qFormat/>
    <w:rsid w:val="00ED2DCE"/>
    <w:pPr>
      <w:ind w:leftChars="400" w:left="960"/>
    </w:pPr>
  </w:style>
  <w:style w:type="paragraph" w:styleId="Funotentext">
    <w:name w:val="footnote text"/>
    <w:basedOn w:val="Standard"/>
    <w:link w:val="FunotentextZchn"/>
    <w:uiPriority w:val="99"/>
    <w:unhideWhenUsed/>
    <w:rsid w:val="00FA5AC6"/>
    <w:pPr>
      <w:snapToGrid w:val="0"/>
    </w:pPr>
  </w:style>
  <w:style w:type="character" w:customStyle="1" w:styleId="FunotentextZchn">
    <w:name w:val="Fußnotentext Zchn"/>
    <w:basedOn w:val="Absatz-Standardschriftart"/>
    <w:link w:val="Funotentext"/>
    <w:uiPriority w:val="99"/>
    <w:rsid w:val="00FA5AC6"/>
    <w:rPr>
      <w:sz w:val="24"/>
      <w:szCs w:val="24"/>
    </w:rPr>
  </w:style>
  <w:style w:type="paragraph" w:styleId="Endnotentext">
    <w:name w:val="endnote text"/>
    <w:basedOn w:val="Standard"/>
    <w:link w:val="EndnotentextZchn"/>
    <w:uiPriority w:val="99"/>
    <w:unhideWhenUsed/>
    <w:rsid w:val="00E14C59"/>
    <w:pPr>
      <w:snapToGrid w:val="0"/>
    </w:pPr>
  </w:style>
  <w:style w:type="character" w:customStyle="1" w:styleId="EndnotentextZchn">
    <w:name w:val="Endnotentext Zchn"/>
    <w:basedOn w:val="Absatz-Standardschriftart"/>
    <w:link w:val="Endnotentext"/>
    <w:uiPriority w:val="99"/>
    <w:rsid w:val="00E14C59"/>
    <w:rPr>
      <w:sz w:val="24"/>
      <w:szCs w:val="24"/>
    </w:rPr>
  </w:style>
  <w:style w:type="character" w:styleId="Endnotenzeichen">
    <w:name w:val="endnote reference"/>
    <w:basedOn w:val="Absatz-Standardschriftart"/>
    <w:uiPriority w:val="99"/>
    <w:unhideWhenUsed/>
    <w:rsid w:val="00E14C59"/>
    <w:rPr>
      <w:vertAlign w:val="superscript"/>
    </w:rPr>
  </w:style>
  <w:style w:type="paragraph" w:styleId="NurText">
    <w:name w:val="Plain Text"/>
    <w:basedOn w:val="Standard"/>
    <w:link w:val="NurTextZchn"/>
    <w:uiPriority w:val="99"/>
    <w:unhideWhenUsed/>
    <w:rsid w:val="009E242C"/>
    <w:pPr>
      <w:widowControl w:val="0"/>
    </w:pPr>
    <w:rPr>
      <w:rFonts w:ascii="MS Gothic" w:eastAsia="MS Gothic" w:hAnsi="Courier New" w:cs="Courier New"/>
      <w:kern w:val="2"/>
      <w:sz w:val="20"/>
      <w:szCs w:val="21"/>
      <w:lang w:eastAsia="ja-JP"/>
    </w:rPr>
  </w:style>
  <w:style w:type="character" w:customStyle="1" w:styleId="NurTextZchn">
    <w:name w:val="Nur Text Zchn"/>
    <w:basedOn w:val="Absatz-Standardschriftart"/>
    <w:link w:val="NurText"/>
    <w:uiPriority w:val="99"/>
    <w:rsid w:val="009E242C"/>
    <w:rPr>
      <w:rFonts w:ascii="MS Gothic" w:eastAsia="MS Gothic" w:hAnsi="Courier New" w:cs="Courier New"/>
      <w:kern w:val="2"/>
      <w:szCs w:val="21"/>
      <w:lang w:eastAsia="ja-JP"/>
    </w:rPr>
  </w:style>
  <w:style w:type="character" w:styleId="BesuchterHyperlink">
    <w:name w:val="FollowedHyperlink"/>
    <w:basedOn w:val="Absatz-Standardschriftart"/>
    <w:uiPriority w:val="99"/>
    <w:semiHidden/>
    <w:unhideWhenUsed/>
    <w:rsid w:val="00A436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6B39"/>
    <w:rPr>
      <w:sz w:val="24"/>
      <w:szCs w:val="24"/>
    </w:rPr>
  </w:style>
  <w:style w:type="paragraph" w:styleId="berschrift1">
    <w:name w:val="heading 1"/>
    <w:basedOn w:val="Standard"/>
    <w:next w:val="Standard"/>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berschrift2">
    <w:name w:val="heading 2"/>
    <w:basedOn w:val="Standard"/>
    <w:next w:val="Standard"/>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berschrift3">
    <w:name w:val="heading 3"/>
    <w:basedOn w:val="Standard"/>
    <w:next w:val="Standard"/>
    <w:qFormat/>
    <w:rsid w:val="00B76B39"/>
    <w:pPr>
      <w:keepNext/>
      <w:numPr>
        <w:ilvl w:val="2"/>
        <w:numId w:val="6"/>
      </w:numPr>
      <w:spacing w:before="240" w:after="60"/>
      <w:outlineLvl w:val="2"/>
    </w:pPr>
    <w:rPr>
      <w:rFonts w:ascii="Arial" w:hAnsi="Arial" w:cs="Arial"/>
      <w:b/>
      <w:bCs/>
      <w:sz w:val="26"/>
      <w:szCs w:val="26"/>
      <w:lang w:eastAsia="zh-CN"/>
    </w:rPr>
  </w:style>
  <w:style w:type="paragraph" w:styleId="berschrift4">
    <w:name w:val="heading 4"/>
    <w:basedOn w:val="Standard"/>
    <w:next w:val="Standard"/>
    <w:qFormat/>
    <w:rsid w:val="00B76B39"/>
    <w:pPr>
      <w:keepNext/>
      <w:numPr>
        <w:ilvl w:val="3"/>
        <w:numId w:val="6"/>
      </w:numPr>
      <w:spacing w:before="240" w:after="60"/>
      <w:outlineLvl w:val="3"/>
    </w:pPr>
    <w:rPr>
      <w:b/>
      <w:bCs/>
      <w:sz w:val="28"/>
      <w:szCs w:val="28"/>
      <w:lang w:eastAsia="zh-CN"/>
    </w:rPr>
  </w:style>
  <w:style w:type="paragraph" w:styleId="berschrift5">
    <w:name w:val="heading 5"/>
    <w:basedOn w:val="Standard"/>
    <w:next w:val="Standard"/>
    <w:qFormat/>
    <w:rsid w:val="00B76B39"/>
    <w:pPr>
      <w:numPr>
        <w:ilvl w:val="4"/>
        <w:numId w:val="6"/>
      </w:numPr>
      <w:spacing w:before="240" w:after="60"/>
      <w:outlineLvl w:val="4"/>
    </w:pPr>
    <w:rPr>
      <w:b/>
      <w:bCs/>
      <w:i/>
      <w:iCs/>
      <w:sz w:val="26"/>
      <w:szCs w:val="26"/>
      <w:lang w:eastAsia="zh-CN"/>
    </w:rPr>
  </w:style>
  <w:style w:type="paragraph" w:styleId="berschrift6">
    <w:name w:val="heading 6"/>
    <w:basedOn w:val="Standard"/>
    <w:next w:val="Standard"/>
    <w:qFormat/>
    <w:rsid w:val="00B76B39"/>
    <w:pPr>
      <w:numPr>
        <w:ilvl w:val="5"/>
        <w:numId w:val="6"/>
      </w:numPr>
      <w:spacing w:before="240" w:after="60"/>
      <w:outlineLvl w:val="5"/>
    </w:pPr>
    <w:rPr>
      <w:b/>
      <w:bCs/>
      <w:sz w:val="22"/>
      <w:szCs w:val="22"/>
      <w:lang w:eastAsia="zh-CN"/>
    </w:rPr>
  </w:style>
  <w:style w:type="paragraph" w:styleId="berschrift7">
    <w:name w:val="heading 7"/>
    <w:basedOn w:val="Standard"/>
    <w:next w:val="Standard"/>
    <w:qFormat/>
    <w:rsid w:val="00B76B39"/>
    <w:pPr>
      <w:numPr>
        <w:ilvl w:val="6"/>
        <w:numId w:val="6"/>
      </w:numPr>
      <w:spacing w:before="240" w:after="60"/>
      <w:outlineLvl w:val="6"/>
    </w:pPr>
    <w:rPr>
      <w:lang w:eastAsia="zh-CN"/>
    </w:rPr>
  </w:style>
  <w:style w:type="paragraph" w:styleId="berschrift8">
    <w:name w:val="heading 8"/>
    <w:basedOn w:val="Standard"/>
    <w:next w:val="Standard"/>
    <w:qFormat/>
    <w:rsid w:val="00B76B39"/>
    <w:pPr>
      <w:numPr>
        <w:ilvl w:val="7"/>
        <w:numId w:val="6"/>
      </w:numPr>
      <w:spacing w:before="240" w:after="60"/>
      <w:outlineLvl w:val="7"/>
    </w:pPr>
    <w:rPr>
      <w:i/>
      <w:iCs/>
      <w:lang w:eastAsia="zh-CN"/>
    </w:rPr>
  </w:style>
  <w:style w:type="paragraph" w:styleId="berschrift9">
    <w:name w:val="heading 9"/>
    <w:basedOn w:val="Standard"/>
    <w:next w:val="Standard"/>
    <w:qFormat/>
    <w:rsid w:val="00B76B39"/>
    <w:pPr>
      <w:numPr>
        <w:ilvl w:val="8"/>
        <w:numId w:val="6"/>
      </w:numPr>
      <w:spacing w:before="240" w:after="60"/>
      <w:outlineLvl w:val="8"/>
    </w:pPr>
    <w:rPr>
      <w:rFonts w:ascii="Arial" w:hAnsi="Arial" w:cs="Arial"/>
      <w:sz w:val="22"/>
      <w:szCs w:val="22"/>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abicList">
    <w:name w:val="Arabic List"/>
    <w:basedOn w:val="Standard"/>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Funotenzeichen">
    <w:name w:val="footnote reference"/>
    <w:basedOn w:val="Absatz-Standardschriftart"/>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bsatz-Standardschriftart"/>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Hyperlink">
    <w:name w:val="Hyperlink"/>
    <w:basedOn w:val="Absatz-Standardschriftart"/>
    <w:semiHidden/>
    <w:rsid w:val="00B76B39"/>
    <w:rPr>
      <w:color w:val="0000FF"/>
      <w:u w:val="single"/>
    </w:rPr>
  </w:style>
  <w:style w:type="paragraph" w:customStyle="1" w:styleId="InitialBodyText">
    <w:name w:val="Initial Body Text"/>
    <w:basedOn w:val="Standard"/>
    <w:rsid w:val="00B76B39"/>
    <w:pPr>
      <w:jc w:val="both"/>
    </w:pPr>
    <w:rPr>
      <w:rFonts w:ascii="NewCenturySchlbk-Roman" w:hAnsi="NewCenturySchlbk-Roman"/>
      <w:sz w:val="20"/>
      <w:szCs w:val="20"/>
      <w:lang w:eastAsia="zh-CN"/>
    </w:rPr>
  </w:style>
  <w:style w:type="paragraph" w:customStyle="1" w:styleId="TableCaption">
    <w:name w:val="Table Caption"/>
    <w:basedOn w:val="Standard"/>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Standard"/>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Standard"/>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bsatz-Standardschriftart"/>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Standard"/>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Standard"/>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Standard"/>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Standard"/>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Standard"/>
    <w:rsid w:val="008F0C62"/>
    <w:pPr>
      <w:spacing w:before="900"/>
      <w:jc w:val="center"/>
    </w:pPr>
    <w:rPr>
      <w:rFonts w:ascii="NewCenturySchlbk" w:hAnsi="NewCenturySchlbk" w:cs="Arial"/>
      <w:b/>
      <w:color w:val="FFFFFF"/>
      <w:lang w:eastAsia="zh-CN"/>
    </w:rPr>
  </w:style>
  <w:style w:type="paragraph" w:styleId="Sprechblasentext">
    <w:name w:val="Balloon Text"/>
    <w:basedOn w:val="Standard"/>
    <w:link w:val="SprechblasentextZchn"/>
    <w:uiPriority w:val="99"/>
    <w:semiHidden/>
    <w:unhideWhenUsed/>
    <w:rsid w:val="00540DB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0DB4"/>
    <w:rPr>
      <w:rFonts w:ascii="Tahoma" w:hAnsi="Tahoma" w:cs="Tahoma"/>
      <w:sz w:val="16"/>
      <w:szCs w:val="16"/>
    </w:rPr>
  </w:style>
  <w:style w:type="paragraph" w:styleId="Dokumentstruktur">
    <w:name w:val="Document Map"/>
    <w:basedOn w:val="Standard"/>
    <w:link w:val="DokumentstrukturZchn"/>
    <w:uiPriority w:val="99"/>
    <w:semiHidden/>
    <w:unhideWhenUsed/>
    <w:rsid w:val="000E230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E2307"/>
    <w:rPr>
      <w:rFonts w:ascii="Tahoma" w:hAnsi="Tahoma" w:cs="Tahoma"/>
      <w:sz w:val="16"/>
      <w:szCs w:val="16"/>
    </w:rPr>
  </w:style>
  <w:style w:type="paragraph" w:styleId="Kopfzeile">
    <w:name w:val="header"/>
    <w:basedOn w:val="Standard"/>
    <w:link w:val="KopfzeileZchn"/>
    <w:uiPriority w:val="99"/>
    <w:unhideWhenUsed/>
    <w:rsid w:val="00AA7AD2"/>
    <w:pPr>
      <w:tabs>
        <w:tab w:val="center" w:pos="4680"/>
        <w:tab w:val="right" w:pos="9360"/>
      </w:tabs>
    </w:pPr>
  </w:style>
  <w:style w:type="character" w:customStyle="1" w:styleId="KopfzeileZchn">
    <w:name w:val="Kopfzeile Zchn"/>
    <w:basedOn w:val="Absatz-Standardschriftart"/>
    <w:link w:val="Kopfzeile"/>
    <w:uiPriority w:val="99"/>
    <w:rsid w:val="00AA7AD2"/>
    <w:rPr>
      <w:sz w:val="24"/>
      <w:szCs w:val="24"/>
    </w:rPr>
  </w:style>
  <w:style w:type="paragraph" w:styleId="Fuzeile">
    <w:name w:val="footer"/>
    <w:basedOn w:val="Standard"/>
    <w:link w:val="FuzeileZchn"/>
    <w:uiPriority w:val="99"/>
    <w:unhideWhenUsed/>
    <w:rsid w:val="00AA7AD2"/>
    <w:pPr>
      <w:tabs>
        <w:tab w:val="center" w:pos="4680"/>
        <w:tab w:val="right" w:pos="9360"/>
      </w:tabs>
    </w:pPr>
  </w:style>
  <w:style w:type="character" w:customStyle="1" w:styleId="FuzeileZchn">
    <w:name w:val="Fußzeile Zchn"/>
    <w:basedOn w:val="Absatz-Standardschriftart"/>
    <w:link w:val="Fuzeile"/>
    <w:uiPriority w:val="99"/>
    <w:rsid w:val="00AA7AD2"/>
    <w:rPr>
      <w:sz w:val="24"/>
      <w:szCs w:val="24"/>
    </w:rPr>
  </w:style>
  <w:style w:type="character" w:styleId="Kommentarzeichen">
    <w:name w:val="annotation reference"/>
    <w:basedOn w:val="Absatz-Standardschriftart"/>
    <w:uiPriority w:val="99"/>
    <w:semiHidden/>
    <w:unhideWhenUsed/>
    <w:rsid w:val="006B14B6"/>
    <w:rPr>
      <w:sz w:val="18"/>
      <w:szCs w:val="18"/>
    </w:rPr>
  </w:style>
  <w:style w:type="paragraph" w:styleId="Kommentartext">
    <w:name w:val="annotation text"/>
    <w:basedOn w:val="Standard"/>
    <w:link w:val="KommentartextZchn"/>
    <w:uiPriority w:val="99"/>
    <w:semiHidden/>
    <w:unhideWhenUsed/>
    <w:rsid w:val="006B14B6"/>
  </w:style>
  <w:style w:type="character" w:customStyle="1" w:styleId="KommentartextZchn">
    <w:name w:val="Kommentartext Zchn"/>
    <w:basedOn w:val="Absatz-Standardschriftart"/>
    <w:link w:val="Kommentartext"/>
    <w:uiPriority w:val="99"/>
    <w:semiHidden/>
    <w:rsid w:val="006B14B6"/>
    <w:rPr>
      <w:sz w:val="24"/>
      <w:szCs w:val="24"/>
    </w:rPr>
  </w:style>
  <w:style w:type="paragraph" w:styleId="Kommentarthema">
    <w:name w:val="annotation subject"/>
    <w:basedOn w:val="Kommentartext"/>
    <w:next w:val="Kommentartext"/>
    <w:link w:val="KommentarthemaZchn"/>
    <w:uiPriority w:val="99"/>
    <w:semiHidden/>
    <w:unhideWhenUsed/>
    <w:rsid w:val="006B14B6"/>
    <w:rPr>
      <w:b/>
      <w:bCs/>
    </w:rPr>
  </w:style>
  <w:style w:type="character" w:customStyle="1" w:styleId="KommentarthemaZchn">
    <w:name w:val="Kommentarthema Zchn"/>
    <w:basedOn w:val="KommentartextZchn"/>
    <w:link w:val="Kommentarthema"/>
    <w:uiPriority w:val="99"/>
    <w:semiHidden/>
    <w:rsid w:val="006B14B6"/>
    <w:rPr>
      <w:b/>
      <w:bCs/>
      <w:sz w:val="24"/>
      <w:szCs w:val="24"/>
    </w:rPr>
  </w:style>
  <w:style w:type="paragraph" w:styleId="Listenabsatz">
    <w:name w:val="List Paragraph"/>
    <w:basedOn w:val="Standard"/>
    <w:uiPriority w:val="34"/>
    <w:qFormat/>
    <w:rsid w:val="00ED2DCE"/>
    <w:pPr>
      <w:ind w:leftChars="400" w:left="960"/>
    </w:pPr>
  </w:style>
  <w:style w:type="paragraph" w:styleId="Funotentext">
    <w:name w:val="footnote text"/>
    <w:basedOn w:val="Standard"/>
    <w:link w:val="FunotentextZchn"/>
    <w:uiPriority w:val="99"/>
    <w:unhideWhenUsed/>
    <w:rsid w:val="00FA5AC6"/>
    <w:pPr>
      <w:snapToGrid w:val="0"/>
    </w:pPr>
  </w:style>
  <w:style w:type="character" w:customStyle="1" w:styleId="FunotentextZchn">
    <w:name w:val="Fußnotentext Zchn"/>
    <w:basedOn w:val="Absatz-Standardschriftart"/>
    <w:link w:val="Funotentext"/>
    <w:uiPriority w:val="99"/>
    <w:rsid w:val="00FA5AC6"/>
    <w:rPr>
      <w:sz w:val="24"/>
      <w:szCs w:val="24"/>
    </w:rPr>
  </w:style>
  <w:style w:type="paragraph" w:styleId="Endnotentext">
    <w:name w:val="endnote text"/>
    <w:basedOn w:val="Standard"/>
    <w:link w:val="EndnotentextZchn"/>
    <w:uiPriority w:val="99"/>
    <w:unhideWhenUsed/>
    <w:rsid w:val="00E14C59"/>
    <w:pPr>
      <w:snapToGrid w:val="0"/>
    </w:pPr>
  </w:style>
  <w:style w:type="character" w:customStyle="1" w:styleId="EndnotentextZchn">
    <w:name w:val="Endnotentext Zchn"/>
    <w:basedOn w:val="Absatz-Standardschriftart"/>
    <w:link w:val="Endnotentext"/>
    <w:uiPriority w:val="99"/>
    <w:rsid w:val="00E14C59"/>
    <w:rPr>
      <w:sz w:val="24"/>
      <w:szCs w:val="24"/>
    </w:rPr>
  </w:style>
  <w:style w:type="character" w:styleId="Endnotenzeichen">
    <w:name w:val="endnote reference"/>
    <w:basedOn w:val="Absatz-Standardschriftart"/>
    <w:uiPriority w:val="99"/>
    <w:unhideWhenUsed/>
    <w:rsid w:val="00E14C59"/>
    <w:rPr>
      <w:vertAlign w:val="superscript"/>
    </w:rPr>
  </w:style>
  <w:style w:type="paragraph" w:styleId="NurText">
    <w:name w:val="Plain Text"/>
    <w:basedOn w:val="Standard"/>
    <w:link w:val="NurTextZchn"/>
    <w:uiPriority w:val="99"/>
    <w:unhideWhenUsed/>
    <w:rsid w:val="009E242C"/>
    <w:pPr>
      <w:widowControl w:val="0"/>
    </w:pPr>
    <w:rPr>
      <w:rFonts w:ascii="MS Gothic" w:eastAsia="MS Gothic" w:hAnsi="Courier New" w:cs="Courier New"/>
      <w:kern w:val="2"/>
      <w:sz w:val="20"/>
      <w:szCs w:val="21"/>
      <w:lang w:eastAsia="ja-JP"/>
    </w:rPr>
  </w:style>
  <w:style w:type="character" w:customStyle="1" w:styleId="NurTextZchn">
    <w:name w:val="Nur Text Zchn"/>
    <w:basedOn w:val="Absatz-Standardschriftart"/>
    <w:link w:val="NurText"/>
    <w:uiPriority w:val="99"/>
    <w:rsid w:val="009E242C"/>
    <w:rPr>
      <w:rFonts w:ascii="MS Gothic" w:eastAsia="MS Gothic" w:hAnsi="Courier New" w:cs="Courier New"/>
      <w:kern w:val="2"/>
      <w:szCs w:val="21"/>
      <w:lang w:eastAsia="ja-JP"/>
    </w:rPr>
  </w:style>
  <w:style w:type="character" w:styleId="BesuchterHyperlink">
    <w:name w:val="FollowedHyperlink"/>
    <w:basedOn w:val="Absatz-Standardschriftart"/>
    <w:uiPriority w:val="99"/>
    <w:semiHidden/>
    <w:unhideWhenUsed/>
    <w:rsid w:val="00A436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github.com/hageyahhoo/agile2014/issues/7" TargetMode="External"/><Relationship Id="rId3" Type="http://schemas.openxmlformats.org/officeDocument/2006/relationships/hyperlink" Target="https://github.com/hageyahhoo/agile2014/pull/12" TargetMode="External"/><Relationship Id="rId7" Type="http://schemas.openxmlformats.org/officeDocument/2006/relationships/hyperlink" Target="https://github.com/hageyahhoo/agile2014/issues/9" TargetMode="External"/><Relationship Id="rId12" Type="http://schemas.openxmlformats.org/officeDocument/2006/relationships/hyperlink" Target="https://github.com/hageyahhoo/agile2014/issues/19" TargetMode="External"/><Relationship Id="rId2" Type="http://schemas.openxmlformats.org/officeDocument/2006/relationships/hyperlink" Target="https://github.com/hageyahhoo/agile2014/issues/3" TargetMode="External"/><Relationship Id="rId1" Type="http://schemas.openxmlformats.org/officeDocument/2006/relationships/hyperlink" Target="https://github.com/hageyahhoo/agile2014/issues/9" TargetMode="External"/><Relationship Id="rId6" Type="http://schemas.openxmlformats.org/officeDocument/2006/relationships/hyperlink" Target="https://github.com/hageyahhoo/agile2014/issues/8" TargetMode="External"/><Relationship Id="rId11" Type="http://schemas.openxmlformats.org/officeDocument/2006/relationships/hyperlink" Target="https://github.com/hageyahhoo/agile2014/issues/8" TargetMode="External"/><Relationship Id="rId5" Type="http://schemas.openxmlformats.org/officeDocument/2006/relationships/hyperlink" Target="https://github.com/hageyahhoo/agile2014/issues/18" TargetMode="External"/><Relationship Id="rId10" Type="http://schemas.openxmlformats.org/officeDocument/2006/relationships/hyperlink" Target="https://github.com/hageyahhoo/agile2014/issues/11" TargetMode="External"/><Relationship Id="rId4" Type="http://schemas.openxmlformats.org/officeDocument/2006/relationships/hyperlink" Target="https://github.com/hageyahhoo/agile2014/issues/8" TargetMode="External"/><Relationship Id="rId9" Type="http://schemas.openxmlformats.org/officeDocument/2006/relationships/hyperlink" Target="https://github.com/hageyahhoo/agile2014/issues/17"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0826B-F657-48E1-ACA6-E5F89FB5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4755</Words>
  <Characters>29958</Characters>
  <Application>Microsoft Office Word</Application>
  <DocSecurity>0</DocSecurity>
  <Lines>249</Lines>
  <Paragraphs>69</Paragraphs>
  <ScaleCrop>false</ScaleCrop>
  <HeadingPairs>
    <vt:vector size="6" baseType="variant">
      <vt:variant>
        <vt:lpstr>Titel</vt:lpstr>
      </vt:variant>
      <vt:variant>
        <vt:i4>1</vt:i4>
      </vt:variant>
      <vt:variant>
        <vt:lpstr>タイトル</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34644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Jutta Eckstein</cp:lastModifiedBy>
  <cp:revision>19</cp:revision>
  <cp:lastPrinted>2014-05-08T13:50:00Z</cp:lastPrinted>
  <dcterms:created xsi:type="dcterms:W3CDTF">2014-05-07T15:59:00Z</dcterms:created>
  <dcterms:modified xsi:type="dcterms:W3CDTF">2014-05-09T17:01:00Z</dcterms:modified>
</cp:coreProperties>
</file>