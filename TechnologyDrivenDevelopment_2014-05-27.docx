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7846AB3"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 xml:space="preserve">Driven Development”. </w:t>
      </w:r>
      <w:commentRangeStart w:id="0"/>
      <w:commentRangeStart w:id="1"/>
      <w:r w:rsidRPr="00A436C5">
        <w:rPr>
          <w:szCs w:val="16"/>
        </w:rPr>
        <w:t>“Technology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commentRangeEnd w:id="0"/>
      <w:r w:rsidR="00230D41">
        <w:rPr>
          <w:rStyle w:val="CommentReference"/>
          <w:rFonts w:ascii="Times New Roman" w:hAnsi="Times New Roman"/>
        </w:rPr>
        <w:commentReference w:id="0"/>
      </w:r>
      <w:commentRangeEnd w:id="1"/>
      <w:r w:rsidR="002E1195">
        <w:rPr>
          <w:rStyle w:val="CommentReference"/>
          <w:rFonts w:ascii="Times New Roman" w:hAnsi="Times New Roman"/>
        </w:rPr>
        <w:commentReference w:id="1"/>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Heading1"/>
        <w:rPr>
          <w:szCs w:val="20"/>
        </w:rPr>
      </w:pPr>
      <w:r w:rsidRPr="00A436C5">
        <w:rPr>
          <w:szCs w:val="20"/>
        </w:rPr>
        <w:t>Introduction</w:t>
      </w:r>
    </w:p>
    <w:p w14:paraId="69E9830E" w14:textId="04C6883A" w:rsidR="00482EAE" w:rsidRPr="006B12E2" w:rsidRDefault="00D37A60" w:rsidP="00185123">
      <w:pPr>
        <w:pStyle w:val="InitialBodyText"/>
        <w:rPr>
          <w:lang w:eastAsia="ja-JP"/>
        </w:rPr>
      </w:pPr>
      <w:commentRangeStart w:id="2"/>
      <w:r w:rsidRPr="00A436C5">
        <w:rPr>
          <w:lang w:eastAsia="ja-JP"/>
        </w:rPr>
        <w:t xml:space="preserve">Over the years, </w:t>
      </w:r>
      <w:r w:rsidR="00755E07">
        <w:rPr>
          <w:lang w:eastAsia="ja-JP"/>
        </w:rPr>
        <w:t xml:space="preserve">the main </w:t>
      </w:r>
      <w:commentRangeStart w:id="3"/>
      <w:r w:rsidR="00755E07">
        <w:rPr>
          <w:lang w:eastAsia="ja-JP"/>
        </w:rPr>
        <w:t xml:space="preserve">purpose </w:t>
      </w:r>
      <w:commentRangeEnd w:id="3"/>
      <w:r w:rsidR="00035F59">
        <w:rPr>
          <w:rStyle w:val="CommentReference"/>
          <w:rFonts w:ascii="Times New Roman" w:hAnsi="Times New Roman"/>
          <w:lang w:eastAsia="en-US"/>
        </w:rPr>
        <w:commentReference w:id="3"/>
      </w:r>
      <w:r w:rsidR="00755E07">
        <w:rPr>
          <w:lang w:eastAsia="ja-JP"/>
        </w:rPr>
        <w:t>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commentRangeEnd w:id="2"/>
      <w:r w:rsidR="00035F59">
        <w:rPr>
          <w:rStyle w:val="CommentReference"/>
          <w:rFonts w:ascii="Times New Roman" w:hAnsi="Times New Roman"/>
          <w:lang w:eastAsia="en-US"/>
        </w:rPr>
        <w:commentReference w:id="2"/>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commentRangeStart w:id="4"/>
      <w:commentRangeStart w:id="5"/>
      <w:r w:rsidR="006765B0">
        <w:rPr>
          <w:rFonts w:hint="eastAsia"/>
          <w:lang w:eastAsia="ja-JP"/>
        </w:rPr>
        <w:t>company</w:t>
      </w:r>
      <w:commentRangeEnd w:id="4"/>
      <w:r w:rsidR="00230D41">
        <w:rPr>
          <w:rStyle w:val="CommentReference"/>
          <w:rFonts w:ascii="Times New Roman" w:hAnsi="Times New Roman"/>
          <w:lang w:eastAsia="en-US"/>
        </w:rPr>
        <w:commentReference w:id="4"/>
      </w:r>
      <w:commentRangeEnd w:id="5"/>
      <w:r w:rsidR="002947C3">
        <w:rPr>
          <w:rStyle w:val="CommentReference"/>
          <w:rFonts w:ascii="Times New Roman" w:hAnsi="Times New Roman"/>
          <w:lang w:eastAsia="en-US"/>
        </w:rPr>
        <w:commentReference w:id="5"/>
      </w:r>
      <w:r w:rsidR="00643DD6" w:rsidRPr="00A436C5">
        <w:rPr>
          <w:lang w:eastAsia="ja-JP"/>
        </w:rPr>
        <w:t>.</w:t>
      </w:r>
    </w:p>
    <w:p w14:paraId="0DA71B5F" w14:textId="6EF3D373"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6"/>
      <w:r w:rsidRPr="00A436C5">
        <w:rPr>
          <w:szCs w:val="16"/>
        </w:rPr>
        <w:t xml:space="preserve">mechanism </w:t>
      </w:r>
      <w:commentRangeEnd w:id="6"/>
      <w:r w:rsidR="00035F59">
        <w:rPr>
          <w:rStyle w:val="CommentReference"/>
          <w:rFonts w:ascii="Times New Roman" w:hAnsi="Times New Roman"/>
          <w:lang w:eastAsia="en-US"/>
        </w:rPr>
        <w:commentReference w:id="6"/>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Heading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D878694"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7"/>
      <w:r>
        <w:rPr>
          <w:lang w:eastAsia="ja-JP"/>
        </w:rPr>
        <w:t>two-folded</w:t>
      </w:r>
      <w:commentRangeEnd w:id="7"/>
      <w:r w:rsidR="00035F59">
        <w:rPr>
          <w:rStyle w:val="CommentReference"/>
          <w:rFonts w:ascii="Times New Roman" w:hAnsi="Times New Roman"/>
          <w:lang w:eastAsia="en-US"/>
        </w:rPr>
        <w:commentReference w:id="7"/>
      </w:r>
      <w:r>
        <w:rPr>
          <w:lang w:eastAsia="ja-JP"/>
        </w:rPr>
        <w:t>:</w:t>
      </w:r>
      <w:r w:rsidR="002616D1" w:rsidRPr="00787B11">
        <w:rPr>
          <w:lang w:eastAsia="ja-JP"/>
        </w:rPr>
        <w:t xml:space="preserve"> </w:t>
      </w:r>
      <w:commentRangeStart w:id="8"/>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8"/>
      <w:r w:rsidR="00035F59">
        <w:rPr>
          <w:rStyle w:val="CommentReference"/>
          <w:rFonts w:ascii="Times New Roman" w:hAnsi="Times New Roman"/>
          <w:lang w:eastAsia="en-US"/>
        </w:rPr>
        <w:commentReference w:id="8"/>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lastRenderedPageBreak/>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9"/>
      <w:r w:rsidR="00932450" w:rsidRPr="00787B11">
        <w:rPr>
          <w:lang w:eastAsia="ja-JP"/>
        </w:rPr>
        <w:t xml:space="preserve">at </w:t>
      </w:r>
      <w:r w:rsidR="004E7FE6" w:rsidRPr="00787B11">
        <w:rPr>
          <w:lang w:eastAsia="ja-JP"/>
        </w:rPr>
        <w:t>that time</w:t>
      </w:r>
      <w:r w:rsidR="00932450" w:rsidRPr="00787B11">
        <w:rPr>
          <w:lang w:eastAsia="ja-JP"/>
        </w:rPr>
        <w:t>.</w:t>
      </w:r>
      <w:commentRangeEnd w:id="9"/>
      <w:r w:rsidR="00035F59">
        <w:rPr>
          <w:rStyle w:val="CommentReference"/>
          <w:rFonts w:ascii="Times New Roman" w:hAnsi="Times New Roman"/>
          <w:lang w:eastAsia="en-US"/>
        </w:rPr>
        <w:commentReference w:id="9"/>
      </w:r>
    </w:p>
    <w:p w14:paraId="704B008F" w14:textId="7CFED755"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10"/>
      <w:r w:rsidR="00D94D05">
        <w:rPr>
          <w:lang w:eastAsia="ja-JP"/>
        </w:rPr>
        <w:t>hem</w:t>
      </w:r>
      <w:commentRangeEnd w:id="10"/>
      <w:r w:rsidR="00035F59">
        <w:rPr>
          <w:rStyle w:val="CommentReference"/>
          <w:rFonts w:ascii="Times New Roman" w:hAnsi="Times New Roman"/>
          <w:lang w:eastAsia="en-US"/>
        </w:rPr>
        <w:commentReference w:id="10"/>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Heading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1"/>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1"/>
      <w:r w:rsidR="00CB1812">
        <w:rPr>
          <w:rStyle w:val="CommentReference"/>
          <w:rFonts w:ascii="Times New Roman" w:hAnsi="Times New Roman"/>
          <w:lang w:eastAsia="en-US"/>
        </w:rPr>
        <w:commentReference w:id="11"/>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2"/>
      <w:r w:rsidR="007355B0" w:rsidRPr="00787B11">
        <w:rPr>
          <w:lang w:eastAsia="ja-JP"/>
        </w:rPr>
        <w:t>automation</w:t>
      </w:r>
      <w:commentRangeEnd w:id="12"/>
      <w:r w:rsidR="00CB1812">
        <w:rPr>
          <w:rStyle w:val="CommentReference"/>
          <w:rFonts w:ascii="Times New Roman" w:hAnsi="Times New Roman"/>
          <w:lang w:eastAsia="en-US"/>
        </w:rPr>
        <w:commentReference w:id="12"/>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commentRangeStart w:id="13"/>
      <w:commentRangeStart w:id="14"/>
      <w:r w:rsidR="00BC60A5">
        <w:rPr>
          <w:rFonts w:hint="eastAsia"/>
          <w:lang w:eastAsia="ja-JP"/>
        </w:rPr>
        <w:t xml:space="preserve">both </w:t>
      </w:r>
      <w:commentRangeStart w:id="15"/>
      <w:r w:rsidR="00BC60A5">
        <w:rPr>
          <w:rFonts w:hint="eastAsia"/>
          <w:lang w:eastAsia="ja-JP"/>
        </w:rPr>
        <w:t>o</w:t>
      </w:r>
      <w:r w:rsidR="006B1158" w:rsidRPr="00787B11">
        <w:rPr>
          <w:lang w:eastAsia="ja-JP"/>
        </w:rPr>
        <w:t>rganizations</w:t>
      </w:r>
      <w:commentRangeEnd w:id="13"/>
      <w:r w:rsidR="00230D41">
        <w:rPr>
          <w:rStyle w:val="CommentReference"/>
          <w:rFonts w:ascii="Times New Roman" w:hAnsi="Times New Roman"/>
          <w:lang w:eastAsia="en-US"/>
        </w:rPr>
        <w:commentReference w:id="13"/>
      </w:r>
      <w:commentRangeEnd w:id="14"/>
      <w:commentRangeEnd w:id="15"/>
      <w:r w:rsidR="00CB1812">
        <w:rPr>
          <w:rStyle w:val="CommentReference"/>
          <w:rFonts w:ascii="Times New Roman" w:hAnsi="Times New Roman"/>
          <w:lang w:eastAsia="en-US"/>
        </w:rPr>
        <w:commentReference w:id="15"/>
      </w:r>
      <w:r w:rsidR="000C3B50">
        <w:rPr>
          <w:rStyle w:val="CommentReference"/>
          <w:rFonts w:ascii="Times New Roman" w:hAnsi="Times New Roman"/>
          <w:lang w:eastAsia="en-US"/>
        </w:rPr>
        <w:commentReference w:id="14"/>
      </w:r>
      <w:r w:rsidR="006B1158" w:rsidRPr="00787B11">
        <w:rPr>
          <w:lang w:eastAsia="ja-JP"/>
        </w:rPr>
        <w:t>.</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Heading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6"/>
      <w:r w:rsidR="002F7F30">
        <w:rPr>
          <w:lang w:eastAsia="ja-JP"/>
        </w:rPr>
        <w:t xml:space="preserve">the performance </w:t>
      </w:r>
      <w:commentRangeEnd w:id="16"/>
      <w:r w:rsidR="005249DD">
        <w:rPr>
          <w:rStyle w:val="CommentReference"/>
          <w:rFonts w:ascii="Times New Roman" w:hAnsi="Times New Roman"/>
          <w:lang w:eastAsia="en-US"/>
        </w:rPr>
        <w:commentReference w:id="16"/>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commentRangeStart w:id="17"/>
      <w:r w:rsidRPr="001C467E">
        <w:rPr>
          <w:lang w:eastAsia="ja-JP"/>
        </w:rPr>
        <w:t>On the other hand,</w:t>
      </w:r>
      <w:commentRangeEnd w:id="17"/>
      <w:r w:rsidR="005249DD">
        <w:rPr>
          <w:rStyle w:val="CommentReference"/>
          <w:rFonts w:ascii="Times New Roman" w:hAnsi="Times New Roman"/>
          <w:lang w:eastAsia="en-US"/>
        </w:rPr>
        <w:commentReference w:id="17"/>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8"/>
      <w:r w:rsidR="008B47F4" w:rsidRPr="001C467E">
        <w:rPr>
          <w:lang w:eastAsia="ja-JP"/>
        </w:rPr>
        <w:t>they</w:t>
      </w:r>
      <w:r w:rsidR="000657FD" w:rsidRPr="001C467E">
        <w:t xml:space="preserve"> </w:t>
      </w:r>
      <w:commentRangeEnd w:id="18"/>
      <w:r w:rsidR="005249DD">
        <w:rPr>
          <w:rStyle w:val="CommentReference"/>
          <w:rFonts w:ascii="Times New Roman" w:hAnsi="Times New Roman"/>
          <w:lang w:eastAsia="en-US"/>
        </w:rPr>
        <w:commentReference w:id="18"/>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lastRenderedPageBreak/>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en-US"/>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r>
        <w:rPr>
          <w:lang w:val="en-AU" w:eastAsia="ja-JP"/>
        </w:rPr>
        <w:t xml:space="preserve">As can be seen in Fig.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31CFF2D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9"/>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9"/>
      <w:r w:rsidR="005249DD">
        <w:rPr>
          <w:rStyle w:val="CommentReference"/>
          <w:rFonts w:ascii="Times New Roman" w:hAnsi="Times New Roman"/>
          <w:lang w:eastAsia="en-US"/>
        </w:rPr>
        <w:commentReference w:id="19"/>
      </w:r>
      <w:del w:id="20" w:author="Rebecca Wirfs-Brock" w:date="2014-06-09T15:54:00Z">
        <w:r w:rsidR="00784413" w:rsidDel="005249DD">
          <w:rPr>
            <w:lang w:eastAsia="ja-JP"/>
          </w:rPr>
          <w:delText>We</w:delText>
        </w:r>
        <w:r w:rsidR="00784413" w:rsidRPr="001B02A0" w:rsidDel="005249DD">
          <w:rPr>
            <w:lang w:eastAsia="ja-JP"/>
          </w:rPr>
          <w:delText xml:space="preserve"> </w:delText>
        </w:r>
      </w:del>
      <w:ins w:id="21" w:author="Rebecca Wirfs-Brock" w:date="2014-06-09T15:54:00Z">
        <w:r w:rsidR="005249DD">
          <w:rPr>
            <w:lang w:eastAsia="ja-JP"/>
          </w:rPr>
          <w:t>Next, we</w:t>
        </w:r>
        <w:r w:rsidR="005249DD" w:rsidRPr="001B02A0">
          <w:rPr>
            <w:lang w:eastAsia="ja-JP"/>
          </w:rPr>
          <w:t xml:space="preserve"> </w:t>
        </w:r>
      </w:ins>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del w:id="22" w:author="Rebecca Wirfs-Brock" w:date="2014-06-09T15:55:00Z">
        <w:r w:rsidR="00784413" w:rsidDel="005249DD">
          <w:rPr>
            <w:lang w:eastAsia="ja-JP"/>
          </w:rPr>
          <w:delText>for</w:delText>
        </w:r>
        <w:r w:rsidR="00784413" w:rsidRPr="001B02A0" w:rsidDel="005249DD">
          <w:rPr>
            <w:lang w:eastAsia="ja-JP"/>
          </w:rPr>
          <w:delText xml:space="preserve"> </w:delText>
        </w:r>
      </w:del>
      <w:ins w:id="23" w:author="Rebecca Wirfs-Brock" w:date="2014-06-09T15:55:00Z">
        <w:r w:rsidR="005249DD">
          <w:rPr>
            <w:lang w:eastAsia="ja-JP"/>
          </w:rPr>
          <w:t>of</w:t>
        </w:r>
        <w:r w:rsidR="005249DD" w:rsidRPr="001B02A0">
          <w:rPr>
            <w:lang w:eastAsia="ja-JP"/>
          </w:rPr>
          <w:t xml:space="preserve"> </w:t>
        </w:r>
      </w:ins>
      <w:r w:rsidR="00E4488C" w:rsidRPr="001B02A0">
        <w:rPr>
          <w:lang w:eastAsia="ja-JP"/>
        </w:rPr>
        <w:t xml:space="preserve">voluntary </w:t>
      </w:r>
      <w:r w:rsidR="00A576DC" w:rsidRPr="001B02A0">
        <w:rPr>
          <w:lang w:eastAsia="ja-JP"/>
        </w:rPr>
        <w:t>collaboration.</w:t>
      </w:r>
    </w:p>
    <w:p w14:paraId="5B473A97" w14:textId="77777777" w:rsidR="005249DD" w:rsidRDefault="00784413" w:rsidP="00FC6BEF">
      <w:pPr>
        <w:pStyle w:val="InitialBodyText"/>
        <w:ind w:firstLineChars="142" w:firstLine="284"/>
        <w:rPr>
          <w:ins w:id="24" w:author="Rebecca Wirfs-Brock" w:date="2014-06-09T15:55:00Z"/>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del w:id="25" w:author="Rebecca Wirfs-Brock" w:date="2014-06-09T15:55:00Z">
        <w:r w:rsidR="004F7F0D" w:rsidRPr="001B02A0" w:rsidDel="005249DD">
          <w:rPr>
            <w:lang w:eastAsia="ja-JP"/>
          </w:rPr>
          <w:delText>.</w:delText>
        </w:r>
        <w:r w:rsidR="00E203C6" w:rsidRPr="001B02A0" w:rsidDel="005249DD">
          <w:rPr>
            <w:lang w:eastAsia="ja-JP"/>
          </w:rPr>
          <w:delText xml:space="preserve"> </w:delText>
        </w:r>
      </w:del>
      <w:ins w:id="26" w:author="Rebecca Wirfs-Brock" w:date="2014-06-09T15:55:00Z">
        <w:r w:rsidR="005249DD" w:rsidRPr="001B02A0">
          <w:rPr>
            <w:lang w:eastAsia="ja-JP"/>
          </w:rPr>
          <w:t>.</w:t>
        </w:r>
      </w:ins>
    </w:p>
    <w:p w14:paraId="04EA6662" w14:textId="7E142FDC" w:rsidR="00F0285C" w:rsidRPr="001B2E8D" w:rsidRDefault="005249DD" w:rsidP="00FC6BEF">
      <w:pPr>
        <w:pStyle w:val="InitialBodyText"/>
        <w:ind w:firstLineChars="142" w:firstLine="284"/>
        <w:rPr>
          <w:lang w:eastAsia="ja-JP"/>
        </w:rPr>
      </w:pPr>
      <w:commentRangeStart w:id="27"/>
      <w:ins w:id="28" w:author="Rebecca Wirfs-Brock" w:date="2014-06-09T15:55:00Z">
        <w:r>
          <w:rPr>
            <w:lang w:eastAsia="ja-JP"/>
          </w:rPr>
          <w:t xml:space="preserve">But we faced even more challenges. </w:t>
        </w:r>
      </w:ins>
      <w:ins w:id="29" w:author="Rebecca Wirfs-Brock" w:date="2014-06-09T15:56:00Z">
        <w:r>
          <w:rPr>
            <w:lang w:eastAsia="ja-JP"/>
          </w:rPr>
          <w:t>In the middle of our project,</w:t>
        </w:r>
        <w:commentRangeEnd w:id="27"/>
        <w:r>
          <w:rPr>
            <w:rStyle w:val="CommentReference"/>
            <w:rFonts w:ascii="Times New Roman" w:hAnsi="Times New Roman"/>
            <w:lang w:eastAsia="en-US"/>
          </w:rPr>
          <w:commentReference w:id="27"/>
        </w:r>
        <w:r>
          <w:rPr>
            <w:lang w:eastAsia="ja-JP"/>
          </w:rPr>
          <w:t xml:space="preserve"> </w:t>
        </w:r>
      </w:ins>
      <w:del w:id="31" w:author="Rebecca Wirfs-Brock" w:date="2014-06-09T15:55:00Z">
        <w:r w:rsidR="00230D41" w:rsidDel="005249DD">
          <w:rPr>
            <w:lang w:eastAsia="ja-JP"/>
          </w:rPr>
          <w:delText>Yet</w:delText>
        </w:r>
        <w:r w:rsidR="00E203C6" w:rsidRPr="001B02A0" w:rsidDel="005249DD">
          <w:rPr>
            <w:lang w:eastAsia="ja-JP"/>
          </w:rPr>
          <w:delText xml:space="preserve">, </w:delText>
        </w:r>
      </w:del>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32"/>
      <w:r w:rsidR="00884167" w:rsidRPr="001B02A0">
        <w:rPr>
          <w:lang w:eastAsia="ja-JP"/>
        </w:rPr>
        <w:t>straits</w:t>
      </w:r>
      <w:commentRangeEnd w:id="32"/>
      <w:r w:rsidR="00E67022">
        <w:rPr>
          <w:rStyle w:val="CommentReference"/>
          <w:rFonts w:ascii="Times New Roman" w:hAnsi="Times New Roman"/>
          <w:lang w:eastAsia="en-US"/>
        </w:rPr>
        <w:commentReference w:id="32"/>
      </w:r>
      <w:r w:rsidR="00884167" w:rsidRPr="001B02A0">
        <w:rPr>
          <w:lang w:eastAsia="ja-JP"/>
        </w:rPr>
        <w:t>.</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Heading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ins w:id="33" w:author="Hiroyuki Ito (The Hiro)" w:date="2014-05-19T17:17:00Z">
        <w:r w:rsidR="00F84897">
          <w:rPr>
            <w:rFonts w:hint="eastAsia"/>
            <w:lang w:eastAsia="ja-JP"/>
          </w:rPr>
          <w:t xml:space="preserve"> </w:t>
        </w:r>
      </w:ins>
      <w:commentRangeStart w:id="34"/>
      <w:r w:rsidR="00F340FA" w:rsidRPr="00E11914">
        <w:rPr>
          <w:lang w:eastAsia="ja-JP"/>
        </w:rPr>
        <w:t xml:space="preserve">We </w:t>
      </w:r>
      <w:commentRangeEnd w:id="34"/>
      <w:r w:rsidR="00E67022">
        <w:rPr>
          <w:rStyle w:val="CommentReference"/>
          <w:rFonts w:ascii="Times New Roman" w:hAnsi="Times New Roman"/>
          <w:lang w:eastAsia="en-US"/>
        </w:rPr>
        <w:commentReference w:id="34"/>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“Test Double”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lastRenderedPageBreak/>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7047DEBC"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133DC0" w:rsidP="00451DD0">
      <w:pPr>
        <w:pStyle w:val="InitialBodyTextIndent"/>
        <w:ind w:firstLine="0"/>
        <w:rPr>
          <w:lang w:eastAsia="ja-JP"/>
        </w:rPr>
      </w:pP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en-US"/>
        </w:rPr>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35"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5A6E7503"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del w:id="36" w:author="Rebecca Wirfs-Brock" w:date="2014-06-09T15:59:00Z">
        <w:r w:rsidR="00E97AA3" w:rsidDel="00E67022">
          <w:rPr>
            <w:rFonts w:hint="eastAsia"/>
            <w:lang w:eastAsia="ja-JP"/>
          </w:rPr>
          <w:delText>It</w:delText>
        </w:r>
        <w:r w:rsidR="00E97AA3" w:rsidDel="00E67022">
          <w:rPr>
            <w:lang w:eastAsia="ja-JP"/>
          </w:rPr>
          <w:delText>’</w:delText>
        </w:r>
        <w:r w:rsidR="00E97AA3" w:rsidDel="00E67022">
          <w:rPr>
            <w:rFonts w:hint="eastAsia"/>
            <w:lang w:eastAsia="ja-JP"/>
          </w:rPr>
          <w:delText xml:space="preserve">s </w:delText>
        </w:r>
      </w:del>
      <w:ins w:id="37" w:author="Rebecca Wirfs-Brock" w:date="2014-06-09T15:59:00Z">
        <w:r w:rsidR="00E67022">
          <w:rPr>
            <w:lang w:eastAsia="ja-JP"/>
          </w:rPr>
          <w:t>That’s</w:t>
        </w:r>
        <w:r w:rsidR="00E67022">
          <w:rPr>
            <w:rFonts w:hint="eastAsia"/>
            <w:lang w:eastAsia="ja-JP"/>
          </w:rPr>
          <w:t xml:space="preserve"> </w:t>
        </w:r>
      </w:ins>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4FCCC8DD" w:rsidR="00BC0D57" w:rsidRPr="001B2E8D" w:rsidRDefault="001448F2" w:rsidP="00D675B2">
      <w:pPr>
        <w:pStyle w:val="InitialBodyTextIndent"/>
        <w:ind w:firstLineChars="142" w:firstLine="284"/>
        <w:rPr>
          <w:lang w:eastAsia="ja-JP"/>
        </w:rPr>
      </w:pPr>
      <w:commentRangeStart w:id="38"/>
      <w:r>
        <w:rPr>
          <w:lang w:eastAsia="ja-JP"/>
        </w:rPr>
        <w:t>Yet, w</w:t>
      </w:r>
      <w:r w:rsidRPr="00310768">
        <w:rPr>
          <w:lang w:eastAsia="ja-JP"/>
        </w:rPr>
        <w:t xml:space="preserve">e </w:t>
      </w:r>
      <w:r w:rsidR="005443E9" w:rsidRPr="00310768">
        <w:rPr>
          <w:lang w:eastAsia="ja-JP"/>
        </w:rPr>
        <w:t xml:space="preserve">faced some difficult </w:t>
      </w:r>
      <w:ins w:id="39" w:author="Rebecca Wirfs-Brock" w:date="2014-06-09T15:59:00Z">
        <w:r w:rsidR="00E67022">
          <w:rPr>
            <w:lang w:eastAsia="ja-JP"/>
          </w:rPr>
          <w:t xml:space="preserve">testing </w:t>
        </w:r>
      </w:ins>
      <w:r w:rsidR="005443E9" w:rsidRPr="00310768">
        <w:rPr>
          <w:lang w:eastAsia="ja-JP"/>
        </w:rPr>
        <w:t>challenges</w:t>
      </w:r>
      <w:ins w:id="40" w:author="Rebecca Wirfs-Brock" w:date="2014-06-09T15:59:00Z">
        <w:r w:rsidR="00E67022">
          <w:rPr>
            <w:lang w:eastAsia="ja-JP"/>
          </w:rPr>
          <w:t xml:space="preserve"> </w:t>
        </w:r>
      </w:ins>
      <w:ins w:id="41" w:author="Rebecca Wirfs-Brock" w:date="2014-06-09T16:00:00Z">
        <w:r w:rsidR="00E67022">
          <w:rPr>
            <w:lang w:eastAsia="ja-JP"/>
          </w:rPr>
          <w:t xml:space="preserve">with testing </w:t>
        </w:r>
      </w:ins>
      <w:ins w:id="42" w:author="Rebecca Wirfs-Brock" w:date="2014-06-09T15:59:00Z">
        <w:r w:rsidR="00E67022">
          <w:rPr>
            <w:lang w:eastAsia="ja-JP"/>
          </w:rPr>
          <w:t>on the other platform</w:t>
        </w:r>
      </w:ins>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38"/>
      <w:r w:rsidR="00E67022">
        <w:rPr>
          <w:rStyle w:val="CommentReference"/>
          <w:rFonts w:ascii="Times New Roman" w:hAnsi="Times New Roman"/>
          <w:lang w:eastAsia="en-US"/>
        </w:rPr>
        <w:commentReference w:id="38"/>
      </w:r>
      <w:r w:rsidR="002E2C44" w:rsidRPr="00310768">
        <w:rPr>
          <w:lang w:eastAsia="ja-JP"/>
        </w:rPr>
        <w:t xml:space="preserve">The </w:t>
      </w:r>
      <w:r w:rsidR="00FF08E4">
        <w:rPr>
          <w:lang w:eastAsia="ja-JP"/>
        </w:rPr>
        <w:t xml:space="preserve">iOS </w:t>
      </w:r>
      <w:r w:rsidR="002E2C44" w:rsidRPr="00310768">
        <w:rPr>
          <w:lang w:eastAsia="ja-JP"/>
        </w:rPr>
        <w:t xml:space="preserve">team was </w:t>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Heading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commentRangeStart w:id="43"/>
      <w:r w:rsidR="00C955BC">
        <w:rPr>
          <w:rStyle w:val="CommentReference"/>
          <w:rFonts w:ascii="Times New Roman" w:hAnsi="Times New Roman"/>
          <w:lang w:eastAsia="en-US"/>
        </w:rPr>
        <w:commentReference w:id="44"/>
      </w:r>
      <w:commentRangeEnd w:id="43"/>
      <w:r w:rsidR="00BC7821">
        <w:rPr>
          <w:rStyle w:val="CommentReference"/>
          <w:rFonts w:ascii="Times New Roman" w:hAnsi="Times New Roman"/>
          <w:lang w:eastAsia="en-US"/>
        </w:rPr>
        <w:commentReference w:id="43"/>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422AAAEC"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45"/>
      <w:commentRangeStart w:id="46"/>
      <w:r w:rsidR="00FD372B">
        <w:rPr>
          <w:rFonts w:hint="eastAsia"/>
          <w:lang w:eastAsia="ja-JP"/>
        </w:rPr>
        <w:t>regression</w:t>
      </w:r>
      <w:r w:rsidR="00C35E13">
        <w:rPr>
          <w:rFonts w:hint="eastAsia"/>
          <w:lang w:eastAsia="ja-JP"/>
        </w:rPr>
        <w:t>s</w:t>
      </w:r>
      <w:r w:rsidR="00DE5839" w:rsidRPr="00310768">
        <w:rPr>
          <w:lang w:eastAsia="ja-JP"/>
        </w:rPr>
        <w:t xml:space="preserve"> </w:t>
      </w:r>
      <w:commentRangeEnd w:id="45"/>
      <w:r w:rsidR="00C955BC">
        <w:rPr>
          <w:rStyle w:val="CommentReference"/>
          <w:rFonts w:ascii="Times New Roman" w:hAnsi="Times New Roman"/>
          <w:lang w:eastAsia="en-US"/>
        </w:rPr>
        <w:commentReference w:id="45"/>
      </w:r>
      <w:commentRangeEnd w:id="46"/>
      <w:r w:rsidR="00C55235">
        <w:rPr>
          <w:rStyle w:val="CommentReference"/>
          <w:rFonts w:ascii="Times New Roman" w:hAnsi="Times New Roman"/>
          <w:lang w:eastAsia="en-US"/>
        </w:rPr>
        <w:commentReference w:id="46"/>
      </w:r>
      <w:r w:rsidR="00DE5839" w:rsidRPr="00310768">
        <w:rPr>
          <w:lang w:eastAsia="ja-JP"/>
        </w:rPr>
        <w:t>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del w:id="47" w:author="Rebecca Wirfs-Brock" w:date="2014-06-09T16:03:00Z">
        <w:r w:rsidR="00462487" w:rsidDel="00E67022">
          <w:rPr>
            <w:lang w:eastAsia="ja-JP"/>
          </w:rPr>
          <w:delText xml:space="preserve">the </w:delText>
        </w:r>
      </w:del>
      <w:r w:rsidR="00B906BA" w:rsidRPr="00310768">
        <w:rPr>
          <w:lang w:eastAsia="ja-JP"/>
        </w:rPr>
        <w:t>use</w:t>
      </w:r>
      <w:r w:rsidR="00462487">
        <w:rPr>
          <w:lang w:eastAsia="ja-JP"/>
        </w:rPr>
        <w:t>-</w:t>
      </w:r>
      <w:r w:rsidR="00B906BA" w:rsidRPr="00310768">
        <w:rPr>
          <w:lang w:eastAsia="ja-JP"/>
        </w:rPr>
        <w:t>case</w:t>
      </w:r>
      <w:ins w:id="48" w:author="Rebecca Wirfs-Brock" w:date="2014-06-09T16:03:00Z">
        <w:r w:rsidR="00E67022">
          <w:rPr>
            <w:lang w:eastAsia="ja-JP"/>
          </w:rPr>
          <w:t>s</w:t>
        </w:r>
      </w:ins>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60A05EE4"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del w:id="49" w:author="Jutta Eckstein" w:date="2014-05-22T19:53:00Z">
        <w:r w:rsidR="00E523E2" w:rsidRPr="00310768" w:rsidDel="001C4DD1">
          <w:rPr>
            <w:lang w:eastAsia="ja-JP"/>
          </w:rPr>
          <w:delText>,</w:delText>
        </w:r>
      </w:del>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 xml:space="preserve">g.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50"/>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50"/>
      <w:r w:rsidR="00E67022">
        <w:rPr>
          <w:rStyle w:val="CommentReference"/>
          <w:rFonts w:ascii="Times New Roman" w:hAnsi="Times New Roman"/>
          <w:lang w:eastAsia="en-US"/>
        </w:rPr>
        <w:commentReference w:id="50"/>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51"/>
      <w:r w:rsidR="00E6428F">
        <w:rPr>
          <w:lang w:eastAsia="ja-JP"/>
        </w:rPr>
        <w:t xml:space="preserve">on </w:t>
      </w:r>
      <w:r w:rsidR="0006173B" w:rsidRPr="00310768">
        <w:rPr>
          <w:lang w:eastAsia="ja-JP"/>
        </w:rPr>
        <w:t>a</w:t>
      </w:r>
      <w:commentRangeEnd w:id="51"/>
      <w:r w:rsidR="00E67022">
        <w:rPr>
          <w:rStyle w:val="CommentReference"/>
          <w:rFonts w:ascii="Times New Roman" w:hAnsi="Times New Roman"/>
          <w:lang w:eastAsia="en-US"/>
        </w:rPr>
        <w:commentReference w:id="51"/>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en-US"/>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52" w:author="Jutta Eckstein" w:date="2014-05-09T19:01:00Z"/>
          <w:sz w:val="20"/>
          <w:lang w:eastAsia="ja-JP"/>
        </w:rPr>
      </w:pPr>
    </w:p>
    <w:p w14:paraId="1B3E2CBC" w14:textId="560CE88A" w:rsidR="003F1792" w:rsidRPr="000E146C" w:rsidDel="0033560E" w:rsidRDefault="003F1792" w:rsidP="003F1792">
      <w:pPr>
        <w:pStyle w:val="InitialBodyText"/>
        <w:rPr>
          <w:del w:id="53" w:author="Jutta Eckstein" w:date="2014-05-09T19:01:00Z"/>
          <w:lang w:eastAsia="ja-JP"/>
        </w:rPr>
      </w:pPr>
    </w:p>
    <w:p w14:paraId="79D901D2" w14:textId="4841CEFF" w:rsidR="003F1792" w:rsidRPr="000E146C" w:rsidDel="0033560E" w:rsidRDefault="003F1792" w:rsidP="003F1792">
      <w:pPr>
        <w:pStyle w:val="InitialBodyText"/>
        <w:rPr>
          <w:del w:id="54" w:author="Jutta Eckstein" w:date="2014-05-09T19:01:00Z"/>
          <w:lang w:eastAsia="ja-JP"/>
        </w:rPr>
      </w:pPr>
    </w:p>
    <w:p w14:paraId="1527DA97" w14:textId="1FAEF6D0" w:rsidR="003F1792" w:rsidRPr="000E146C" w:rsidDel="0033560E" w:rsidRDefault="003F1792" w:rsidP="003F1792">
      <w:pPr>
        <w:pStyle w:val="InitialBodyText"/>
        <w:rPr>
          <w:del w:id="55" w:author="Jutta Eckstein" w:date="2014-05-09T19:01:00Z"/>
          <w:lang w:eastAsia="ja-JP"/>
        </w:rPr>
      </w:pPr>
    </w:p>
    <w:p w14:paraId="34F98BBA" w14:textId="163F4BCD" w:rsidR="003F1792" w:rsidRPr="000E146C" w:rsidDel="0033560E" w:rsidRDefault="003F1792" w:rsidP="003F1792">
      <w:pPr>
        <w:pStyle w:val="InitialBodyText"/>
        <w:rPr>
          <w:del w:id="56" w:author="Jutta Eckstein" w:date="2014-05-09T19:01:00Z"/>
          <w:lang w:eastAsia="ja-JP"/>
        </w:rPr>
      </w:pPr>
    </w:p>
    <w:p w14:paraId="6472333D" w14:textId="154BC0D5" w:rsidR="003F1792" w:rsidRPr="000E146C" w:rsidDel="0033560E" w:rsidRDefault="003F1792" w:rsidP="003F1792">
      <w:pPr>
        <w:pStyle w:val="InitialBodyText"/>
        <w:rPr>
          <w:del w:id="57" w:author="Jutta Eckstein" w:date="2014-05-09T19:01:00Z"/>
          <w:lang w:eastAsia="ja-JP"/>
        </w:rPr>
      </w:pPr>
    </w:p>
    <w:p w14:paraId="0C248EBE" w14:textId="16315830" w:rsidR="003F1792" w:rsidRPr="000E146C" w:rsidDel="0033560E" w:rsidRDefault="003F1792" w:rsidP="003F1792">
      <w:pPr>
        <w:pStyle w:val="InitialBodyText"/>
        <w:rPr>
          <w:del w:id="58" w:author="Jutta Eckstein" w:date="2014-05-09T19:01:00Z"/>
          <w:lang w:eastAsia="ja-JP"/>
        </w:rPr>
      </w:pPr>
    </w:p>
    <w:p w14:paraId="7DF113EF" w14:textId="6E75FAF5"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regression</w:t>
      </w:r>
      <w:r w:rsidR="002F1CEA">
        <w:rPr>
          <w:rFonts w:hint="eastAsia"/>
          <w:sz w:val="16"/>
          <w:szCs w:val="16"/>
          <w:lang w:eastAsia="ja-JP"/>
        </w:rPr>
        <w:t>s</w:t>
      </w:r>
      <w:r w:rsidR="00315080">
        <w:rPr>
          <w:rFonts w:hint="eastAsia"/>
          <w:sz w:val="16"/>
          <w:szCs w:val="16"/>
          <w:lang w:eastAsia="ja-JP"/>
        </w:rPr>
        <w:t xml:space="preserve">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Heading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2428FC5"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59"/>
      <w:r w:rsidR="0033034B">
        <w:rPr>
          <w:lang w:eastAsia="ja-JP"/>
        </w:rPr>
        <w:t xml:space="preserve">according </w:t>
      </w:r>
      <w:commentRangeEnd w:id="59"/>
      <w:r w:rsidR="00211D43">
        <w:rPr>
          <w:rStyle w:val="CommentReference"/>
          <w:rFonts w:ascii="Times New Roman" w:hAnsi="Times New Roman"/>
          <w:lang w:eastAsia="en-US"/>
        </w:rPr>
        <w:commentReference w:id="59"/>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del w:id="60" w:author="Rebecca Wirfs-Brock" w:date="2014-06-09T16:08:00Z">
        <w:r w:rsidRPr="00310768" w:rsidDel="00211D43">
          <w:delText xml:space="preserve">another </w:delText>
        </w:r>
      </w:del>
      <w:ins w:id="61" w:author="Rebecca Wirfs-Brock" w:date="2014-06-09T16:08:00Z">
        <w:r w:rsidR="00211D43">
          <w:t xml:space="preserve">the </w:t>
        </w:r>
        <w:r w:rsidR="00211D43" w:rsidRPr="00310768">
          <w:t xml:space="preserve">other </w:t>
        </w:r>
      </w:ins>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del w:id="62" w:author="Rebecca Wirfs-Brock" w:date="2014-06-09T16:08:00Z">
        <w:r w:rsidR="0033034B" w:rsidDel="00211D43">
          <w:delText xml:space="preserve">much </w:delText>
        </w:r>
      </w:del>
      <w:ins w:id="63" w:author="Rebecca Wirfs-Brock" w:date="2014-06-09T16:08:00Z">
        <w:r w:rsidR="00211D43">
          <w:t xml:space="preserve">many </w:t>
        </w:r>
      </w:ins>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commentRangeStart w:id="64"/>
      <w:commentRangeStart w:id="65"/>
      <w:r w:rsidR="005A7FC8" w:rsidRPr="00310768">
        <w:rPr>
          <w:lang w:eastAsia="ja-JP"/>
        </w:rPr>
        <w:t>self-</w:t>
      </w:r>
      <w:r w:rsidR="001C4DD1">
        <w:rPr>
          <w:lang w:eastAsia="ja-JP"/>
        </w:rPr>
        <w:t>organized</w:t>
      </w:r>
      <w:commentRangeEnd w:id="64"/>
      <w:r w:rsidR="001C4DD1">
        <w:rPr>
          <w:rStyle w:val="CommentReference"/>
          <w:rFonts w:ascii="Times New Roman" w:hAnsi="Times New Roman"/>
          <w:lang w:eastAsia="en-US"/>
        </w:rPr>
        <w:commentReference w:id="64"/>
      </w:r>
      <w:commentRangeEnd w:id="65"/>
      <w:r w:rsidR="00C121C0">
        <w:rPr>
          <w:rStyle w:val="CommentReference"/>
          <w:rFonts w:ascii="Times New Roman" w:hAnsi="Times New Roman"/>
          <w:lang w:eastAsia="en-US"/>
        </w:rPr>
        <w:commentReference w:id="65"/>
      </w:r>
      <w:ins w:id="66" w:author="Jutta Eckstein" w:date="2014-05-22T19:57:00Z">
        <w:r w:rsidR="001C4DD1" w:rsidRPr="00310768">
          <w:rPr>
            <w:lang w:eastAsia="ja-JP"/>
          </w:rPr>
          <w:t xml:space="preserve"> </w:t>
        </w:r>
      </w:ins>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08413C4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67"/>
      <w:r w:rsidR="00442128" w:rsidRPr="00442128">
        <w:rPr>
          <w:lang w:eastAsia="ja-JP"/>
        </w:rPr>
        <w:t xml:space="preserve">work </w:t>
      </w:r>
      <w:commentRangeEnd w:id="67"/>
      <w:r w:rsidR="00211D43">
        <w:rPr>
          <w:rStyle w:val="CommentReference"/>
          <w:rFonts w:ascii="Times New Roman" w:hAnsi="Times New Roman"/>
          <w:lang w:eastAsia="en-US"/>
        </w:rPr>
        <w:commentReference w:id="67"/>
      </w:r>
      <w:r w:rsidR="00442128" w:rsidRPr="00442128">
        <w:rPr>
          <w:lang w:eastAsia="ja-JP"/>
        </w:rPr>
        <w:t xml:space="preserve">improved, the more the slack time </w:t>
      </w:r>
      <w:commentRangeStart w:id="68"/>
      <w:r w:rsidR="00442128" w:rsidRPr="00442128">
        <w:rPr>
          <w:lang w:eastAsia="ja-JP"/>
        </w:rPr>
        <w:t xml:space="preserve">increased </w:t>
      </w:r>
      <w:commentRangeEnd w:id="68"/>
      <w:r w:rsidR="00211D43">
        <w:rPr>
          <w:rStyle w:val="CommentReference"/>
          <w:rFonts w:ascii="Times New Roman" w:hAnsi="Times New Roman"/>
          <w:lang w:eastAsia="en-US"/>
        </w:rPr>
        <w:commentReference w:id="68"/>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Heading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6888DBB7"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69"/>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69"/>
      <w:r w:rsidR="00211D43">
        <w:rPr>
          <w:rStyle w:val="CommentReference"/>
          <w:rFonts w:ascii="Times New Roman" w:hAnsi="Times New Roman"/>
          <w:lang w:eastAsia="en-US"/>
        </w:rPr>
        <w:commentReference w:id="69"/>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ins w:id="70" w:author="Rebecca Wirfs-Brock" w:date="2014-06-09T16:12:00Z">
        <w:r w:rsidR="00211D43">
          <w:t xml:space="preserve">were </w:t>
        </w:r>
      </w:ins>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71"/>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71"/>
      <w:r w:rsidR="00211D43">
        <w:rPr>
          <w:rStyle w:val="CommentReference"/>
          <w:rFonts w:ascii="Times New Roman" w:hAnsi="Times New Roman"/>
          <w:lang w:eastAsia="en-US"/>
        </w:rPr>
        <w:commentReference w:id="71"/>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739CD871"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commentRangeStart w:id="72"/>
      <w:commentRangeStart w:id="73"/>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472E0A">
        <w:rPr>
          <w:rFonts w:hint="eastAsia"/>
          <w:lang w:eastAsia="ja-JP"/>
        </w:rPr>
        <w:t>stakeholders</w:t>
      </w:r>
      <w:r w:rsidR="00BB1157" w:rsidRPr="007245EF">
        <w:t>.</w:t>
      </w:r>
      <w:r w:rsidR="000A0D22" w:rsidRPr="007245EF">
        <w:t xml:space="preserve"> </w:t>
      </w:r>
      <w:commentRangeEnd w:id="72"/>
      <w:r w:rsidR="001C4DD1">
        <w:rPr>
          <w:rStyle w:val="CommentReference"/>
          <w:rFonts w:ascii="Times New Roman" w:hAnsi="Times New Roman"/>
          <w:lang w:eastAsia="en-US"/>
        </w:rPr>
        <w:commentReference w:id="72"/>
      </w:r>
      <w:commentRangeEnd w:id="73"/>
      <w:r w:rsidR="00C121C0">
        <w:rPr>
          <w:rStyle w:val="CommentReference"/>
          <w:rFonts w:ascii="Times New Roman" w:hAnsi="Times New Roman"/>
          <w:lang w:eastAsia="en-US"/>
        </w:rPr>
        <w:commentReference w:id="73"/>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74"/>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del w:id="75" w:author="Rebecca Wirfs-Brock" w:date="2014-06-09T16:14:00Z">
        <w:r w:rsidR="00AA7651" w:rsidRPr="007245EF" w:rsidDel="00211D43">
          <w:rPr>
            <w:lang w:eastAsia="ja-JP"/>
          </w:rPr>
          <w:delText xml:space="preserve">the </w:delText>
        </w:r>
      </w:del>
      <w:ins w:id="76" w:author="Rebecca Wirfs-Brock" w:date="2014-06-09T16:14:00Z">
        <w:r w:rsidR="00211D43">
          <w:rPr>
            <w:lang w:eastAsia="ja-JP"/>
          </w:rPr>
          <w:t>my</w:t>
        </w:r>
        <w:r w:rsidR="00211D43" w:rsidRPr="007245EF">
          <w:rPr>
            <w:lang w:eastAsia="ja-JP"/>
          </w:rPr>
          <w:t xml:space="preserve"> </w:t>
        </w:r>
      </w:ins>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74"/>
      <w:r w:rsidR="00211D43">
        <w:rPr>
          <w:rStyle w:val="CommentReference"/>
          <w:rFonts w:ascii="Times New Roman" w:hAnsi="Times New Roman"/>
          <w:lang w:eastAsia="en-US"/>
        </w:rPr>
        <w:commentReference w:id="74"/>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w:t>
      </w:r>
      <w:commentRangeStart w:id="77"/>
      <w:r w:rsidR="004C6F58" w:rsidRPr="007245EF">
        <w:rPr>
          <w:lang w:eastAsia="ja-JP"/>
        </w:rPr>
        <w:t xml:space="preserve">mere </w:t>
      </w:r>
      <w:commentRangeEnd w:id="77"/>
      <w:r w:rsidR="00211D43">
        <w:rPr>
          <w:rStyle w:val="CommentReference"/>
          <w:rFonts w:ascii="Times New Roman" w:hAnsi="Times New Roman"/>
          <w:lang w:eastAsia="en-US"/>
        </w:rPr>
        <w:commentReference w:id="77"/>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Heading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78"/>
      <w:r w:rsidR="00412008" w:rsidRPr="007245EF">
        <w:rPr>
          <w:lang w:eastAsia="ja-JP"/>
        </w:rPr>
        <w:t>stakeholders</w:t>
      </w:r>
      <w:commentRangeEnd w:id="78"/>
      <w:r w:rsidR="00211D43">
        <w:rPr>
          <w:rStyle w:val="CommentReference"/>
          <w:rFonts w:ascii="Times New Roman" w:hAnsi="Times New Roman"/>
          <w:lang w:eastAsia="en-US"/>
        </w:rPr>
        <w:commentReference w:id="78"/>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79"/>
      <w:r w:rsidR="000F5433" w:rsidRPr="007245EF">
        <w:rPr>
          <w:lang w:eastAsia="ja-JP"/>
        </w:rPr>
        <w:t>managers</w:t>
      </w:r>
      <w:commentRangeEnd w:id="79"/>
      <w:r w:rsidR="00BE1F45">
        <w:rPr>
          <w:rStyle w:val="CommentReference"/>
          <w:rFonts w:ascii="Times New Roman" w:hAnsi="Times New Roman"/>
          <w:lang w:eastAsia="en-US"/>
        </w:rPr>
        <w:commentReference w:id="79"/>
      </w:r>
      <w:r w:rsidR="000F5433" w:rsidRPr="007245EF">
        <w:rPr>
          <w:lang w:eastAsia="ja-JP"/>
        </w:rPr>
        <w:t>.</w:t>
      </w:r>
    </w:p>
    <w:p w14:paraId="05545B20" w14:textId="5A82C56F"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80"/>
      <w:r w:rsidR="00816777">
        <w:t xml:space="preserve">disables </w:t>
      </w:r>
      <w:commentRangeEnd w:id="80"/>
      <w:r w:rsidR="00BE1F45">
        <w:rPr>
          <w:rStyle w:val="CommentReference"/>
          <w:rFonts w:ascii="Times New Roman" w:hAnsi="Times New Roman"/>
          <w:lang w:eastAsia="en-US"/>
        </w:rPr>
        <w:commentReference w:id="80"/>
      </w:r>
      <w:r w:rsidR="006047DB" w:rsidRPr="007245EF">
        <w:t xml:space="preserve">the team </w:t>
      </w:r>
      <w:r w:rsidR="00D07BE8" w:rsidRPr="007245EF">
        <w:t xml:space="preserve">to solve </w:t>
      </w:r>
      <w:r w:rsidR="00816777">
        <w:t xml:space="preserve">the </w:t>
      </w:r>
      <w:r w:rsidR="00605868" w:rsidRPr="007245EF">
        <w:t xml:space="preserve">problems </w:t>
      </w:r>
      <w:proofErr w:type="gramStart"/>
      <w:r w:rsidR="004E3783">
        <w:t xml:space="preserve">on </w:t>
      </w:r>
      <w:del w:id="81" w:author="Rebecca Wirfs-Brock" w:date="2014-06-09T16:19:00Z">
        <w:r w:rsidR="004E3783" w:rsidDel="00BE1F45">
          <w:delText xml:space="preserve">its </w:delText>
        </w:r>
      </w:del>
      <w:ins w:id="82" w:author="Rebecca Wirfs-Brock" w:date="2014-06-09T16:19:00Z">
        <w:r w:rsidR="00BE1F45">
          <w:t>their</w:t>
        </w:r>
        <w:r w:rsidR="00BE1F45">
          <w:t xml:space="preserve"> </w:t>
        </w:r>
      </w:ins>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ins w:id="83" w:author="Rebecca Wirfs-Brock" w:date="2014-06-09T16:19:00Z">
        <w:r w:rsidR="00BE1F45">
          <w:rPr>
            <w:lang w:eastAsia="ja-JP"/>
          </w:rPr>
          <w:t xml:space="preserve">they </w:t>
        </w:r>
      </w:ins>
      <w:r w:rsidR="00816777" w:rsidRPr="007245EF">
        <w:rPr>
          <w:lang w:eastAsia="ja-JP"/>
        </w:rPr>
        <w:t>sustain</w:t>
      </w:r>
      <w:del w:id="84" w:author="Rebecca Wirfs-Brock" w:date="2014-06-09T16:19:00Z">
        <w:r w:rsidR="00816777" w:rsidDel="00BE1F45">
          <w:rPr>
            <w:lang w:eastAsia="ja-JP"/>
          </w:rPr>
          <w:delText>s</w:delText>
        </w:r>
      </w:del>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 xml:space="preserve">To make effects </w:t>
      </w:r>
      <w:proofErr w:type="gramStart"/>
      <w:r w:rsidR="005C49C4" w:rsidRPr="007245EF">
        <w:rPr>
          <w:lang w:eastAsia="ja-JP"/>
        </w:rPr>
        <w:t>long-</w:t>
      </w:r>
      <w:r w:rsidR="00816777">
        <w:rPr>
          <w:lang w:eastAsia="ja-JP"/>
        </w:rPr>
        <w:t>lasting</w:t>
      </w:r>
      <w:proofErr w:type="gramEnd"/>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85"/>
      <w:r w:rsidR="00655907" w:rsidRPr="007245EF">
        <w:rPr>
          <w:lang w:eastAsia="ja-JP"/>
        </w:rPr>
        <w:t xml:space="preserve">grow the team </w:t>
      </w:r>
      <w:commentRangeEnd w:id="85"/>
      <w:r w:rsidR="00BE1F45">
        <w:rPr>
          <w:rStyle w:val="CommentReference"/>
          <w:rFonts w:ascii="Times New Roman" w:hAnsi="Times New Roman"/>
          <w:lang w:eastAsia="en-US"/>
        </w:rPr>
        <w:commentReference w:id="85"/>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Heading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0DEA7313" w:rsidR="00B26393" w:rsidRDefault="00D861EE" w:rsidP="00C13761">
      <w:pPr>
        <w:pStyle w:val="InitialBodyTextIndent"/>
        <w:ind w:firstLineChars="142" w:firstLine="284"/>
        <w:rPr>
          <w:ins w:id="86" w:author="Hiroyuki Ito (The Hiro)" w:date="2014-05-27T14:31:00Z"/>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commentRangeStart w:id="87"/>
      <w:commentRangeStart w:id="88"/>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a mere workforce</w:t>
      </w:r>
      <w:r w:rsidR="00810D11" w:rsidRPr="007245EF">
        <w:rPr>
          <w:lang w:eastAsia="ja-JP"/>
        </w:rPr>
        <w:t>.</w:t>
      </w:r>
      <w:r w:rsidR="00AC3F08" w:rsidRPr="007245EF">
        <w:rPr>
          <w:lang w:eastAsia="ja-JP"/>
        </w:rPr>
        <w:t xml:space="preserve"> </w:t>
      </w:r>
      <w:commentRangeEnd w:id="87"/>
      <w:r w:rsidR="00810430">
        <w:rPr>
          <w:rStyle w:val="CommentReference"/>
        </w:rPr>
        <w:commentReference w:id="87"/>
      </w:r>
      <w:commentRangeStart w:id="89"/>
      <w:commentRangeStart w:id="90"/>
      <w:commentRangeEnd w:id="88"/>
      <w:r w:rsidR="00A63960">
        <w:rPr>
          <w:rStyle w:val="CommentReference"/>
        </w:rPr>
        <w:commentReference w:id="88"/>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commentRangeEnd w:id="89"/>
      <w:r w:rsidR="001C4DD1">
        <w:rPr>
          <w:rStyle w:val="CommentReference"/>
        </w:rPr>
        <w:commentReference w:id="89"/>
      </w:r>
      <w:commentRangeEnd w:id="90"/>
      <w:r w:rsidR="00170C86">
        <w:rPr>
          <w:rStyle w:val="CommentReference"/>
          <w:rFonts w:ascii="Times New Roman" w:hAnsi="Times New Roman"/>
          <w:lang w:eastAsia="en-US"/>
        </w:rPr>
        <w:commentReference w:id="90"/>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commentRangeStart w:id="91"/>
      <w:commentRangeStart w:id="92"/>
      <w:r w:rsidR="00C55BFA">
        <w:rPr>
          <w:rFonts w:hint="eastAsia"/>
          <w:lang w:eastAsia="ja-JP"/>
        </w:rPr>
        <w:t xml:space="preserve">both </w:t>
      </w:r>
      <w:r w:rsidR="00983113">
        <w:rPr>
          <w:rFonts w:hint="eastAsia"/>
          <w:lang w:eastAsia="ja-JP"/>
        </w:rPr>
        <w:t>o</w:t>
      </w:r>
      <w:r w:rsidRPr="00A70684">
        <w:t xml:space="preserve">rganizations </w:t>
      </w:r>
      <w:commentRangeEnd w:id="91"/>
      <w:r w:rsidR="007F5267">
        <w:rPr>
          <w:rStyle w:val="CommentReference"/>
          <w:rFonts w:ascii="Times New Roman" w:hAnsi="Times New Roman"/>
          <w:lang w:eastAsia="en-US"/>
        </w:rPr>
        <w:commentReference w:id="91"/>
      </w:r>
      <w:commentRangeEnd w:id="92"/>
      <w:r w:rsidR="00DA690B">
        <w:rPr>
          <w:rStyle w:val="CommentReference"/>
          <w:rFonts w:ascii="Times New Roman" w:hAnsi="Times New Roman"/>
          <w:lang w:eastAsia="en-US"/>
        </w:rPr>
        <w:commentReference w:id="92"/>
      </w:r>
      <w:r w:rsidRPr="00A70684">
        <w:t>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93"/>
      <w:r w:rsidR="00541E85" w:rsidRPr="00A70684">
        <w:t>sustainable</w:t>
      </w:r>
      <w:commentRangeEnd w:id="93"/>
      <w:r w:rsidR="00BE1F45">
        <w:rPr>
          <w:rStyle w:val="CommentReference"/>
          <w:rFonts w:ascii="Times New Roman" w:hAnsi="Times New Roman"/>
          <w:lang w:eastAsia="en-US"/>
        </w:rPr>
        <w:commentReference w:id="93"/>
      </w:r>
      <w:r w:rsidR="00541E85" w:rsidRPr="00A70684">
        <w:t>.</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22T20:03:00Z" w:initials="JE">
    <w:p w14:paraId="590CC274" w14:textId="218354CE" w:rsidR="00211D43" w:rsidRDefault="00211D43">
      <w:pPr>
        <w:pStyle w:val="CommentText"/>
      </w:pPr>
      <w:r>
        <w:rPr>
          <w:rStyle w:val="CommentReference"/>
        </w:rPr>
        <w:annotationRef/>
      </w:r>
      <w:r>
        <w:t>I wonder if the rephrasing captures better what you have in mind?</w:t>
      </w:r>
    </w:p>
  </w:comment>
  <w:comment w:id="1" w:author="Hiroyuki Ito (The Hiro)" w:date="2014-05-26T16:53:00Z" w:initials="TheHiro">
    <w:p w14:paraId="1C541C56" w14:textId="2B17F227" w:rsidR="00211D43" w:rsidRDefault="00211D43">
      <w:pPr>
        <w:pStyle w:val="CommentText"/>
        <w:rPr>
          <w:lang w:eastAsia="ja-JP"/>
        </w:rPr>
      </w:pPr>
      <w:r>
        <w:rPr>
          <w:rStyle w:val="CommentReference"/>
        </w:rPr>
        <w:annotationRef/>
      </w:r>
      <w:r>
        <w:rPr>
          <w:rStyle w:val="CommentReference"/>
          <w:rFonts w:hint="eastAsia"/>
          <w:lang w:eastAsia="ja-JP"/>
        </w:rPr>
        <w:t>Sure, thanks!</w:t>
      </w:r>
    </w:p>
  </w:comment>
  <w:comment w:id="3" w:author="Rebecca Wirfs-Brock" w:date="2014-06-09T15:27:00Z" w:initials="RW">
    <w:p w14:paraId="2393D9B6" w14:textId="6120067A" w:rsidR="00211D43" w:rsidRDefault="00211D43">
      <w:pPr>
        <w:pStyle w:val="CommentText"/>
      </w:pPr>
      <w:r>
        <w:rPr>
          <w:rStyle w:val="CommentReference"/>
        </w:rPr>
        <w:annotationRef/>
      </w:r>
      <w:r>
        <w:t>Instead of purpose, I suggest benefit. And slightly revise the phrasing:</w:t>
      </w:r>
    </w:p>
    <w:p w14:paraId="58055F25" w14:textId="24A54FB6" w:rsidR="00211D43" w:rsidRDefault="00211D43">
      <w:pPr>
        <w:pStyle w:val="CommentText"/>
      </w:pPr>
      <w:r>
        <w:t xml:space="preserve">The main benefit of software automation techniques has been to make development more </w:t>
      </w:r>
      <w:proofErr w:type="spellStart"/>
      <w:r>
        <w:t>efficition</w:t>
      </w:r>
      <w:proofErr w:type="spellEnd"/>
      <w:r>
        <w:t>.</w:t>
      </w:r>
    </w:p>
  </w:comment>
  <w:comment w:id="2" w:author="Rebecca Wirfs-Brock" w:date="2014-06-09T15:30:00Z" w:initials="RW">
    <w:p w14:paraId="74EFC757" w14:textId="2F9F5049" w:rsidR="00211D43" w:rsidRDefault="00211D43">
      <w:pPr>
        <w:pStyle w:val="CommentText"/>
      </w:pPr>
      <w:r>
        <w:rPr>
          <w:rStyle w:val="CommentReference"/>
        </w:rPr>
        <w:annotationRef/>
      </w:r>
      <w:r>
        <w:t>These sentences of your introduction don’t fit together with the sentences that follow.</w:t>
      </w:r>
    </w:p>
    <w:p w14:paraId="0335FB88" w14:textId="284EE1BB" w:rsidR="00211D43" w:rsidRDefault="00211D43">
      <w:pPr>
        <w:pStyle w:val="CommentText"/>
      </w:pPr>
      <w:r>
        <w:t>When I read this paragraph it seemed to have disconnected ideas.</w:t>
      </w:r>
    </w:p>
    <w:p w14:paraId="0DD7BBDE" w14:textId="77777777" w:rsidR="00211D43" w:rsidRDefault="00211D43">
      <w:pPr>
        <w:pStyle w:val="CommentText"/>
      </w:pPr>
    </w:p>
    <w:p w14:paraId="7536919B" w14:textId="69670641" w:rsidR="00211D43" w:rsidRDefault="00211D43">
      <w:pPr>
        <w:pStyle w:val="CommentText"/>
      </w:pPr>
      <w:r>
        <w:t>Consider revising/rearranging how you introduce your paper.</w:t>
      </w:r>
    </w:p>
  </w:comment>
  <w:comment w:id="4" w:author="Jutta Eckstein" w:date="2014-05-22T20:03:00Z" w:initials="JE">
    <w:p w14:paraId="4A6B7346" w14:textId="2DC01190" w:rsidR="00211D43" w:rsidRDefault="00211D43">
      <w:pPr>
        <w:pStyle w:val="CommentText"/>
      </w:pPr>
      <w:r>
        <w:rPr>
          <w:rStyle w:val="CommentReference"/>
        </w:rPr>
        <w:annotationRef/>
      </w:r>
      <w:r>
        <w:t>Is this the new model for both organizations or only for the one you are working for?</w:t>
      </w:r>
    </w:p>
  </w:comment>
  <w:comment w:id="5" w:author="Hiroyuki Ito (The Hiro)" w:date="2014-05-26T17:07:00Z" w:initials="TheHiro">
    <w:p w14:paraId="2F7ABC4E" w14:textId="4852395C" w:rsidR="00211D43" w:rsidRDefault="00211D43">
      <w:pPr>
        <w:pStyle w:val="CommentText"/>
        <w:rPr>
          <w:lang w:eastAsia="ja-JP"/>
        </w:rPr>
      </w:pPr>
      <w:r>
        <w:rPr>
          <w:rStyle w:val="CommentReference"/>
        </w:rPr>
        <w:annotationRef/>
      </w:r>
      <w:r>
        <w:rPr>
          <w:rFonts w:hint="eastAsia"/>
          <w:lang w:eastAsia="ja-JP"/>
        </w:rPr>
        <w:t>Both organizations. Although I think it</w:t>
      </w:r>
      <w:r>
        <w:rPr>
          <w:lang w:eastAsia="ja-JP"/>
        </w:rPr>
        <w:t>’</w:t>
      </w:r>
      <w:r>
        <w:rPr>
          <w:rFonts w:hint="eastAsia"/>
          <w:lang w:eastAsia="ja-JP"/>
        </w:rPr>
        <w:t xml:space="preserve">s better off using </w:t>
      </w:r>
      <w:r>
        <w:rPr>
          <w:lang w:eastAsia="ja-JP"/>
        </w:rPr>
        <w:t>“</w:t>
      </w:r>
      <w:r>
        <w:rPr>
          <w:rFonts w:hint="eastAsia"/>
          <w:lang w:eastAsia="ja-JP"/>
        </w:rPr>
        <w:t>company</w:t>
      </w:r>
      <w:r>
        <w:rPr>
          <w:lang w:eastAsia="ja-JP"/>
        </w:rPr>
        <w:t>”</w:t>
      </w:r>
      <w:r>
        <w:rPr>
          <w:rFonts w:hint="eastAsia"/>
          <w:lang w:eastAsia="ja-JP"/>
        </w:rPr>
        <w:t xml:space="preserve"> instead of </w:t>
      </w:r>
      <w:r>
        <w:rPr>
          <w:lang w:eastAsia="ja-JP"/>
        </w:rPr>
        <w:t>“</w:t>
      </w:r>
      <w:r>
        <w:rPr>
          <w:rFonts w:hint="eastAsia"/>
          <w:lang w:eastAsia="ja-JP"/>
        </w:rPr>
        <w:t>organization(s)</w:t>
      </w:r>
      <w:r>
        <w:rPr>
          <w:lang w:eastAsia="ja-JP"/>
        </w:rPr>
        <w:t>”</w:t>
      </w:r>
      <w:r>
        <w:rPr>
          <w:rFonts w:hint="eastAsia"/>
          <w:lang w:eastAsia="ja-JP"/>
        </w:rPr>
        <w:t xml:space="preserve"> here.</w:t>
      </w:r>
    </w:p>
  </w:comment>
  <w:comment w:id="6" w:author="Rebecca Wirfs-Brock" w:date="2014-06-09T15:33:00Z" w:initials="RW">
    <w:p w14:paraId="2A021B72" w14:textId="1620348C" w:rsidR="00211D43" w:rsidRDefault="00211D43">
      <w:pPr>
        <w:pStyle w:val="CommentText"/>
      </w:pPr>
      <w:r>
        <w:rPr>
          <w:rStyle w:val="CommentReference"/>
        </w:rPr>
        <w:annotationRef/>
      </w:r>
      <w:r>
        <w:t>Instead of mechanism I suggest the word practices.</w:t>
      </w:r>
    </w:p>
    <w:p w14:paraId="334C6DE2" w14:textId="77777777" w:rsidR="00211D43" w:rsidRDefault="00211D43">
      <w:pPr>
        <w:pStyle w:val="CommentText"/>
      </w:pPr>
    </w:p>
    <w:p w14:paraId="6C8C903C" w14:textId="24B35B9C" w:rsidR="00211D43" w:rsidRDefault="00211D43">
      <w:pPr>
        <w:pStyle w:val="CommentText"/>
      </w:pPr>
      <w:r>
        <w:t xml:space="preserve">I also think that you should mention that you tell a story of how technical practices alone are not enough to get good collaboration. </w:t>
      </w:r>
    </w:p>
    <w:p w14:paraId="67864288" w14:textId="77777777" w:rsidR="00211D43" w:rsidRDefault="00211D43">
      <w:pPr>
        <w:pStyle w:val="CommentText"/>
      </w:pPr>
    </w:p>
    <w:p w14:paraId="0FCE4159" w14:textId="6E323F3E" w:rsidR="00211D43" w:rsidRDefault="00211D43">
      <w:pPr>
        <w:pStyle w:val="CommentText"/>
      </w:pPr>
      <w:r>
        <w:t>But they are helpful in becoming more efficient at development so that you can be better at delivering incrementally.</w:t>
      </w:r>
    </w:p>
    <w:p w14:paraId="76ADA65B" w14:textId="77777777" w:rsidR="00211D43" w:rsidRDefault="00211D43">
      <w:pPr>
        <w:pStyle w:val="CommentText"/>
      </w:pPr>
    </w:p>
  </w:comment>
  <w:comment w:id="7" w:author="Rebecca Wirfs-Brock" w:date="2014-06-09T15:34:00Z" w:initials="RW">
    <w:p w14:paraId="18B1117B" w14:textId="140D0936" w:rsidR="00211D43" w:rsidRDefault="00211D43">
      <w:pPr>
        <w:pStyle w:val="CommentText"/>
      </w:pPr>
      <w:r>
        <w:rPr>
          <w:rStyle w:val="CommentReference"/>
        </w:rPr>
        <w:annotationRef/>
      </w:r>
      <w:r>
        <w:t>Say, two-fold, not two-folded.</w:t>
      </w:r>
    </w:p>
  </w:comment>
  <w:comment w:id="8" w:author="Rebecca Wirfs-Brock" w:date="2014-06-09T15:34:00Z" w:initials="RW">
    <w:p w14:paraId="53272AFE" w14:textId="15086678" w:rsidR="00211D43" w:rsidRDefault="00211D43">
      <w:pPr>
        <w:pStyle w:val="CommentText"/>
      </w:pPr>
      <w:r>
        <w:rPr>
          <w:rStyle w:val="CommentReference"/>
        </w:rPr>
        <w:annotationRef/>
      </w:r>
      <w:r>
        <w:t>This confuses me. Did they work for both companies (2)?</w:t>
      </w:r>
    </w:p>
  </w:comment>
  <w:comment w:id="9" w:author="Rebecca Wirfs-Brock" w:date="2014-06-09T15:35:00Z" w:initials="RW">
    <w:p w14:paraId="7E4FC4DC" w14:textId="5298EC4E" w:rsidR="00211D43" w:rsidRDefault="00211D43">
      <w:pPr>
        <w:pStyle w:val="CommentText"/>
      </w:pPr>
      <w:r>
        <w:rPr>
          <w:rStyle w:val="CommentReference"/>
        </w:rPr>
        <w:annotationRef/>
      </w:r>
      <w:r>
        <w:t>Suggest “at the time I joined them” instead of “at that time”….</w:t>
      </w:r>
    </w:p>
    <w:p w14:paraId="0EB50BF8" w14:textId="77777777" w:rsidR="00211D43" w:rsidRDefault="00211D43">
      <w:pPr>
        <w:pStyle w:val="CommentText"/>
      </w:pPr>
    </w:p>
    <w:p w14:paraId="4FAE438D" w14:textId="386B6509" w:rsidR="00211D43" w:rsidRDefault="00211D43">
      <w:pPr>
        <w:pStyle w:val="CommentText"/>
      </w:pPr>
      <w:r>
        <w:t>By the way, did you work with the teams fulltime?</w:t>
      </w:r>
    </w:p>
    <w:p w14:paraId="6B62628B" w14:textId="10FFCDB8" w:rsidR="00211D43" w:rsidRDefault="00211D43">
      <w:pPr>
        <w:pStyle w:val="CommentText"/>
      </w:pPr>
      <w:r>
        <w:t>That wasn’t clear.</w:t>
      </w:r>
    </w:p>
  </w:comment>
  <w:comment w:id="10" w:author="Rebecca Wirfs-Brock" w:date="2014-06-09T15:36:00Z" w:initials="RW">
    <w:p w14:paraId="4083BC66" w14:textId="24A0C5AB" w:rsidR="00211D43" w:rsidRDefault="00211D43">
      <w:pPr>
        <w:pStyle w:val="CommentText"/>
      </w:pPr>
      <w:r>
        <w:rPr>
          <w:rStyle w:val="CommentReference"/>
        </w:rPr>
        <w:annotationRef/>
      </w:r>
      <w:r>
        <w:t>Suggest replacing them with themselves</w:t>
      </w:r>
    </w:p>
  </w:comment>
  <w:comment w:id="11" w:author="Rebecca Wirfs-Brock" w:date="2014-06-09T15:41:00Z" w:initials="RW">
    <w:p w14:paraId="31DEA20E" w14:textId="265D5040" w:rsidR="00211D43" w:rsidRDefault="00211D43">
      <w:pPr>
        <w:pStyle w:val="CommentText"/>
      </w:pPr>
      <w:r>
        <w:rPr>
          <w:rStyle w:val="CommentReference"/>
        </w:rPr>
        <w:annotationRef/>
      </w:r>
      <w:r>
        <w:t>The work hours (did that mean you worked less hours of the day?) or you decreased the effort required to develop and deliver working, tested software?</w:t>
      </w:r>
    </w:p>
    <w:p w14:paraId="10479CF6" w14:textId="77777777" w:rsidR="00211D43" w:rsidRDefault="00211D43">
      <w:pPr>
        <w:pStyle w:val="CommentText"/>
      </w:pPr>
    </w:p>
    <w:p w14:paraId="336C0C97" w14:textId="61258639" w:rsidR="00211D43" w:rsidRDefault="00211D43">
      <w:pPr>
        <w:pStyle w:val="CommentText"/>
      </w:pPr>
      <w:r>
        <w:t>Manual operation of what?</w:t>
      </w:r>
    </w:p>
    <w:p w14:paraId="387AFC15" w14:textId="77777777" w:rsidR="00211D43" w:rsidRDefault="00211D43">
      <w:pPr>
        <w:pStyle w:val="CommentText"/>
      </w:pPr>
    </w:p>
    <w:p w14:paraId="779B1551" w14:textId="3DE8C6D3" w:rsidR="00211D43" w:rsidRDefault="00211D43">
      <w:pPr>
        <w:pStyle w:val="CommentText"/>
      </w:pPr>
      <w:r>
        <w:t>This sentence is very unclear.</w:t>
      </w:r>
    </w:p>
    <w:p w14:paraId="138DB1C0" w14:textId="77777777" w:rsidR="00211D43" w:rsidRDefault="00211D43">
      <w:pPr>
        <w:pStyle w:val="CommentText"/>
      </w:pPr>
    </w:p>
    <w:p w14:paraId="26206FB6" w14:textId="77777777" w:rsidR="00211D43" w:rsidRDefault="00211D43">
      <w:pPr>
        <w:pStyle w:val="CommentText"/>
      </w:pPr>
    </w:p>
  </w:comment>
  <w:comment w:id="12" w:author="Rebecca Wirfs-Brock" w:date="2014-06-09T15:42:00Z" w:initials="RW">
    <w:p w14:paraId="456A518A" w14:textId="175085C1" w:rsidR="00211D43" w:rsidRDefault="00211D43">
      <w:pPr>
        <w:pStyle w:val="CommentText"/>
      </w:pPr>
      <w:r>
        <w:rPr>
          <w:rStyle w:val="CommentReference"/>
        </w:rPr>
        <w:annotationRef/>
      </w:r>
      <w:r>
        <w:t>You might say what you’ve automated: testing, build, and deployment processes? What kinds of testing?</w:t>
      </w:r>
    </w:p>
  </w:comment>
  <w:comment w:id="13" w:author="Jutta Eckstein" w:date="2014-05-22T20:03:00Z" w:initials="JE">
    <w:p w14:paraId="3E111B32" w14:textId="1759C622" w:rsidR="00211D43" w:rsidRDefault="00211D43">
      <w:pPr>
        <w:pStyle w:val="CommentText"/>
      </w:pPr>
      <w:r>
        <w:rPr>
          <w:rStyle w:val="CommentReference"/>
        </w:rPr>
        <w:annotationRef/>
      </w:r>
      <w:r>
        <w:t>Again: both organizations?</w:t>
      </w:r>
    </w:p>
  </w:comment>
  <w:comment w:id="15" w:author="Rebecca Wirfs-Brock" w:date="2014-06-09T15:43:00Z" w:initials="RW">
    <w:p w14:paraId="07280A71" w14:textId="7541331E" w:rsidR="00211D43" w:rsidRDefault="00211D43">
      <w:pPr>
        <w:pStyle w:val="CommentText"/>
      </w:pPr>
      <w:r>
        <w:rPr>
          <w:rStyle w:val="CommentReference"/>
        </w:rPr>
        <w:annotationRef/>
      </w:r>
      <w:r>
        <w:t>Since you said company earlier, I think you should just eliminate “and both organizations” and say at both locations. That might make this more clear.</w:t>
      </w:r>
    </w:p>
  </w:comment>
  <w:comment w:id="14" w:author="Hiroyuki Ito (The Hiro)" w:date="2014-05-26T17:11:00Z" w:initials="TheHiro">
    <w:p w14:paraId="2208A486" w14:textId="20AFF104" w:rsidR="00211D43" w:rsidRDefault="00211D43">
      <w:pPr>
        <w:pStyle w:val="CommentText"/>
        <w:rPr>
          <w:lang w:eastAsia="ja-JP"/>
        </w:rPr>
      </w:pPr>
      <w:r>
        <w:rPr>
          <w:rFonts w:hint="eastAsia"/>
          <w:lang w:eastAsia="ja-JP"/>
        </w:rPr>
        <w:t>Sure, both organizations.</w:t>
      </w:r>
    </w:p>
  </w:comment>
  <w:comment w:id="16" w:author="Rebecca Wirfs-Brock" w:date="2014-06-09T15:48:00Z" w:initials="RW">
    <w:p w14:paraId="7ACE9820" w14:textId="07CB66B3" w:rsidR="00211D43" w:rsidRDefault="00211D43">
      <w:pPr>
        <w:pStyle w:val="CommentText"/>
      </w:pPr>
      <w:r>
        <w:rPr>
          <w:rStyle w:val="CommentReference"/>
        </w:rPr>
        <w:annotationRef/>
      </w:r>
      <w:r>
        <w:t>What performance?</w:t>
      </w:r>
    </w:p>
    <w:p w14:paraId="690534E7" w14:textId="204019F5" w:rsidR="00211D43" w:rsidRDefault="00211D43">
      <w:pPr>
        <w:pStyle w:val="CommentText"/>
      </w:pPr>
      <w:r>
        <w:t>I think you mean the ability to make, deploy and test a release was very slow and labor intensive.</w:t>
      </w:r>
    </w:p>
    <w:p w14:paraId="212FA045" w14:textId="77777777" w:rsidR="00211D43" w:rsidRDefault="00211D43">
      <w:pPr>
        <w:pStyle w:val="CommentText"/>
      </w:pPr>
    </w:p>
    <w:p w14:paraId="774153FD" w14:textId="77777777" w:rsidR="00211D43" w:rsidRDefault="00211D43">
      <w:pPr>
        <w:pStyle w:val="CommentText"/>
      </w:pPr>
    </w:p>
  </w:comment>
  <w:comment w:id="17" w:author="Rebecca Wirfs-Brock" w:date="2014-06-09T15:49:00Z" w:initials="RW">
    <w:p w14:paraId="56308805" w14:textId="68D4D0A5" w:rsidR="00211D43" w:rsidRDefault="00211D43">
      <w:pPr>
        <w:pStyle w:val="CommentText"/>
      </w:pPr>
      <w:r>
        <w:rPr>
          <w:rStyle w:val="CommentReference"/>
        </w:rPr>
        <w:annotationRef/>
      </w:r>
      <w:r>
        <w:t>This phrase doesn’t fit here.</w:t>
      </w:r>
    </w:p>
    <w:p w14:paraId="6409D8F3" w14:textId="77777777" w:rsidR="00211D43" w:rsidRDefault="00211D43">
      <w:pPr>
        <w:pStyle w:val="CommentText"/>
      </w:pPr>
    </w:p>
    <w:p w14:paraId="47553923" w14:textId="68BAD996" w:rsidR="00211D43" w:rsidRDefault="00211D43">
      <w:pPr>
        <w:pStyle w:val="CommentText"/>
      </w:pPr>
      <w:r>
        <w:t>Suggest you might want to use, “Additionally” instead.</w:t>
      </w:r>
    </w:p>
    <w:p w14:paraId="766A57E5" w14:textId="0D78C68A" w:rsidR="00211D43" w:rsidRDefault="00211D43">
      <w:pPr>
        <w:pStyle w:val="CommentText"/>
      </w:pPr>
      <w:r>
        <w:t>That is because this is another factor that compounded the team’s difficulties.</w:t>
      </w:r>
    </w:p>
  </w:comment>
  <w:comment w:id="18" w:author="Rebecca Wirfs-Brock" w:date="2014-06-09T15:53:00Z" w:initials="RW">
    <w:p w14:paraId="6D6560FD" w14:textId="002D10C3" w:rsidR="00211D43" w:rsidRDefault="00211D43">
      <w:pPr>
        <w:pStyle w:val="CommentText"/>
      </w:pPr>
      <w:r>
        <w:rPr>
          <w:rStyle w:val="CommentReference"/>
        </w:rPr>
        <w:annotationRef/>
      </w:r>
      <w:r>
        <w:t>It is not clear who “they” refers to.</w:t>
      </w:r>
    </w:p>
    <w:p w14:paraId="66E87DC0" w14:textId="00AC59B4" w:rsidR="00211D43" w:rsidRDefault="00211D43">
      <w:pPr>
        <w:pStyle w:val="CommentText"/>
      </w:pPr>
      <w:r>
        <w:t>I think you mean stakeholders, but say stakeholders, not they. It is ambiguous otherwise….</w:t>
      </w:r>
    </w:p>
    <w:p w14:paraId="6EFA1126" w14:textId="77777777" w:rsidR="00211D43" w:rsidRDefault="00211D43">
      <w:pPr>
        <w:pStyle w:val="CommentText"/>
      </w:pPr>
    </w:p>
    <w:p w14:paraId="0A70D8F1" w14:textId="65E0F516" w:rsidR="00211D43" w:rsidRDefault="00211D43">
      <w:pPr>
        <w:pStyle w:val="CommentText"/>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CommentText"/>
      </w:pPr>
    </w:p>
    <w:p w14:paraId="02274AA7" w14:textId="7F6593C3" w:rsidR="00211D43" w:rsidRDefault="00211D43">
      <w:pPr>
        <w:pStyle w:val="CommentText"/>
      </w:pPr>
      <w:r>
        <w:t>What do you mean by progress? The status of the software development? If so, say that.</w:t>
      </w:r>
    </w:p>
    <w:p w14:paraId="2938B431" w14:textId="77777777" w:rsidR="00211D43" w:rsidRDefault="00211D43">
      <w:pPr>
        <w:pStyle w:val="CommentText"/>
      </w:pPr>
    </w:p>
    <w:p w14:paraId="76E2A97B" w14:textId="708CC772" w:rsidR="00211D43" w:rsidRDefault="00211D43">
      <w:pPr>
        <w:pStyle w:val="CommentText"/>
      </w:pPr>
      <w:r>
        <w:t>Progress is too vague.</w:t>
      </w:r>
    </w:p>
  </w:comment>
  <w:comment w:id="19" w:author="Rebecca Wirfs-Brock" w:date="2014-06-09T15:54:00Z" w:initials="RW">
    <w:p w14:paraId="63CC52AE" w14:textId="07B4B2DE" w:rsidR="00211D43" w:rsidRDefault="00211D43">
      <w:pPr>
        <w:pStyle w:val="CommentText"/>
      </w:pPr>
      <w:r>
        <w:rPr>
          <w:rStyle w:val="CommentReference"/>
        </w:rPr>
        <w:annotationRef/>
      </w:r>
      <w:r>
        <w:t>What do you mean, the stakeholders provided their support?</w:t>
      </w:r>
    </w:p>
    <w:p w14:paraId="215CFF23" w14:textId="3A3E9743" w:rsidR="00211D43" w:rsidRDefault="00211D43">
      <w:pPr>
        <w:pStyle w:val="CommentText"/>
      </w:pPr>
      <w:r>
        <w:t>I do not understand this.</w:t>
      </w:r>
    </w:p>
  </w:comment>
  <w:comment w:id="27" w:author="Rebecca Wirfs-Brock" w:date="2014-06-09T15:57:00Z" w:initials="RW">
    <w:p w14:paraId="677D01A5" w14:textId="7BE37068" w:rsidR="00211D43" w:rsidRDefault="00211D43">
      <w:pPr>
        <w:pStyle w:val="CommentText"/>
      </w:pPr>
      <w:ins w:id="30" w:author="Rebecca Wirfs-Brock" w:date="2014-06-09T15:56:00Z">
        <w:r>
          <w:rPr>
            <w:rStyle w:val="CommentReference"/>
          </w:rPr>
          <w:annotationRef/>
        </w:r>
      </w:ins>
      <w:r>
        <w:t>I made this change to transition between paragraphs more smoothly.</w:t>
      </w:r>
    </w:p>
    <w:p w14:paraId="5751E5A3" w14:textId="77777777" w:rsidR="00211D43" w:rsidRDefault="00211D43">
      <w:pPr>
        <w:pStyle w:val="CommentText"/>
      </w:pPr>
    </w:p>
    <w:p w14:paraId="5F5C4FF3" w14:textId="428B8F31" w:rsidR="00211D43" w:rsidRDefault="00211D43">
      <w:pPr>
        <w:pStyle w:val="CommentText"/>
      </w:pPr>
      <w:r>
        <w:t>I suggest you incorporate it, if you like.</w:t>
      </w:r>
    </w:p>
    <w:p w14:paraId="7373F504" w14:textId="7F0124A3" w:rsidR="00211D43" w:rsidRDefault="00211D43">
      <w:pPr>
        <w:pStyle w:val="CommentText"/>
      </w:pPr>
      <w:r>
        <w:t>I found it difficult to follow the plot of your story at this point.</w:t>
      </w:r>
    </w:p>
  </w:comment>
  <w:comment w:id="32" w:author="Rebecca Wirfs-Brock" w:date="2014-06-09T15:57:00Z" w:initials="RW">
    <w:p w14:paraId="1904D28C" w14:textId="23B75EC8" w:rsidR="00211D43" w:rsidRDefault="00211D43">
      <w:pPr>
        <w:pStyle w:val="CommentText"/>
      </w:pPr>
      <w:r>
        <w:rPr>
          <w:rStyle w:val="CommentReference"/>
        </w:rPr>
        <w:annotationRef/>
      </w:r>
      <w:r>
        <w:t>So what did you do?</w:t>
      </w:r>
    </w:p>
    <w:p w14:paraId="5A69B0FA" w14:textId="611C5E9C" w:rsidR="00211D43" w:rsidRDefault="00211D43">
      <w:pPr>
        <w:pStyle w:val="CommentText"/>
      </w:pPr>
      <w:r>
        <w:t>This seems to just end here without any solution.</w:t>
      </w:r>
    </w:p>
    <w:p w14:paraId="4CBBF114" w14:textId="77777777" w:rsidR="00211D43" w:rsidRDefault="00211D43">
      <w:pPr>
        <w:pStyle w:val="CommentText"/>
      </w:pPr>
    </w:p>
    <w:p w14:paraId="1866786A" w14:textId="17A466D8" w:rsidR="00211D43" w:rsidRDefault="00211D43">
      <w:pPr>
        <w:pStyle w:val="CommentText"/>
      </w:pPr>
      <w:r>
        <w:t xml:space="preserve">I am worried now for your team </w:t>
      </w:r>
      <w:r>
        <w:sym w:font="Wingdings" w:char="F04A"/>
      </w:r>
    </w:p>
  </w:comment>
  <w:comment w:id="34" w:author="Rebecca Wirfs-Brock" w:date="2014-06-09T15:58:00Z" w:initials="RW">
    <w:p w14:paraId="432E084C" w14:textId="3E99435D" w:rsidR="00211D43" w:rsidRDefault="00211D43">
      <w:pPr>
        <w:pStyle w:val="CommentText"/>
      </w:pPr>
      <w:r>
        <w:rPr>
          <w:rStyle w:val="CommentReference"/>
        </w:rPr>
        <w:annotationRef/>
      </w:r>
      <w:r>
        <w:t>When you say We, are you referring to the Android team? Maybe make that more clear.</w:t>
      </w:r>
    </w:p>
  </w:comment>
  <w:comment w:id="38" w:author="Rebecca Wirfs-Brock" w:date="2014-06-09T16:02:00Z" w:initials="RW">
    <w:p w14:paraId="7E42A5E4" w14:textId="52EA5BB5" w:rsidR="00211D43" w:rsidRDefault="00211D43">
      <w:pPr>
        <w:pStyle w:val="CommentText"/>
      </w:pPr>
      <w:r>
        <w:rPr>
          <w:rStyle w:val="CommentReference"/>
        </w:rPr>
        <w:annotationRef/>
      </w:r>
      <w:r>
        <w:t>I hope you find these edits OK.</w:t>
      </w:r>
    </w:p>
    <w:p w14:paraId="6B69BFA7" w14:textId="6E75E25E" w:rsidR="00211D43" w:rsidRDefault="00211D43">
      <w:pPr>
        <w:pStyle w:val="CommentText"/>
      </w:pPr>
      <w:r>
        <w:t>I tried to make the story flow more smoothly.</w:t>
      </w:r>
    </w:p>
    <w:p w14:paraId="03CD1A48" w14:textId="77777777" w:rsidR="00211D43" w:rsidRDefault="00211D43">
      <w:pPr>
        <w:pStyle w:val="CommentText"/>
      </w:pPr>
    </w:p>
    <w:p w14:paraId="3B7A226A" w14:textId="7476E5BE" w:rsidR="00211D43" w:rsidRDefault="00211D43">
      <w:pPr>
        <w:pStyle w:val="CommentText"/>
      </w:pPr>
      <w:r>
        <w:t xml:space="preserve">I still have one question though: was it only political reasons that you could not implement TDD for the </w:t>
      </w:r>
      <w:proofErr w:type="spellStart"/>
      <w:r>
        <w:t>iOS</w:t>
      </w:r>
      <w:proofErr w:type="spellEnd"/>
      <w:r>
        <w:t xml:space="preserve"> application? Or were there both acceptance of new ideas from that team as well as technical issues?</w:t>
      </w:r>
    </w:p>
    <w:p w14:paraId="5787167F" w14:textId="3339D3D2" w:rsidR="00211D43" w:rsidRDefault="00211D43">
      <w:pPr>
        <w:pStyle w:val="CommentText"/>
      </w:pPr>
      <w:r>
        <w:t>Maybe you should make that more clear.</w:t>
      </w:r>
    </w:p>
    <w:p w14:paraId="1058A18A" w14:textId="77777777" w:rsidR="00211D43" w:rsidRDefault="00211D43">
      <w:pPr>
        <w:pStyle w:val="CommentText"/>
      </w:pPr>
    </w:p>
    <w:p w14:paraId="4C7FEAF7" w14:textId="6265F11A" w:rsidR="00211D43" w:rsidRDefault="00211D43">
      <w:pPr>
        <w:pStyle w:val="CommentText"/>
      </w:pPr>
      <w:r>
        <w:t>For example, why did a Mac procurement matter? Did you need to set up the test environment first for them? This is unclear.</w:t>
      </w:r>
    </w:p>
  </w:comment>
  <w:comment w:id="44" w:author="Jutta Eckstein" w:date="2014-05-22T20:03:00Z" w:initials="JE">
    <w:p w14:paraId="33FFA2FB" w14:textId="6ED547B8" w:rsidR="00211D43" w:rsidRDefault="00211D43">
      <w:pPr>
        <w:pStyle w:val="CommentText"/>
      </w:pPr>
      <w:r>
        <w:rPr>
          <w:rStyle w:val="CommentReference"/>
        </w:rPr>
        <w:annotationRef/>
      </w:r>
      <w:r>
        <w:t>You mentioned already earlier, that it started to become more chaotic. So here it is continuing and not starting</w:t>
      </w:r>
      <w:proofErr w:type="gramStart"/>
      <w:r>
        <w:t>..</w:t>
      </w:r>
      <w:proofErr w:type="gramEnd"/>
    </w:p>
  </w:comment>
  <w:comment w:id="43" w:author="Hiroyuki Ito (The Hiro)" w:date="2014-05-26T17:23:00Z" w:initials="TheHiro">
    <w:p w14:paraId="56BD551A" w14:textId="57E49516" w:rsidR="00211D43" w:rsidRDefault="00211D43">
      <w:pPr>
        <w:pStyle w:val="CommentText"/>
        <w:rPr>
          <w:lang w:eastAsia="ja-JP"/>
        </w:rPr>
      </w:pPr>
      <w:r>
        <w:rPr>
          <w:rFonts w:hint="eastAsia"/>
          <w:lang w:eastAsia="ja-JP"/>
        </w:rPr>
        <w:t>Sure!</w:t>
      </w:r>
      <w:r>
        <w:rPr>
          <w:rStyle w:val="CommentReference"/>
        </w:rPr>
        <w:annotationRef/>
      </w:r>
    </w:p>
  </w:comment>
  <w:comment w:id="45" w:author="Jutta Eckstein" w:date="2014-05-22T20:03:00Z" w:initials="JE">
    <w:p w14:paraId="14E21632" w14:textId="09CAC8EE" w:rsidR="00211D43" w:rsidRDefault="00211D43">
      <w:pPr>
        <w:pStyle w:val="CommentText"/>
      </w:pPr>
      <w:r>
        <w:rPr>
          <w:rStyle w:val="CommentReference"/>
        </w:rPr>
        <w:annotationRef/>
      </w:r>
      <w:r>
        <w:t>That’s not working (at least not for me) – regression of what? I have been thinking about what you want to express and my best guess right now is you mean technical debts. Is this it? (</w:t>
      </w:r>
      <w:proofErr w:type="gramStart"/>
      <w:r>
        <w:t>if</w:t>
      </w:r>
      <w:proofErr w:type="gramEnd"/>
      <w:r>
        <w:t xml:space="preserve"> so, can you please change it everywhere accordingly?)</w:t>
      </w:r>
    </w:p>
  </w:comment>
  <w:comment w:id="46" w:author="Hiroyuki Ito (The Hiro)" w:date="2014-05-27T17:57:00Z" w:initials="TheHiro">
    <w:p w14:paraId="7BD04A9F" w14:textId="77777777" w:rsidR="00211D43" w:rsidRDefault="00211D43">
      <w:pPr>
        <w:pStyle w:val="CommentText"/>
        <w:rPr>
          <w:lang w:eastAsia="ja-JP"/>
        </w:rPr>
      </w:pPr>
      <w:r>
        <w:rPr>
          <w:rStyle w:val="CommentReference"/>
        </w:rPr>
        <w:annotationRef/>
      </w:r>
      <w:r>
        <w:rPr>
          <w:rFonts w:hint="eastAsia"/>
          <w:lang w:eastAsia="ja-JP"/>
        </w:rPr>
        <w:t>I</w:t>
      </w:r>
      <w:r>
        <w:rPr>
          <w:lang w:eastAsia="ja-JP"/>
        </w:rPr>
        <w:t xml:space="preserve"> meant</w:t>
      </w:r>
      <w:r>
        <w:rPr>
          <w:rFonts w:hint="eastAsia"/>
          <w:lang w:eastAsia="ja-JP"/>
        </w:rPr>
        <w:t xml:space="preserve"> </w:t>
      </w:r>
      <w:r>
        <w:rPr>
          <w:lang w:eastAsia="ja-JP"/>
        </w:rPr>
        <w:t>“</w:t>
      </w:r>
      <w:r>
        <w:rPr>
          <w:rFonts w:hint="eastAsia"/>
          <w:lang w:eastAsia="ja-JP"/>
        </w:rPr>
        <w:t>regression</w:t>
      </w:r>
      <w:r>
        <w:rPr>
          <w:lang w:eastAsia="ja-JP"/>
        </w:rPr>
        <w:t>”</w:t>
      </w:r>
      <w:r>
        <w:rPr>
          <w:rFonts w:hint="eastAsia"/>
          <w:lang w:eastAsia="ja-JP"/>
        </w:rPr>
        <w:t xml:space="preserve"> as </w:t>
      </w:r>
      <w:r>
        <w:rPr>
          <w:lang w:eastAsia="ja-JP"/>
        </w:rPr>
        <w:t>“</w:t>
      </w:r>
      <w:r>
        <w:rPr>
          <w:rFonts w:hint="eastAsia"/>
          <w:lang w:eastAsia="ja-JP"/>
        </w:rPr>
        <w:t>regression of already resolved issues</w:t>
      </w:r>
      <w:r>
        <w:rPr>
          <w:lang w:eastAsia="ja-JP"/>
        </w:rPr>
        <w:t>”</w:t>
      </w:r>
      <w:r>
        <w:rPr>
          <w:rFonts w:hint="eastAsia"/>
          <w:lang w:eastAsia="ja-JP"/>
        </w:rPr>
        <w:t>.</w:t>
      </w:r>
    </w:p>
    <w:p w14:paraId="7DB2D9A0" w14:textId="1B458AD2" w:rsidR="00211D43" w:rsidRDefault="00211D43">
      <w:pPr>
        <w:pStyle w:val="CommentText"/>
        <w:rPr>
          <w:lang w:eastAsia="ja-JP"/>
        </w:rPr>
      </w:pPr>
      <w:r>
        <w:rPr>
          <w:rFonts w:hint="eastAsia"/>
          <w:lang w:eastAsia="ja-JP"/>
        </w:rPr>
        <w:t>My colleague from the U.S. advised me that I can mean it by</w:t>
      </w:r>
      <w:r>
        <w:rPr>
          <w:lang w:eastAsia="ja-JP"/>
        </w:rPr>
        <w:t xml:space="preserve"> “</w:t>
      </w:r>
      <w:r>
        <w:rPr>
          <w:rFonts w:hint="eastAsia"/>
          <w:lang w:eastAsia="ja-JP"/>
        </w:rPr>
        <w:t>regression</w:t>
      </w:r>
      <w:r w:rsidRPr="00EE34AF">
        <w:rPr>
          <w:rFonts w:hint="eastAsia"/>
          <w:b/>
          <w:color w:val="FF0000"/>
          <w:lang w:eastAsia="ja-JP"/>
        </w:rPr>
        <w:t>s</w:t>
      </w:r>
      <w:r>
        <w:rPr>
          <w:lang w:eastAsia="ja-JP"/>
        </w:rPr>
        <w:t>”</w:t>
      </w:r>
      <w:r>
        <w:rPr>
          <w:rFonts w:hint="eastAsia"/>
          <w:lang w:eastAsia="ja-JP"/>
        </w:rPr>
        <w:t xml:space="preserve"> </w:t>
      </w:r>
      <w:r>
        <w:rPr>
          <w:lang w:eastAsia="ja-JP"/>
        </w:rPr>
        <w:t>only</w:t>
      </w:r>
      <w:r>
        <w:rPr>
          <w:rFonts w:hint="eastAsia"/>
          <w:lang w:eastAsia="ja-JP"/>
        </w:rPr>
        <w:t>.</w:t>
      </w:r>
    </w:p>
  </w:comment>
  <w:comment w:id="50" w:author="Rebecca Wirfs-Brock" w:date="2014-06-09T16:05:00Z" w:initials="RW">
    <w:p w14:paraId="79EBF8F9" w14:textId="109031AB" w:rsidR="00211D43" w:rsidRDefault="00211D43">
      <w:pPr>
        <w:pStyle w:val="CommentText"/>
      </w:pPr>
      <w:r>
        <w:rPr>
          <w:rStyle w:val="CommentReference"/>
        </w:rPr>
        <w:annotationRef/>
      </w:r>
      <w:r>
        <w:t>How long did it take until you used BDD? It might be nice to include a timeline for when you introduced the practices into the teams.</w:t>
      </w:r>
    </w:p>
    <w:p w14:paraId="68D6B950" w14:textId="77777777" w:rsidR="00211D43" w:rsidRDefault="00211D43">
      <w:pPr>
        <w:pStyle w:val="CommentText"/>
      </w:pPr>
    </w:p>
  </w:comment>
  <w:comment w:id="51" w:author="Rebecca Wirfs-Brock" w:date="2014-06-09T16:06:00Z" w:initials="RW">
    <w:p w14:paraId="3FBFF943" w14:textId="1B378A89" w:rsidR="00211D43" w:rsidRDefault="00211D43">
      <w:pPr>
        <w:pStyle w:val="CommentText"/>
      </w:pPr>
      <w:r>
        <w:rPr>
          <w:rStyle w:val="CommentReference"/>
        </w:rPr>
        <w:annotationRef/>
      </w:r>
      <w:r>
        <w:t>Instead of on a deadline I suggest rephrasing: we decided to “enforce a time limit” for making change requests for each story. That time limit.</w:t>
      </w:r>
    </w:p>
    <w:p w14:paraId="24EFB676" w14:textId="77777777" w:rsidR="00211D43" w:rsidRDefault="00211D43">
      <w:pPr>
        <w:pStyle w:val="CommentText"/>
      </w:pPr>
    </w:p>
    <w:p w14:paraId="3CCA700E" w14:textId="639A18E5" w:rsidR="00211D43" w:rsidRDefault="00211D43">
      <w:pPr>
        <w:pStyle w:val="CommentText"/>
      </w:pPr>
      <w:r>
        <w:t>How strict was this time limit?</w:t>
      </w:r>
    </w:p>
    <w:p w14:paraId="3D398B19" w14:textId="29B9E8BA" w:rsidR="00211D43" w:rsidRDefault="00211D43">
      <w:pPr>
        <w:pStyle w:val="CommentText"/>
      </w:pPr>
      <w:r>
        <w:t>Did people get upset? Or did they like it?</w:t>
      </w:r>
    </w:p>
  </w:comment>
  <w:comment w:id="59" w:author="Rebecca Wirfs-Brock" w:date="2014-06-09T16:07:00Z" w:initials="RW">
    <w:p w14:paraId="5A6CBA2A" w14:textId="6147A3B6" w:rsidR="00211D43" w:rsidRDefault="00211D43">
      <w:pPr>
        <w:pStyle w:val="CommentText"/>
      </w:pPr>
      <w:r>
        <w:rPr>
          <w:rStyle w:val="CommentReference"/>
        </w:rPr>
        <w:annotationRef/>
      </w:r>
      <w:r>
        <w:t>Associated?</w:t>
      </w:r>
    </w:p>
  </w:comment>
  <w:comment w:id="64" w:author="Jutta Eckstein" w:date="2014-05-22T20:07:00Z" w:initials="JE">
    <w:p w14:paraId="543B674E" w14:textId="59A9D3B4" w:rsidR="00211D43" w:rsidRDefault="00211D43">
      <w:pPr>
        <w:pStyle w:val="CommentText"/>
      </w:pPr>
      <w:r>
        <w:rPr>
          <w:rStyle w:val="CommentReference"/>
        </w:rPr>
        <w:annotationRef/>
      </w:r>
      <w:r>
        <w:t>Is self-organized what they became? Or maybe it is self dependent?</w:t>
      </w:r>
    </w:p>
  </w:comment>
  <w:comment w:id="65" w:author="Hiroyuki Ito (The Hiro)" w:date="2014-05-26T18:43:00Z" w:initials="TheHiro">
    <w:p w14:paraId="7AB3263C" w14:textId="7D6263EA" w:rsidR="00211D43" w:rsidRDefault="00211D43">
      <w:pPr>
        <w:pStyle w:val="CommentText"/>
        <w:rPr>
          <w:lang w:eastAsia="ja-JP"/>
        </w:rPr>
      </w:pPr>
      <w:r>
        <w:rPr>
          <w:rStyle w:val="CommentReference"/>
        </w:rPr>
        <w:annotationRef/>
      </w:r>
      <w:r>
        <w:rPr>
          <w:lang w:eastAsia="ja-JP"/>
        </w:rPr>
        <w:t>“</w:t>
      </w:r>
      <w:r>
        <w:rPr>
          <w:rFonts w:hint="eastAsia"/>
          <w:lang w:eastAsia="ja-JP"/>
        </w:rPr>
        <w:t>Self-organized</w:t>
      </w:r>
      <w:r>
        <w:rPr>
          <w:lang w:eastAsia="ja-JP"/>
        </w:rPr>
        <w:t>”</w:t>
      </w:r>
      <w:r>
        <w:rPr>
          <w:rFonts w:hint="eastAsia"/>
          <w:lang w:eastAsia="ja-JP"/>
        </w:rPr>
        <w:t xml:space="preserve"> you suggested is right.</w:t>
      </w:r>
    </w:p>
  </w:comment>
  <w:comment w:id="67" w:author="Rebecca Wirfs-Brock" w:date="2014-06-09T16:09:00Z" w:initials="RW">
    <w:p w14:paraId="5E924810" w14:textId="633D54AE" w:rsidR="00211D43" w:rsidRDefault="00211D43">
      <w:pPr>
        <w:pStyle w:val="CommentText"/>
      </w:pPr>
      <w:r>
        <w:rPr>
          <w:rStyle w:val="CommentReference"/>
        </w:rPr>
        <w:annotationRef/>
      </w:r>
      <w:r>
        <w:t>Efficiency?</w:t>
      </w:r>
    </w:p>
  </w:comment>
  <w:comment w:id="68" w:author="Rebecca Wirfs-Brock" w:date="2014-06-09T16:10:00Z" w:initials="RW">
    <w:p w14:paraId="42E68E32" w14:textId="06353F90" w:rsidR="00211D43" w:rsidRDefault="00211D43">
      <w:pPr>
        <w:pStyle w:val="CommentText"/>
      </w:pPr>
      <w:r>
        <w:rPr>
          <w:rStyle w:val="CommentReference"/>
        </w:rPr>
        <w:annotationRef/>
      </w:r>
      <w:r>
        <w:t>Suggest instead of increased say, The more slack time became available to improve further.</w:t>
      </w:r>
    </w:p>
  </w:comment>
  <w:comment w:id="69" w:author="Rebecca Wirfs-Brock" w:date="2014-06-09T16:12:00Z" w:initials="RW">
    <w:p w14:paraId="43D421A6" w14:textId="395DC321" w:rsidR="00211D43" w:rsidRDefault="00211D43">
      <w:pPr>
        <w:pStyle w:val="CommentText"/>
      </w:pPr>
      <w:r>
        <w:rPr>
          <w:rStyle w:val="CommentReference"/>
        </w:rPr>
        <w:annotationRef/>
      </w:r>
      <w:r>
        <w:t>So they worked for two companies at the same time? This is actually very unusual in the United States, where I live.</w:t>
      </w:r>
    </w:p>
    <w:p w14:paraId="56C4076D" w14:textId="77777777" w:rsidR="00211D43" w:rsidRDefault="00211D43">
      <w:pPr>
        <w:pStyle w:val="CommentText"/>
      </w:pPr>
    </w:p>
    <w:p w14:paraId="5D139D5B" w14:textId="264363AD" w:rsidR="00211D43" w:rsidRDefault="00211D43">
      <w:pPr>
        <w:pStyle w:val="CommentText"/>
      </w:pPr>
      <w:r>
        <w:t>Usually, consultants may work on a project for one company, but they are paid by the consulting company. We don’t think of them, in this case, as working for two companies…</w:t>
      </w:r>
    </w:p>
  </w:comment>
  <w:comment w:id="71" w:author="Rebecca Wirfs-Brock" w:date="2014-06-09T16:13:00Z" w:initials="RW">
    <w:p w14:paraId="5DFD8482" w14:textId="3ACCAD2D" w:rsidR="00211D43" w:rsidRDefault="00211D43">
      <w:pPr>
        <w:pStyle w:val="CommentText"/>
      </w:pPr>
      <w:r>
        <w:rPr>
          <w:rStyle w:val="CommentReference"/>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CommentText"/>
      </w:pPr>
    </w:p>
    <w:p w14:paraId="591C60DA" w14:textId="6B1FA071" w:rsidR="00211D43" w:rsidRDefault="00211D43">
      <w:pPr>
        <w:pStyle w:val="CommentText"/>
      </w:pPr>
      <w:r>
        <w:t>I don’t quite understand what you mean to say.</w:t>
      </w:r>
    </w:p>
  </w:comment>
  <w:comment w:id="72" w:author="Jutta Eckstein" w:date="2014-05-22T20:03:00Z" w:initials="JE">
    <w:p w14:paraId="07C2530B" w14:textId="794E6B41" w:rsidR="00211D43" w:rsidRDefault="00211D43">
      <w:pPr>
        <w:pStyle w:val="CommentText"/>
      </w:pPr>
      <w:r>
        <w:rPr>
          <w:rStyle w:val="CommentReference"/>
        </w:rPr>
        <w:annotationRef/>
      </w:r>
      <w:r>
        <w:t>Which results and whose support did you get? So who is them?</w:t>
      </w:r>
    </w:p>
  </w:comment>
  <w:comment w:id="73" w:author="Hiroyuki Ito (The Hiro)" w:date="2014-05-26T18:53:00Z" w:initials="TheHiro">
    <w:p w14:paraId="54D6D271" w14:textId="6A6D90A3" w:rsidR="00211D43" w:rsidRDefault="00211D43">
      <w:pPr>
        <w:pStyle w:val="CommentText"/>
        <w:rPr>
          <w:lang w:eastAsia="ja-JP"/>
        </w:rPr>
      </w:pPr>
      <w:r>
        <w:rPr>
          <w:rStyle w:val="CommentReference"/>
        </w:rPr>
        <w:annotationRef/>
      </w:r>
      <w:r>
        <w:rPr>
          <w:rFonts w:hint="eastAsia"/>
          <w:lang w:eastAsia="ja-JP"/>
        </w:rPr>
        <w:t>Results by the technical improvements I mentioned above. And the support by the team members and stakeholders. Thank you for clarifying!</w:t>
      </w:r>
    </w:p>
  </w:comment>
  <w:comment w:id="74" w:author="Rebecca Wirfs-Brock" w:date="2014-06-09T16:15:00Z" w:initials="RW">
    <w:p w14:paraId="63286946" w14:textId="19B22178" w:rsidR="00211D43" w:rsidRDefault="00211D43">
      <w:pPr>
        <w:pStyle w:val="CommentText"/>
      </w:pPr>
      <w:r>
        <w:rPr>
          <w:rStyle w:val="CommentReference"/>
        </w:rPr>
        <w:annotationRef/>
      </w:r>
      <w:r>
        <w:t>I don’t quite understand this, and I want to.</w:t>
      </w:r>
    </w:p>
    <w:p w14:paraId="34D2E544" w14:textId="0D0713C5" w:rsidR="00211D43" w:rsidRDefault="00211D43">
      <w:pPr>
        <w:pStyle w:val="CommentText"/>
      </w:pPr>
      <w:r>
        <w:t xml:space="preserve">Did you mean that you worked more on developing the software? And if so, why did it bring the project to a standstill? I don’t understand. Is it because they asked for more and more functionality. (We call that feature creep)? </w:t>
      </w:r>
    </w:p>
  </w:comment>
  <w:comment w:id="77" w:author="Rebecca Wirfs-Brock" w:date="2014-06-09T16:16:00Z" w:initials="RW">
    <w:p w14:paraId="638E353F" w14:textId="4A6334BB" w:rsidR="00211D43" w:rsidRDefault="00211D43">
      <w:pPr>
        <w:pStyle w:val="CommentText"/>
      </w:pPr>
      <w:r>
        <w:rPr>
          <w:rStyle w:val="CommentReference"/>
        </w:rPr>
        <w:annotationRef/>
      </w:r>
      <w:r>
        <w:t xml:space="preserve">I suggest replace “mere” (that sounds derogatory) with another word: critical (that implies you are on the critical work path)…instead you need the freedom to work on tools, practices, </w:t>
      </w:r>
      <w:proofErr w:type="spellStart"/>
      <w:r>
        <w:t>etc</w:t>
      </w:r>
      <w:proofErr w:type="spellEnd"/>
      <w:r>
        <w:t>….</w:t>
      </w:r>
    </w:p>
  </w:comment>
  <w:comment w:id="78" w:author="Rebecca Wirfs-Brock" w:date="2014-06-09T16:17:00Z" w:initials="RW">
    <w:p w14:paraId="5AEABD2D" w14:textId="4B4748C1" w:rsidR="00211D43" w:rsidRDefault="00211D43">
      <w:pPr>
        <w:pStyle w:val="CommentText"/>
      </w:pPr>
      <w:r>
        <w:rPr>
          <w:rStyle w:val="CommentReference"/>
        </w:rPr>
        <w:annotationRef/>
      </w:r>
      <w:r>
        <w:t xml:space="preserve">It isn’t clear exactly what you’ve measured in your Tech-Driven Dev.” Maybe you should list all the things you measure: time to deploy, build, test, number of bugs, </w:t>
      </w:r>
      <w:proofErr w:type="spellStart"/>
      <w:r>
        <w:t>etc</w:t>
      </w:r>
      <w:proofErr w:type="spellEnd"/>
      <w:r>
        <w:t>….</w:t>
      </w:r>
    </w:p>
  </w:comment>
  <w:comment w:id="79" w:author="Rebecca Wirfs-Brock" w:date="2014-06-09T16:18:00Z" w:initials="RW">
    <w:p w14:paraId="4D2F8FEF" w14:textId="4454B8BB" w:rsidR="00BE1F45" w:rsidRDefault="00BE1F45">
      <w:pPr>
        <w:pStyle w:val="CommentText"/>
      </w:pPr>
      <w:r>
        <w:rPr>
          <w:rStyle w:val="CommentReference"/>
        </w:rPr>
        <w:annotationRef/>
      </w:r>
      <w:r>
        <w:t>I feel you could say more, here.</w:t>
      </w:r>
    </w:p>
    <w:p w14:paraId="1EAF40C6" w14:textId="77777777" w:rsidR="00BE1F45" w:rsidRDefault="00BE1F45">
      <w:pPr>
        <w:pStyle w:val="CommentText"/>
      </w:pPr>
    </w:p>
    <w:p w14:paraId="013FBEBF" w14:textId="16E9B0D3" w:rsidR="00BE1F45" w:rsidRDefault="00BE1F45">
      <w:pPr>
        <w:pStyle w:val="CommentText"/>
      </w:pPr>
      <w:r>
        <w:t>With concrete numbers and empirical evidence of the benefits, management can be persuaded to make changes?</w:t>
      </w:r>
    </w:p>
  </w:comment>
  <w:comment w:id="80" w:author="Rebecca Wirfs-Brock" w:date="2014-06-09T16:18:00Z" w:initials="RW">
    <w:p w14:paraId="1E314CD8" w14:textId="389EE07B" w:rsidR="00BE1F45" w:rsidRDefault="00BE1F45">
      <w:pPr>
        <w:pStyle w:val="CommentText"/>
      </w:pPr>
      <w:r>
        <w:rPr>
          <w:rStyle w:val="CommentReference"/>
        </w:rPr>
        <w:annotationRef/>
      </w:r>
      <w:r>
        <w:t>Prevents?</w:t>
      </w:r>
    </w:p>
  </w:comment>
  <w:comment w:id="85" w:author="Rebecca Wirfs-Brock" w:date="2014-06-09T16:21:00Z" w:initials="RW">
    <w:p w14:paraId="65DD0AD7" w14:textId="5DA73EA1" w:rsidR="00BE1F45" w:rsidRDefault="00BE1F45">
      <w:pPr>
        <w:pStyle w:val="CommentText"/>
      </w:pPr>
      <w:r>
        <w:rPr>
          <w:rStyle w:val="CommentReference"/>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87" w:author="Jutta Eckstein" w:date="2014-05-22T20:03:00Z" w:initials="JE">
    <w:p w14:paraId="4ACC39CB" w14:textId="6CD4E62E" w:rsidR="00211D43" w:rsidRDefault="00211D43">
      <w:pPr>
        <w:pStyle w:val="CommentText"/>
      </w:pPr>
      <w:r>
        <w:rPr>
          <w:rStyle w:val="CommentReference"/>
        </w:rPr>
        <w:annotationRef/>
      </w:r>
      <w:r>
        <w:t>This is the third repetition of this sentence.</w:t>
      </w:r>
    </w:p>
  </w:comment>
  <w:comment w:id="88" w:author="Hiroyuki Ito (The Hiro)" w:date="2014-05-22T20:03:00Z" w:initials="TheHiro">
    <w:p w14:paraId="5AE7023A" w14:textId="4A50CB95" w:rsidR="00211D43" w:rsidRDefault="00211D43">
      <w:pPr>
        <w:pStyle w:val="CommentText"/>
        <w:rPr>
          <w:lang w:eastAsia="ja-JP"/>
        </w:rPr>
      </w:pPr>
      <w:r>
        <w:rPr>
          <w:rStyle w:val="CommentReference"/>
        </w:rPr>
        <w:annotationRef/>
      </w:r>
      <w:r>
        <w:rPr>
          <w:rStyle w:val="CommentReference"/>
          <w:rFonts w:hint="eastAsia"/>
          <w:lang w:eastAsia="ja-JP"/>
        </w:rPr>
        <w:t>I</w:t>
      </w:r>
      <w:r>
        <w:rPr>
          <w:rStyle w:val="CommentReference"/>
          <w:lang w:eastAsia="ja-JP"/>
        </w:rPr>
        <w:t>’</w:t>
      </w:r>
      <w:r>
        <w:rPr>
          <w:rStyle w:val="CommentReference"/>
          <w:rFonts w:hint="eastAsia"/>
          <w:lang w:eastAsia="ja-JP"/>
        </w:rPr>
        <w:t>d like to say it again here. This was the big experience for me.</w:t>
      </w:r>
    </w:p>
  </w:comment>
  <w:comment w:id="89" w:author="Jutta Eckstein" w:date="2014-05-22T20:03:00Z" w:initials="JE">
    <w:p w14:paraId="70C2EA95" w14:textId="758F4A2B" w:rsidR="00211D43" w:rsidRDefault="00211D43">
      <w:pPr>
        <w:pStyle w:val="CommentText"/>
      </w:pPr>
      <w:r>
        <w:rPr>
          <w:rStyle w:val="CommentReference"/>
        </w:rPr>
        <w:annotationRef/>
      </w:r>
      <w:r>
        <w:t>Ok, I understand you want to emphasize this. Yet, numerical measurement will support that the leader should act as a coordinator and not as a workforce??? Or what does the numerical measurement support?</w:t>
      </w:r>
    </w:p>
  </w:comment>
  <w:comment w:id="90" w:author="Hiroyuki Ito (The Hiro)" w:date="2014-05-27T14:32:00Z" w:initials="TheHiro">
    <w:p w14:paraId="43C13981" w14:textId="77777777" w:rsidR="00211D43" w:rsidRDefault="00211D43" w:rsidP="00170C86">
      <w:pPr>
        <w:pStyle w:val="CommentText"/>
        <w:rPr>
          <w:lang w:eastAsia="ja-JP"/>
        </w:rPr>
      </w:pPr>
      <w:r>
        <w:rPr>
          <w:rStyle w:val="CommentReference"/>
        </w:rPr>
        <w:annotationRef/>
      </w:r>
      <w:r>
        <w:rPr>
          <w:lang w:eastAsia="ja-JP"/>
        </w:rPr>
        <w:t>I'd like to express the following things.</w:t>
      </w:r>
    </w:p>
    <w:p w14:paraId="66C7F502" w14:textId="77777777" w:rsidR="00211D43" w:rsidRDefault="00211D43" w:rsidP="00170C86">
      <w:pPr>
        <w:pStyle w:val="CommentText"/>
        <w:rPr>
          <w:lang w:eastAsia="ja-JP"/>
        </w:rPr>
      </w:pPr>
      <w:r>
        <w:rPr>
          <w:lang w:eastAsia="ja-JP"/>
        </w:rPr>
        <w:t>1) For leader:</w:t>
      </w:r>
    </w:p>
    <w:p w14:paraId="200F4431" w14:textId="77777777" w:rsidR="00211D43" w:rsidRDefault="00211D43" w:rsidP="00170C86">
      <w:pPr>
        <w:pStyle w:val="CommentText"/>
        <w:rPr>
          <w:lang w:eastAsia="ja-JP"/>
        </w:rPr>
      </w:pPr>
      <w:r>
        <w:rPr>
          <w:lang w:eastAsia="ja-JP"/>
        </w:rPr>
        <w:t xml:space="preserve">- </w:t>
      </w:r>
      <w:proofErr w:type="gramStart"/>
      <w:r>
        <w:rPr>
          <w:lang w:eastAsia="ja-JP"/>
        </w:rPr>
        <w:t>to</w:t>
      </w:r>
      <w:proofErr w:type="gramEnd"/>
      <w:r>
        <w:rPr>
          <w:lang w:eastAsia="ja-JP"/>
        </w:rPr>
        <w:t xml:space="preserve"> collaborate with the team members, managers, and stakeholders</w:t>
      </w:r>
    </w:p>
    <w:p w14:paraId="04B7C5F3" w14:textId="77777777" w:rsidR="00211D43" w:rsidRDefault="00211D43" w:rsidP="00170C86">
      <w:pPr>
        <w:pStyle w:val="CommentText"/>
        <w:rPr>
          <w:lang w:eastAsia="ja-JP"/>
        </w:rPr>
      </w:pPr>
      <w:r>
        <w:rPr>
          <w:lang w:eastAsia="ja-JP"/>
        </w:rPr>
        <w:t xml:space="preserve">- </w:t>
      </w:r>
      <w:proofErr w:type="gramStart"/>
      <w:r>
        <w:rPr>
          <w:lang w:eastAsia="ja-JP"/>
        </w:rPr>
        <w:t>to</w:t>
      </w:r>
      <w:proofErr w:type="gramEnd"/>
      <w:r>
        <w:rPr>
          <w:lang w:eastAsia="ja-JP"/>
        </w:rPr>
        <w:t xml:space="preserve"> get support from the team members, managers, and stakeholders</w:t>
      </w:r>
    </w:p>
    <w:p w14:paraId="1931ACF5" w14:textId="77777777" w:rsidR="00211D43" w:rsidRDefault="00211D43" w:rsidP="00170C86">
      <w:pPr>
        <w:pStyle w:val="CommentText"/>
        <w:rPr>
          <w:lang w:eastAsia="ja-JP"/>
        </w:rPr>
      </w:pPr>
      <w:r>
        <w:rPr>
          <w:lang w:eastAsia="ja-JP"/>
        </w:rPr>
        <w:t>2) For the team members:</w:t>
      </w:r>
    </w:p>
    <w:p w14:paraId="21C4F6E4" w14:textId="77777777" w:rsidR="00211D43" w:rsidRDefault="00211D43" w:rsidP="00170C86">
      <w:pPr>
        <w:pStyle w:val="CommentText"/>
        <w:rPr>
          <w:lang w:eastAsia="ja-JP"/>
        </w:rPr>
      </w:pPr>
      <w:r>
        <w:rPr>
          <w:lang w:eastAsia="ja-JP"/>
        </w:rPr>
        <w:t xml:space="preserve">- </w:t>
      </w:r>
      <w:proofErr w:type="gramStart"/>
      <w:r>
        <w:rPr>
          <w:lang w:eastAsia="ja-JP"/>
        </w:rPr>
        <w:t>to</w:t>
      </w:r>
      <w:proofErr w:type="gramEnd"/>
      <w:r>
        <w:rPr>
          <w:lang w:eastAsia="ja-JP"/>
        </w:rPr>
        <w:t xml:space="preserve"> find the problems the team wants to solve</w:t>
      </w:r>
    </w:p>
    <w:p w14:paraId="1C405209" w14:textId="77777777" w:rsidR="00211D43" w:rsidRDefault="00211D43" w:rsidP="00170C86">
      <w:pPr>
        <w:pStyle w:val="CommentText"/>
        <w:rPr>
          <w:lang w:eastAsia="ja-JP"/>
        </w:rPr>
      </w:pPr>
      <w:r>
        <w:rPr>
          <w:lang w:eastAsia="ja-JP"/>
        </w:rPr>
        <w:t xml:space="preserve">- </w:t>
      </w:r>
      <w:proofErr w:type="gramStart"/>
      <w:r>
        <w:rPr>
          <w:lang w:eastAsia="ja-JP"/>
        </w:rPr>
        <w:t>to</w:t>
      </w:r>
      <w:proofErr w:type="gramEnd"/>
      <w:r>
        <w:rPr>
          <w:lang w:eastAsia="ja-JP"/>
        </w:rPr>
        <w:t xml:space="preserve"> support decision-making by the team</w:t>
      </w:r>
    </w:p>
    <w:p w14:paraId="6A97E880" w14:textId="77777777" w:rsidR="00211D43" w:rsidRDefault="00211D43" w:rsidP="00170C86">
      <w:pPr>
        <w:pStyle w:val="CommentText"/>
        <w:rPr>
          <w:lang w:eastAsia="ja-JP"/>
        </w:rPr>
      </w:pPr>
    </w:p>
    <w:p w14:paraId="764D5F70" w14:textId="60BF7068" w:rsidR="00211D43" w:rsidRDefault="00211D43" w:rsidP="00170C86">
      <w:pPr>
        <w:pStyle w:val="CommentText"/>
      </w:pPr>
      <w:r>
        <w:rPr>
          <w:lang w:eastAsia="ja-JP"/>
        </w:rPr>
        <w:t>In short, "support improving the Technology-Driven Development mechanism".</w:t>
      </w:r>
    </w:p>
  </w:comment>
  <w:comment w:id="91" w:author="Jutta Eckstein" w:date="2014-05-22T20:03:00Z" w:initials="JE">
    <w:p w14:paraId="151D39D4" w14:textId="5CDED2CF" w:rsidR="00211D43" w:rsidRDefault="00211D43">
      <w:pPr>
        <w:pStyle w:val="CommentText"/>
      </w:pPr>
      <w:r>
        <w:rPr>
          <w:rStyle w:val="CommentReference"/>
        </w:rPr>
        <w:annotationRef/>
      </w:r>
      <w:r>
        <w:t>Once more: in both organizations or only yours?</w:t>
      </w:r>
    </w:p>
  </w:comment>
  <w:comment w:id="92" w:author="Hiroyuki Ito (The Hiro)" w:date="2014-05-26T17:14:00Z" w:initials="TheHiro">
    <w:p w14:paraId="26215665" w14:textId="5145BE7F" w:rsidR="00211D43" w:rsidRDefault="00211D43">
      <w:pPr>
        <w:pStyle w:val="CommentText"/>
        <w:rPr>
          <w:lang w:eastAsia="ja-JP"/>
        </w:rPr>
      </w:pPr>
      <w:r>
        <w:rPr>
          <w:rStyle w:val="CommentReference"/>
        </w:rPr>
        <w:annotationRef/>
      </w:r>
      <w:r>
        <w:rPr>
          <w:rFonts w:hint="eastAsia"/>
          <w:lang w:eastAsia="ja-JP"/>
        </w:rPr>
        <w:t>Both organizations.</w:t>
      </w:r>
    </w:p>
  </w:comment>
  <w:comment w:id="93" w:author="Rebecca Wirfs-Brock" w:date="2014-06-09T16:22:00Z" w:initials="RW">
    <w:p w14:paraId="032B578E" w14:textId="77777777" w:rsidR="00BE1F45" w:rsidRDefault="00BE1F45">
      <w:pPr>
        <w:pStyle w:val="CommentText"/>
      </w:pPr>
      <w:r>
        <w:rPr>
          <w:rStyle w:val="CommentReference"/>
        </w:rPr>
        <w:annotationRef/>
      </w:r>
      <w:r>
        <w:t>Any ideas about areas you want to focus on for improving TDD?</w:t>
      </w:r>
    </w:p>
    <w:p w14:paraId="741A989A" w14:textId="6836469D" w:rsidR="00BE1F45" w:rsidRDefault="00BE1F45">
      <w:pPr>
        <w:pStyle w:val="CommentText"/>
      </w:pPr>
      <w:r>
        <w:t xml:space="preserve">This is the place to mention </w:t>
      </w:r>
      <w:r>
        <w:t>them.</w:t>
      </w:r>
      <w:bookmarkStart w:id="94" w:name="_GoBack"/>
      <w:bookmarkEnd w:id="9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F0F27" w14:textId="77777777" w:rsidR="00211D43" w:rsidRDefault="00211D43">
      <w:r>
        <w:separator/>
      </w:r>
    </w:p>
  </w:endnote>
  <w:endnote w:type="continuationSeparator" w:id="0">
    <w:p w14:paraId="2D867FC5" w14:textId="77777777" w:rsidR="00211D43" w:rsidRDefault="00211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Content>
      <w:p w14:paraId="0401F012" w14:textId="3BEC1D74" w:rsidR="00211D43" w:rsidRPr="00AA7AD2" w:rsidRDefault="00211D43" w:rsidP="00AA7AD2">
        <w:pPr>
          <w:pStyle w:val="Footer"/>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BE1F45">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211D43" w:rsidRDefault="00211D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FD0BB" w14:textId="77777777" w:rsidR="00211D43" w:rsidRPr="00961868" w:rsidRDefault="00211D43">
      <w:pPr>
        <w:rPr>
          <w:rFonts w:ascii="NewCenturySchlbk" w:hAnsi="NewCenturySchlbk"/>
        </w:rPr>
      </w:pPr>
      <w:r w:rsidRPr="00961868">
        <w:rPr>
          <w:rFonts w:ascii="NewCenturySchlbk" w:hAnsi="NewCenturySchlbk"/>
        </w:rPr>
        <w:separator/>
      </w:r>
    </w:p>
  </w:footnote>
  <w:footnote w:type="continuationSeparator" w:id="0">
    <w:p w14:paraId="0F5D036A" w14:textId="77777777" w:rsidR="00211D43" w:rsidRDefault="00211D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Heading1"/>
      <w:lvlText w:val="%1."/>
      <w:lvlJc w:val="left"/>
      <w:pPr>
        <w:ind w:left="360" w:hanging="360"/>
      </w:pPr>
      <w:rPr>
        <w:rFonts w:ascii="NewCenturySchlbk" w:hAnsi="NewCenturySchlbk" w:hint="default"/>
      </w:rPr>
    </w:lvl>
    <w:lvl w:ilvl="1">
      <w:start w:val="1"/>
      <w:numFmt w:val="decimal"/>
      <w:pStyle w:val="Heading2"/>
      <w:lvlText w:val="%1.%2"/>
      <w:lvlJc w:val="left"/>
      <w:pPr>
        <w:tabs>
          <w:tab w:val="num" w:pos="480"/>
        </w:tabs>
        <w:ind w:left="480" w:hanging="48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B25"/>
    <w:rsid w:val="00034041"/>
    <w:rsid w:val="000354C3"/>
    <w:rsid w:val="000355A5"/>
    <w:rsid w:val="00035F59"/>
    <w:rsid w:val="00036101"/>
    <w:rsid w:val="000363B9"/>
    <w:rsid w:val="00036812"/>
    <w:rsid w:val="00036C8B"/>
    <w:rsid w:val="00037218"/>
    <w:rsid w:val="00037304"/>
    <w:rsid w:val="000377E9"/>
    <w:rsid w:val="00037BC2"/>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B50"/>
    <w:rsid w:val="000C3CD3"/>
    <w:rsid w:val="000C3DB5"/>
    <w:rsid w:val="000C3EAF"/>
    <w:rsid w:val="000C42A2"/>
    <w:rsid w:val="000C4362"/>
    <w:rsid w:val="000C4402"/>
    <w:rsid w:val="000C4746"/>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DA"/>
    <w:rsid w:val="000E3391"/>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B98"/>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F79"/>
    <w:rsid w:val="00173B17"/>
    <w:rsid w:val="00173FAF"/>
    <w:rsid w:val="001745ED"/>
    <w:rsid w:val="001747ED"/>
    <w:rsid w:val="001748D8"/>
    <w:rsid w:val="00174A10"/>
    <w:rsid w:val="00174FAF"/>
    <w:rsid w:val="001752FE"/>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3FA"/>
    <w:rsid w:val="001A37A5"/>
    <w:rsid w:val="001A38DA"/>
    <w:rsid w:val="001A3BB9"/>
    <w:rsid w:val="001A3D50"/>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214B"/>
    <w:rsid w:val="001C2526"/>
    <w:rsid w:val="001C26C2"/>
    <w:rsid w:val="001C2DB0"/>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7A1"/>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86E"/>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4591"/>
    <w:rsid w:val="002D488B"/>
    <w:rsid w:val="002D4D14"/>
    <w:rsid w:val="002D4DAA"/>
    <w:rsid w:val="002D5875"/>
    <w:rsid w:val="002D5BE3"/>
    <w:rsid w:val="002D5C4B"/>
    <w:rsid w:val="002D5D62"/>
    <w:rsid w:val="002D5DF5"/>
    <w:rsid w:val="002D64FC"/>
    <w:rsid w:val="002D6928"/>
    <w:rsid w:val="002D6935"/>
    <w:rsid w:val="002D766E"/>
    <w:rsid w:val="002D7EDC"/>
    <w:rsid w:val="002E04B4"/>
    <w:rsid w:val="002E0DE6"/>
    <w:rsid w:val="002E1195"/>
    <w:rsid w:val="002E1287"/>
    <w:rsid w:val="002E1A20"/>
    <w:rsid w:val="002E1C57"/>
    <w:rsid w:val="002E1CE9"/>
    <w:rsid w:val="002E1E95"/>
    <w:rsid w:val="002E208C"/>
    <w:rsid w:val="002E273D"/>
    <w:rsid w:val="002E29D7"/>
    <w:rsid w:val="002E2B32"/>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343"/>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1649"/>
    <w:rsid w:val="00323372"/>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915"/>
    <w:rsid w:val="00397D67"/>
    <w:rsid w:val="00397F2D"/>
    <w:rsid w:val="003A00DC"/>
    <w:rsid w:val="003A0281"/>
    <w:rsid w:val="003A0686"/>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0F"/>
    <w:rsid w:val="00410E77"/>
    <w:rsid w:val="004112C7"/>
    <w:rsid w:val="00412008"/>
    <w:rsid w:val="00412195"/>
    <w:rsid w:val="00412660"/>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0FA1"/>
    <w:rsid w:val="004210E9"/>
    <w:rsid w:val="004216A1"/>
    <w:rsid w:val="00421DA5"/>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33FA"/>
    <w:rsid w:val="00453489"/>
    <w:rsid w:val="004534AC"/>
    <w:rsid w:val="00453A2B"/>
    <w:rsid w:val="004540FE"/>
    <w:rsid w:val="00454295"/>
    <w:rsid w:val="00455405"/>
    <w:rsid w:val="004554AD"/>
    <w:rsid w:val="0045699F"/>
    <w:rsid w:val="00456A3A"/>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C63"/>
    <w:rsid w:val="00472E0A"/>
    <w:rsid w:val="0047338D"/>
    <w:rsid w:val="0047428A"/>
    <w:rsid w:val="00475B08"/>
    <w:rsid w:val="004760C2"/>
    <w:rsid w:val="00476258"/>
    <w:rsid w:val="00476309"/>
    <w:rsid w:val="0047661E"/>
    <w:rsid w:val="00476A5B"/>
    <w:rsid w:val="00476F52"/>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75"/>
    <w:rsid w:val="004B7B50"/>
    <w:rsid w:val="004B7CA5"/>
    <w:rsid w:val="004C05E5"/>
    <w:rsid w:val="004C0980"/>
    <w:rsid w:val="004C102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595"/>
    <w:rsid w:val="004F1690"/>
    <w:rsid w:val="004F178E"/>
    <w:rsid w:val="004F1AF0"/>
    <w:rsid w:val="004F1FAD"/>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681"/>
    <w:rsid w:val="00553EE1"/>
    <w:rsid w:val="005562F9"/>
    <w:rsid w:val="0055691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6F47"/>
    <w:rsid w:val="005E73EC"/>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135A"/>
    <w:rsid w:val="00672130"/>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A7679"/>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3FF"/>
    <w:rsid w:val="006B4A85"/>
    <w:rsid w:val="006B4FF9"/>
    <w:rsid w:val="006B5518"/>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771"/>
    <w:rsid w:val="007E79A6"/>
    <w:rsid w:val="007F013A"/>
    <w:rsid w:val="007F03AD"/>
    <w:rsid w:val="007F130C"/>
    <w:rsid w:val="007F16CA"/>
    <w:rsid w:val="007F1FC1"/>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F4A"/>
    <w:rsid w:val="007F7190"/>
    <w:rsid w:val="007F721D"/>
    <w:rsid w:val="007F72FE"/>
    <w:rsid w:val="007F7503"/>
    <w:rsid w:val="007F786E"/>
    <w:rsid w:val="00800363"/>
    <w:rsid w:val="00800846"/>
    <w:rsid w:val="008009D0"/>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3E9F"/>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113"/>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B7572"/>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6A28"/>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517"/>
    <w:rsid w:val="00A158FE"/>
    <w:rsid w:val="00A164E6"/>
    <w:rsid w:val="00A166A2"/>
    <w:rsid w:val="00A16CC5"/>
    <w:rsid w:val="00A17288"/>
    <w:rsid w:val="00A17580"/>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64CF"/>
    <w:rsid w:val="00A26CF5"/>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47B2"/>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AC7"/>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2E"/>
    <w:rsid w:val="00B13BAF"/>
    <w:rsid w:val="00B13CE5"/>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C34"/>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6A7"/>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1C0"/>
    <w:rsid w:val="00C124AF"/>
    <w:rsid w:val="00C12974"/>
    <w:rsid w:val="00C13214"/>
    <w:rsid w:val="00C1354A"/>
    <w:rsid w:val="00C13600"/>
    <w:rsid w:val="00C13761"/>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E13"/>
    <w:rsid w:val="00C362A7"/>
    <w:rsid w:val="00C36A2D"/>
    <w:rsid w:val="00C36C4A"/>
    <w:rsid w:val="00C37015"/>
    <w:rsid w:val="00C3773F"/>
    <w:rsid w:val="00C377E3"/>
    <w:rsid w:val="00C40329"/>
    <w:rsid w:val="00C41331"/>
    <w:rsid w:val="00C422D0"/>
    <w:rsid w:val="00C42998"/>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834"/>
    <w:rsid w:val="00D74B54"/>
    <w:rsid w:val="00D751D3"/>
    <w:rsid w:val="00D75649"/>
    <w:rsid w:val="00D759AF"/>
    <w:rsid w:val="00D76381"/>
    <w:rsid w:val="00D76766"/>
    <w:rsid w:val="00D7697C"/>
    <w:rsid w:val="00D769F1"/>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90B"/>
    <w:rsid w:val="00DA6F7A"/>
    <w:rsid w:val="00DA784B"/>
    <w:rsid w:val="00DB0235"/>
    <w:rsid w:val="00DB08E3"/>
    <w:rsid w:val="00DB0BC6"/>
    <w:rsid w:val="00DB0D34"/>
    <w:rsid w:val="00DB0F3F"/>
    <w:rsid w:val="00DB212C"/>
    <w:rsid w:val="00DB29BD"/>
    <w:rsid w:val="00DB2D80"/>
    <w:rsid w:val="00DB31D4"/>
    <w:rsid w:val="00DB37B5"/>
    <w:rsid w:val="00DB4588"/>
    <w:rsid w:val="00DB4CA6"/>
    <w:rsid w:val="00DB4DDA"/>
    <w:rsid w:val="00DB52F0"/>
    <w:rsid w:val="00DB547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AE"/>
    <w:rsid w:val="00DF1CDA"/>
    <w:rsid w:val="00DF29F9"/>
    <w:rsid w:val="00DF32AC"/>
    <w:rsid w:val="00DF3C94"/>
    <w:rsid w:val="00DF4138"/>
    <w:rsid w:val="00DF4AC8"/>
    <w:rsid w:val="00DF4D55"/>
    <w:rsid w:val="00DF4F49"/>
    <w:rsid w:val="00DF52E0"/>
    <w:rsid w:val="00DF598D"/>
    <w:rsid w:val="00DF5E0F"/>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432"/>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5FD4"/>
    <w:rsid w:val="00E86012"/>
    <w:rsid w:val="00E8645C"/>
    <w:rsid w:val="00E865ED"/>
    <w:rsid w:val="00E87055"/>
    <w:rsid w:val="00E872D8"/>
    <w:rsid w:val="00E8752F"/>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2C5"/>
    <w:rsid w:val="00EC43FB"/>
    <w:rsid w:val="00EC474D"/>
    <w:rsid w:val="00EC5275"/>
    <w:rsid w:val="00EC53E0"/>
    <w:rsid w:val="00EC5715"/>
    <w:rsid w:val="00EC57BE"/>
    <w:rsid w:val="00EC5858"/>
    <w:rsid w:val="00EC650C"/>
    <w:rsid w:val="00EC6EDA"/>
    <w:rsid w:val="00EC7BC8"/>
    <w:rsid w:val="00EC7FF3"/>
    <w:rsid w:val="00ED03BA"/>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13D"/>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BE8"/>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45E9"/>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5EF"/>
    <w:rsid w:val="00F80FFF"/>
    <w:rsid w:val="00F81441"/>
    <w:rsid w:val="00F8158D"/>
    <w:rsid w:val="00F818AC"/>
    <w:rsid w:val="00F81F56"/>
    <w:rsid w:val="00F82CE2"/>
    <w:rsid w:val="00F839C6"/>
    <w:rsid w:val="00F83A13"/>
    <w:rsid w:val="00F83B60"/>
    <w:rsid w:val="00F84897"/>
    <w:rsid w:val="00F84A4A"/>
    <w:rsid w:val="00F85B54"/>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765"/>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39"/>
    <w:rPr>
      <w:sz w:val="24"/>
      <w:szCs w:val="24"/>
    </w:rPr>
  </w:style>
  <w:style w:type="paragraph" w:styleId="Heading1">
    <w:name w:val="heading 1"/>
    <w:basedOn w:val="Normal"/>
    <w:next w:val="Normal"/>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Heading2">
    <w:name w:val="heading 2"/>
    <w:basedOn w:val="Normal"/>
    <w:next w:val="Normal"/>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Heading3">
    <w:name w:val="heading 3"/>
    <w:basedOn w:val="Normal"/>
    <w:next w:val="Normal"/>
    <w:qFormat/>
    <w:rsid w:val="00B76B39"/>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qFormat/>
    <w:rsid w:val="00B76B39"/>
    <w:pPr>
      <w:keepNext/>
      <w:numPr>
        <w:ilvl w:val="3"/>
        <w:numId w:val="6"/>
      </w:numPr>
      <w:spacing w:before="240" w:after="60"/>
      <w:outlineLvl w:val="3"/>
    </w:pPr>
    <w:rPr>
      <w:b/>
      <w:bCs/>
      <w:sz w:val="28"/>
      <w:szCs w:val="28"/>
      <w:lang w:eastAsia="zh-CN"/>
    </w:rPr>
  </w:style>
  <w:style w:type="paragraph" w:styleId="Heading5">
    <w:name w:val="heading 5"/>
    <w:basedOn w:val="Normal"/>
    <w:next w:val="Normal"/>
    <w:qFormat/>
    <w:rsid w:val="00B76B39"/>
    <w:pPr>
      <w:numPr>
        <w:ilvl w:val="4"/>
        <w:numId w:val="6"/>
      </w:numPr>
      <w:spacing w:before="240" w:after="60"/>
      <w:outlineLvl w:val="4"/>
    </w:pPr>
    <w:rPr>
      <w:b/>
      <w:bCs/>
      <w:i/>
      <w:iCs/>
      <w:sz w:val="26"/>
      <w:szCs w:val="26"/>
      <w:lang w:eastAsia="zh-CN"/>
    </w:rPr>
  </w:style>
  <w:style w:type="paragraph" w:styleId="Heading6">
    <w:name w:val="heading 6"/>
    <w:basedOn w:val="Normal"/>
    <w:next w:val="Normal"/>
    <w:qFormat/>
    <w:rsid w:val="00B76B39"/>
    <w:pPr>
      <w:numPr>
        <w:ilvl w:val="5"/>
        <w:numId w:val="6"/>
      </w:numPr>
      <w:spacing w:before="240" w:after="60"/>
      <w:outlineLvl w:val="5"/>
    </w:pPr>
    <w:rPr>
      <w:b/>
      <w:bCs/>
      <w:sz w:val="22"/>
      <w:szCs w:val="22"/>
      <w:lang w:eastAsia="zh-CN"/>
    </w:rPr>
  </w:style>
  <w:style w:type="paragraph" w:styleId="Heading7">
    <w:name w:val="heading 7"/>
    <w:basedOn w:val="Normal"/>
    <w:next w:val="Normal"/>
    <w:qFormat/>
    <w:rsid w:val="00B76B39"/>
    <w:pPr>
      <w:numPr>
        <w:ilvl w:val="6"/>
        <w:numId w:val="6"/>
      </w:numPr>
      <w:spacing w:before="240" w:after="60"/>
      <w:outlineLvl w:val="6"/>
    </w:pPr>
    <w:rPr>
      <w:lang w:eastAsia="zh-CN"/>
    </w:rPr>
  </w:style>
  <w:style w:type="paragraph" w:styleId="Heading8">
    <w:name w:val="heading 8"/>
    <w:basedOn w:val="Normal"/>
    <w:next w:val="Normal"/>
    <w:qFormat/>
    <w:rsid w:val="00B76B39"/>
    <w:pPr>
      <w:numPr>
        <w:ilvl w:val="7"/>
        <w:numId w:val="6"/>
      </w:numPr>
      <w:spacing w:before="240" w:after="60"/>
      <w:outlineLvl w:val="7"/>
    </w:pPr>
    <w:rPr>
      <w:i/>
      <w:iCs/>
      <w:lang w:eastAsia="zh-CN"/>
    </w:rPr>
  </w:style>
  <w:style w:type="paragraph" w:styleId="Heading9">
    <w:name w:val="heading 9"/>
    <w:basedOn w:val="Normal"/>
    <w:next w:val="Normal"/>
    <w:qFormat/>
    <w:rsid w:val="00B76B39"/>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abicList">
    <w:name w:val="Arabic List"/>
    <w:basedOn w:val="Normal"/>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FootnoteReference">
    <w:name w:val="footnote reference"/>
    <w:basedOn w:val="DefaultParagraphFont"/>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DefaultParagraphFont"/>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Hyperlink">
    <w:name w:val="Hyperlink"/>
    <w:basedOn w:val="DefaultParagraphFont"/>
    <w:semiHidden/>
    <w:rsid w:val="00B76B39"/>
    <w:rPr>
      <w:color w:val="0000FF"/>
      <w:u w:val="single"/>
    </w:rPr>
  </w:style>
  <w:style w:type="paragraph" w:customStyle="1" w:styleId="InitialBodyText">
    <w:name w:val="Initial Body Text"/>
    <w:basedOn w:val="Normal"/>
    <w:rsid w:val="00B76B39"/>
    <w:pPr>
      <w:jc w:val="both"/>
    </w:pPr>
    <w:rPr>
      <w:rFonts w:ascii="NewCenturySchlbk-Roman" w:hAnsi="NewCenturySchlbk-Roman"/>
      <w:sz w:val="20"/>
      <w:szCs w:val="20"/>
      <w:lang w:eastAsia="zh-CN"/>
    </w:rPr>
  </w:style>
  <w:style w:type="paragraph" w:customStyle="1" w:styleId="TableCaption">
    <w:name w:val="Table Caption"/>
    <w:basedOn w:val="Normal"/>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Normal"/>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Normal"/>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DefaultParagraphFont"/>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Normal"/>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Normal"/>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Normal"/>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Normal"/>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Normal"/>
    <w:rsid w:val="008F0C62"/>
    <w:pPr>
      <w:spacing w:before="900"/>
      <w:jc w:val="center"/>
    </w:pPr>
    <w:rPr>
      <w:rFonts w:ascii="NewCenturySchlbk" w:hAnsi="NewCenturySchlbk" w:cs="Arial"/>
      <w:b/>
      <w:color w:val="FFFFFF"/>
      <w:lang w:eastAsia="zh-CN"/>
    </w:rPr>
  </w:style>
  <w:style w:type="paragraph" w:styleId="BalloonText">
    <w:name w:val="Balloon Text"/>
    <w:basedOn w:val="Normal"/>
    <w:link w:val="BalloonTextChar"/>
    <w:uiPriority w:val="99"/>
    <w:semiHidden/>
    <w:unhideWhenUsed/>
    <w:rsid w:val="00540DB4"/>
    <w:rPr>
      <w:rFonts w:ascii="Tahoma" w:hAnsi="Tahoma" w:cs="Tahoma"/>
      <w:sz w:val="16"/>
      <w:szCs w:val="16"/>
    </w:rPr>
  </w:style>
  <w:style w:type="character" w:customStyle="1" w:styleId="BalloonTextChar">
    <w:name w:val="Balloon Text Char"/>
    <w:basedOn w:val="DefaultParagraphFont"/>
    <w:link w:val="BalloonText"/>
    <w:uiPriority w:val="99"/>
    <w:semiHidden/>
    <w:rsid w:val="00540DB4"/>
    <w:rPr>
      <w:rFonts w:ascii="Tahoma" w:hAnsi="Tahoma" w:cs="Tahoma"/>
      <w:sz w:val="16"/>
      <w:szCs w:val="16"/>
    </w:rPr>
  </w:style>
  <w:style w:type="paragraph" w:styleId="DocumentMap">
    <w:name w:val="Document Map"/>
    <w:basedOn w:val="Normal"/>
    <w:link w:val="DocumentMapChar"/>
    <w:uiPriority w:val="99"/>
    <w:semiHidden/>
    <w:unhideWhenUsed/>
    <w:rsid w:val="000E2307"/>
    <w:rPr>
      <w:rFonts w:ascii="Tahoma" w:hAnsi="Tahoma" w:cs="Tahoma"/>
      <w:sz w:val="16"/>
      <w:szCs w:val="16"/>
    </w:rPr>
  </w:style>
  <w:style w:type="character" w:customStyle="1" w:styleId="DocumentMapChar">
    <w:name w:val="Document Map Char"/>
    <w:basedOn w:val="DefaultParagraphFont"/>
    <w:link w:val="DocumentMap"/>
    <w:uiPriority w:val="99"/>
    <w:semiHidden/>
    <w:rsid w:val="000E2307"/>
    <w:rPr>
      <w:rFonts w:ascii="Tahoma" w:hAnsi="Tahoma" w:cs="Tahoma"/>
      <w:sz w:val="16"/>
      <w:szCs w:val="16"/>
    </w:rPr>
  </w:style>
  <w:style w:type="paragraph" w:styleId="Header">
    <w:name w:val="header"/>
    <w:basedOn w:val="Normal"/>
    <w:link w:val="HeaderChar"/>
    <w:uiPriority w:val="99"/>
    <w:unhideWhenUsed/>
    <w:rsid w:val="00AA7AD2"/>
    <w:pPr>
      <w:tabs>
        <w:tab w:val="center" w:pos="4680"/>
        <w:tab w:val="right" w:pos="9360"/>
      </w:tabs>
    </w:pPr>
  </w:style>
  <w:style w:type="character" w:customStyle="1" w:styleId="HeaderChar">
    <w:name w:val="Header Char"/>
    <w:basedOn w:val="DefaultParagraphFont"/>
    <w:link w:val="Header"/>
    <w:uiPriority w:val="99"/>
    <w:rsid w:val="00AA7AD2"/>
    <w:rPr>
      <w:sz w:val="24"/>
      <w:szCs w:val="24"/>
    </w:rPr>
  </w:style>
  <w:style w:type="paragraph" w:styleId="Footer">
    <w:name w:val="footer"/>
    <w:basedOn w:val="Normal"/>
    <w:link w:val="FooterChar"/>
    <w:uiPriority w:val="99"/>
    <w:unhideWhenUsed/>
    <w:rsid w:val="00AA7AD2"/>
    <w:pPr>
      <w:tabs>
        <w:tab w:val="center" w:pos="4680"/>
        <w:tab w:val="right" w:pos="9360"/>
      </w:tabs>
    </w:pPr>
  </w:style>
  <w:style w:type="character" w:customStyle="1" w:styleId="FooterChar">
    <w:name w:val="Footer Char"/>
    <w:basedOn w:val="DefaultParagraphFont"/>
    <w:link w:val="Footer"/>
    <w:uiPriority w:val="99"/>
    <w:rsid w:val="00AA7AD2"/>
    <w:rPr>
      <w:sz w:val="24"/>
      <w:szCs w:val="24"/>
    </w:rPr>
  </w:style>
  <w:style w:type="character" w:styleId="CommentReference">
    <w:name w:val="annotation reference"/>
    <w:basedOn w:val="DefaultParagraphFont"/>
    <w:uiPriority w:val="99"/>
    <w:semiHidden/>
    <w:unhideWhenUsed/>
    <w:rsid w:val="006B14B6"/>
    <w:rPr>
      <w:sz w:val="18"/>
      <w:szCs w:val="18"/>
    </w:rPr>
  </w:style>
  <w:style w:type="paragraph" w:styleId="CommentText">
    <w:name w:val="annotation text"/>
    <w:basedOn w:val="Normal"/>
    <w:link w:val="CommentTextChar"/>
    <w:uiPriority w:val="99"/>
    <w:semiHidden/>
    <w:unhideWhenUsed/>
    <w:rsid w:val="006B14B6"/>
  </w:style>
  <w:style w:type="character" w:customStyle="1" w:styleId="CommentTextChar">
    <w:name w:val="Comment Text Char"/>
    <w:basedOn w:val="DefaultParagraphFont"/>
    <w:link w:val="CommentText"/>
    <w:uiPriority w:val="99"/>
    <w:semiHidden/>
    <w:rsid w:val="006B14B6"/>
    <w:rPr>
      <w:sz w:val="24"/>
      <w:szCs w:val="24"/>
    </w:rPr>
  </w:style>
  <w:style w:type="paragraph" w:styleId="CommentSubject">
    <w:name w:val="annotation subject"/>
    <w:basedOn w:val="CommentText"/>
    <w:next w:val="CommentText"/>
    <w:link w:val="CommentSubjectChar"/>
    <w:uiPriority w:val="99"/>
    <w:semiHidden/>
    <w:unhideWhenUsed/>
    <w:rsid w:val="006B14B6"/>
    <w:rPr>
      <w:b/>
      <w:bCs/>
    </w:rPr>
  </w:style>
  <w:style w:type="character" w:customStyle="1" w:styleId="CommentSubjectChar">
    <w:name w:val="Comment Subject Char"/>
    <w:basedOn w:val="CommentTextChar"/>
    <w:link w:val="CommentSubject"/>
    <w:uiPriority w:val="99"/>
    <w:semiHidden/>
    <w:rsid w:val="006B14B6"/>
    <w:rPr>
      <w:b/>
      <w:bCs/>
      <w:sz w:val="24"/>
      <w:szCs w:val="24"/>
    </w:rPr>
  </w:style>
  <w:style w:type="paragraph" w:styleId="ListParagraph">
    <w:name w:val="List Paragraph"/>
    <w:basedOn w:val="Normal"/>
    <w:uiPriority w:val="34"/>
    <w:qFormat/>
    <w:rsid w:val="00ED2DCE"/>
    <w:pPr>
      <w:ind w:leftChars="400" w:left="960"/>
    </w:pPr>
  </w:style>
  <w:style w:type="paragraph" w:styleId="FootnoteText">
    <w:name w:val="footnote text"/>
    <w:basedOn w:val="Normal"/>
    <w:link w:val="FootnoteTextChar"/>
    <w:uiPriority w:val="99"/>
    <w:unhideWhenUsed/>
    <w:rsid w:val="00FA5AC6"/>
    <w:pPr>
      <w:snapToGrid w:val="0"/>
    </w:pPr>
  </w:style>
  <w:style w:type="character" w:customStyle="1" w:styleId="FootnoteTextChar">
    <w:name w:val="Footnote Text Char"/>
    <w:basedOn w:val="DefaultParagraphFont"/>
    <w:link w:val="FootnoteText"/>
    <w:uiPriority w:val="99"/>
    <w:rsid w:val="00FA5AC6"/>
    <w:rPr>
      <w:sz w:val="24"/>
      <w:szCs w:val="24"/>
    </w:rPr>
  </w:style>
  <w:style w:type="paragraph" w:styleId="EndnoteText">
    <w:name w:val="endnote text"/>
    <w:basedOn w:val="Normal"/>
    <w:link w:val="EndnoteTextChar"/>
    <w:uiPriority w:val="99"/>
    <w:unhideWhenUsed/>
    <w:rsid w:val="00E14C59"/>
    <w:pPr>
      <w:snapToGrid w:val="0"/>
    </w:pPr>
  </w:style>
  <w:style w:type="character" w:customStyle="1" w:styleId="EndnoteTextChar">
    <w:name w:val="Endnote Text Char"/>
    <w:basedOn w:val="DefaultParagraphFont"/>
    <w:link w:val="EndnoteText"/>
    <w:uiPriority w:val="99"/>
    <w:rsid w:val="00E14C59"/>
    <w:rPr>
      <w:sz w:val="24"/>
      <w:szCs w:val="24"/>
    </w:rPr>
  </w:style>
  <w:style w:type="character" w:styleId="EndnoteReference">
    <w:name w:val="endnote reference"/>
    <w:basedOn w:val="DefaultParagraphFont"/>
    <w:uiPriority w:val="99"/>
    <w:unhideWhenUsed/>
    <w:rsid w:val="00E14C59"/>
    <w:rPr>
      <w:vertAlign w:val="superscript"/>
    </w:rPr>
  </w:style>
  <w:style w:type="paragraph" w:styleId="PlainText">
    <w:name w:val="Plain Text"/>
    <w:basedOn w:val="Normal"/>
    <w:link w:val="PlainTextChar"/>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PlainTextChar">
    <w:name w:val="Plain Text Char"/>
    <w:basedOn w:val="DefaultParagraphFont"/>
    <w:link w:val="PlainText"/>
    <w:uiPriority w:val="99"/>
    <w:rsid w:val="009E242C"/>
    <w:rPr>
      <w:rFonts w:ascii="ＭＳ ゴシック" w:eastAsia="ＭＳ ゴシック" w:hAnsi="Courier New" w:cs="Courier New"/>
      <w:kern w:val="2"/>
      <w:szCs w:val="21"/>
      <w:lang w:eastAsia="ja-JP"/>
    </w:rPr>
  </w:style>
  <w:style w:type="character" w:styleId="FollowedHyperlink">
    <w:name w:val="FollowedHyperlink"/>
    <w:basedOn w:val="DefaultParagraphFont"/>
    <w:uiPriority w:val="99"/>
    <w:semiHidden/>
    <w:unhideWhenUsed/>
    <w:rsid w:val="00A436C5"/>
    <w:rPr>
      <w:color w:val="800080" w:themeColor="followedHyperlink"/>
      <w:u w:val="single"/>
    </w:rPr>
  </w:style>
  <w:style w:type="paragraph" w:styleId="Revision">
    <w:name w:val="Revision"/>
    <w:hidden/>
    <w:uiPriority w:val="99"/>
    <w:semiHidden/>
    <w:rsid w:val="00EA1B99"/>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39"/>
    <w:rPr>
      <w:sz w:val="24"/>
      <w:szCs w:val="24"/>
    </w:rPr>
  </w:style>
  <w:style w:type="paragraph" w:styleId="Heading1">
    <w:name w:val="heading 1"/>
    <w:basedOn w:val="Normal"/>
    <w:next w:val="Normal"/>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Heading2">
    <w:name w:val="heading 2"/>
    <w:basedOn w:val="Normal"/>
    <w:next w:val="Normal"/>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Heading3">
    <w:name w:val="heading 3"/>
    <w:basedOn w:val="Normal"/>
    <w:next w:val="Normal"/>
    <w:qFormat/>
    <w:rsid w:val="00B76B39"/>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qFormat/>
    <w:rsid w:val="00B76B39"/>
    <w:pPr>
      <w:keepNext/>
      <w:numPr>
        <w:ilvl w:val="3"/>
        <w:numId w:val="6"/>
      </w:numPr>
      <w:spacing w:before="240" w:after="60"/>
      <w:outlineLvl w:val="3"/>
    </w:pPr>
    <w:rPr>
      <w:b/>
      <w:bCs/>
      <w:sz w:val="28"/>
      <w:szCs w:val="28"/>
      <w:lang w:eastAsia="zh-CN"/>
    </w:rPr>
  </w:style>
  <w:style w:type="paragraph" w:styleId="Heading5">
    <w:name w:val="heading 5"/>
    <w:basedOn w:val="Normal"/>
    <w:next w:val="Normal"/>
    <w:qFormat/>
    <w:rsid w:val="00B76B39"/>
    <w:pPr>
      <w:numPr>
        <w:ilvl w:val="4"/>
        <w:numId w:val="6"/>
      </w:numPr>
      <w:spacing w:before="240" w:after="60"/>
      <w:outlineLvl w:val="4"/>
    </w:pPr>
    <w:rPr>
      <w:b/>
      <w:bCs/>
      <w:i/>
      <w:iCs/>
      <w:sz w:val="26"/>
      <w:szCs w:val="26"/>
      <w:lang w:eastAsia="zh-CN"/>
    </w:rPr>
  </w:style>
  <w:style w:type="paragraph" w:styleId="Heading6">
    <w:name w:val="heading 6"/>
    <w:basedOn w:val="Normal"/>
    <w:next w:val="Normal"/>
    <w:qFormat/>
    <w:rsid w:val="00B76B39"/>
    <w:pPr>
      <w:numPr>
        <w:ilvl w:val="5"/>
        <w:numId w:val="6"/>
      </w:numPr>
      <w:spacing w:before="240" w:after="60"/>
      <w:outlineLvl w:val="5"/>
    </w:pPr>
    <w:rPr>
      <w:b/>
      <w:bCs/>
      <w:sz w:val="22"/>
      <w:szCs w:val="22"/>
      <w:lang w:eastAsia="zh-CN"/>
    </w:rPr>
  </w:style>
  <w:style w:type="paragraph" w:styleId="Heading7">
    <w:name w:val="heading 7"/>
    <w:basedOn w:val="Normal"/>
    <w:next w:val="Normal"/>
    <w:qFormat/>
    <w:rsid w:val="00B76B39"/>
    <w:pPr>
      <w:numPr>
        <w:ilvl w:val="6"/>
        <w:numId w:val="6"/>
      </w:numPr>
      <w:spacing w:before="240" w:after="60"/>
      <w:outlineLvl w:val="6"/>
    </w:pPr>
    <w:rPr>
      <w:lang w:eastAsia="zh-CN"/>
    </w:rPr>
  </w:style>
  <w:style w:type="paragraph" w:styleId="Heading8">
    <w:name w:val="heading 8"/>
    <w:basedOn w:val="Normal"/>
    <w:next w:val="Normal"/>
    <w:qFormat/>
    <w:rsid w:val="00B76B39"/>
    <w:pPr>
      <w:numPr>
        <w:ilvl w:val="7"/>
        <w:numId w:val="6"/>
      </w:numPr>
      <w:spacing w:before="240" w:after="60"/>
      <w:outlineLvl w:val="7"/>
    </w:pPr>
    <w:rPr>
      <w:i/>
      <w:iCs/>
      <w:lang w:eastAsia="zh-CN"/>
    </w:rPr>
  </w:style>
  <w:style w:type="paragraph" w:styleId="Heading9">
    <w:name w:val="heading 9"/>
    <w:basedOn w:val="Normal"/>
    <w:next w:val="Normal"/>
    <w:qFormat/>
    <w:rsid w:val="00B76B39"/>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abicList">
    <w:name w:val="Arabic List"/>
    <w:basedOn w:val="Normal"/>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FootnoteReference">
    <w:name w:val="footnote reference"/>
    <w:basedOn w:val="DefaultParagraphFont"/>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DefaultParagraphFont"/>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Hyperlink">
    <w:name w:val="Hyperlink"/>
    <w:basedOn w:val="DefaultParagraphFont"/>
    <w:semiHidden/>
    <w:rsid w:val="00B76B39"/>
    <w:rPr>
      <w:color w:val="0000FF"/>
      <w:u w:val="single"/>
    </w:rPr>
  </w:style>
  <w:style w:type="paragraph" w:customStyle="1" w:styleId="InitialBodyText">
    <w:name w:val="Initial Body Text"/>
    <w:basedOn w:val="Normal"/>
    <w:rsid w:val="00B76B39"/>
    <w:pPr>
      <w:jc w:val="both"/>
    </w:pPr>
    <w:rPr>
      <w:rFonts w:ascii="NewCenturySchlbk-Roman" w:hAnsi="NewCenturySchlbk-Roman"/>
      <w:sz w:val="20"/>
      <w:szCs w:val="20"/>
      <w:lang w:eastAsia="zh-CN"/>
    </w:rPr>
  </w:style>
  <w:style w:type="paragraph" w:customStyle="1" w:styleId="TableCaption">
    <w:name w:val="Table Caption"/>
    <w:basedOn w:val="Normal"/>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Normal"/>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Normal"/>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DefaultParagraphFont"/>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Normal"/>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Normal"/>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Normal"/>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Normal"/>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Normal"/>
    <w:rsid w:val="008F0C62"/>
    <w:pPr>
      <w:spacing w:before="900"/>
      <w:jc w:val="center"/>
    </w:pPr>
    <w:rPr>
      <w:rFonts w:ascii="NewCenturySchlbk" w:hAnsi="NewCenturySchlbk" w:cs="Arial"/>
      <w:b/>
      <w:color w:val="FFFFFF"/>
      <w:lang w:eastAsia="zh-CN"/>
    </w:rPr>
  </w:style>
  <w:style w:type="paragraph" w:styleId="BalloonText">
    <w:name w:val="Balloon Text"/>
    <w:basedOn w:val="Normal"/>
    <w:link w:val="BalloonTextChar"/>
    <w:uiPriority w:val="99"/>
    <w:semiHidden/>
    <w:unhideWhenUsed/>
    <w:rsid w:val="00540DB4"/>
    <w:rPr>
      <w:rFonts w:ascii="Tahoma" w:hAnsi="Tahoma" w:cs="Tahoma"/>
      <w:sz w:val="16"/>
      <w:szCs w:val="16"/>
    </w:rPr>
  </w:style>
  <w:style w:type="character" w:customStyle="1" w:styleId="BalloonTextChar">
    <w:name w:val="Balloon Text Char"/>
    <w:basedOn w:val="DefaultParagraphFont"/>
    <w:link w:val="BalloonText"/>
    <w:uiPriority w:val="99"/>
    <w:semiHidden/>
    <w:rsid w:val="00540DB4"/>
    <w:rPr>
      <w:rFonts w:ascii="Tahoma" w:hAnsi="Tahoma" w:cs="Tahoma"/>
      <w:sz w:val="16"/>
      <w:szCs w:val="16"/>
    </w:rPr>
  </w:style>
  <w:style w:type="paragraph" w:styleId="DocumentMap">
    <w:name w:val="Document Map"/>
    <w:basedOn w:val="Normal"/>
    <w:link w:val="DocumentMapChar"/>
    <w:uiPriority w:val="99"/>
    <w:semiHidden/>
    <w:unhideWhenUsed/>
    <w:rsid w:val="000E2307"/>
    <w:rPr>
      <w:rFonts w:ascii="Tahoma" w:hAnsi="Tahoma" w:cs="Tahoma"/>
      <w:sz w:val="16"/>
      <w:szCs w:val="16"/>
    </w:rPr>
  </w:style>
  <w:style w:type="character" w:customStyle="1" w:styleId="DocumentMapChar">
    <w:name w:val="Document Map Char"/>
    <w:basedOn w:val="DefaultParagraphFont"/>
    <w:link w:val="DocumentMap"/>
    <w:uiPriority w:val="99"/>
    <w:semiHidden/>
    <w:rsid w:val="000E2307"/>
    <w:rPr>
      <w:rFonts w:ascii="Tahoma" w:hAnsi="Tahoma" w:cs="Tahoma"/>
      <w:sz w:val="16"/>
      <w:szCs w:val="16"/>
    </w:rPr>
  </w:style>
  <w:style w:type="paragraph" w:styleId="Header">
    <w:name w:val="header"/>
    <w:basedOn w:val="Normal"/>
    <w:link w:val="HeaderChar"/>
    <w:uiPriority w:val="99"/>
    <w:unhideWhenUsed/>
    <w:rsid w:val="00AA7AD2"/>
    <w:pPr>
      <w:tabs>
        <w:tab w:val="center" w:pos="4680"/>
        <w:tab w:val="right" w:pos="9360"/>
      </w:tabs>
    </w:pPr>
  </w:style>
  <w:style w:type="character" w:customStyle="1" w:styleId="HeaderChar">
    <w:name w:val="Header Char"/>
    <w:basedOn w:val="DefaultParagraphFont"/>
    <w:link w:val="Header"/>
    <w:uiPriority w:val="99"/>
    <w:rsid w:val="00AA7AD2"/>
    <w:rPr>
      <w:sz w:val="24"/>
      <w:szCs w:val="24"/>
    </w:rPr>
  </w:style>
  <w:style w:type="paragraph" w:styleId="Footer">
    <w:name w:val="footer"/>
    <w:basedOn w:val="Normal"/>
    <w:link w:val="FooterChar"/>
    <w:uiPriority w:val="99"/>
    <w:unhideWhenUsed/>
    <w:rsid w:val="00AA7AD2"/>
    <w:pPr>
      <w:tabs>
        <w:tab w:val="center" w:pos="4680"/>
        <w:tab w:val="right" w:pos="9360"/>
      </w:tabs>
    </w:pPr>
  </w:style>
  <w:style w:type="character" w:customStyle="1" w:styleId="FooterChar">
    <w:name w:val="Footer Char"/>
    <w:basedOn w:val="DefaultParagraphFont"/>
    <w:link w:val="Footer"/>
    <w:uiPriority w:val="99"/>
    <w:rsid w:val="00AA7AD2"/>
    <w:rPr>
      <w:sz w:val="24"/>
      <w:szCs w:val="24"/>
    </w:rPr>
  </w:style>
  <w:style w:type="character" w:styleId="CommentReference">
    <w:name w:val="annotation reference"/>
    <w:basedOn w:val="DefaultParagraphFont"/>
    <w:uiPriority w:val="99"/>
    <w:semiHidden/>
    <w:unhideWhenUsed/>
    <w:rsid w:val="006B14B6"/>
    <w:rPr>
      <w:sz w:val="18"/>
      <w:szCs w:val="18"/>
    </w:rPr>
  </w:style>
  <w:style w:type="paragraph" w:styleId="CommentText">
    <w:name w:val="annotation text"/>
    <w:basedOn w:val="Normal"/>
    <w:link w:val="CommentTextChar"/>
    <w:uiPriority w:val="99"/>
    <w:semiHidden/>
    <w:unhideWhenUsed/>
    <w:rsid w:val="006B14B6"/>
  </w:style>
  <w:style w:type="character" w:customStyle="1" w:styleId="CommentTextChar">
    <w:name w:val="Comment Text Char"/>
    <w:basedOn w:val="DefaultParagraphFont"/>
    <w:link w:val="CommentText"/>
    <w:uiPriority w:val="99"/>
    <w:semiHidden/>
    <w:rsid w:val="006B14B6"/>
    <w:rPr>
      <w:sz w:val="24"/>
      <w:szCs w:val="24"/>
    </w:rPr>
  </w:style>
  <w:style w:type="paragraph" w:styleId="CommentSubject">
    <w:name w:val="annotation subject"/>
    <w:basedOn w:val="CommentText"/>
    <w:next w:val="CommentText"/>
    <w:link w:val="CommentSubjectChar"/>
    <w:uiPriority w:val="99"/>
    <w:semiHidden/>
    <w:unhideWhenUsed/>
    <w:rsid w:val="006B14B6"/>
    <w:rPr>
      <w:b/>
      <w:bCs/>
    </w:rPr>
  </w:style>
  <w:style w:type="character" w:customStyle="1" w:styleId="CommentSubjectChar">
    <w:name w:val="Comment Subject Char"/>
    <w:basedOn w:val="CommentTextChar"/>
    <w:link w:val="CommentSubject"/>
    <w:uiPriority w:val="99"/>
    <w:semiHidden/>
    <w:rsid w:val="006B14B6"/>
    <w:rPr>
      <w:b/>
      <w:bCs/>
      <w:sz w:val="24"/>
      <w:szCs w:val="24"/>
    </w:rPr>
  </w:style>
  <w:style w:type="paragraph" w:styleId="ListParagraph">
    <w:name w:val="List Paragraph"/>
    <w:basedOn w:val="Normal"/>
    <w:uiPriority w:val="34"/>
    <w:qFormat/>
    <w:rsid w:val="00ED2DCE"/>
    <w:pPr>
      <w:ind w:leftChars="400" w:left="960"/>
    </w:pPr>
  </w:style>
  <w:style w:type="paragraph" w:styleId="FootnoteText">
    <w:name w:val="footnote text"/>
    <w:basedOn w:val="Normal"/>
    <w:link w:val="FootnoteTextChar"/>
    <w:uiPriority w:val="99"/>
    <w:unhideWhenUsed/>
    <w:rsid w:val="00FA5AC6"/>
    <w:pPr>
      <w:snapToGrid w:val="0"/>
    </w:pPr>
  </w:style>
  <w:style w:type="character" w:customStyle="1" w:styleId="FootnoteTextChar">
    <w:name w:val="Footnote Text Char"/>
    <w:basedOn w:val="DefaultParagraphFont"/>
    <w:link w:val="FootnoteText"/>
    <w:uiPriority w:val="99"/>
    <w:rsid w:val="00FA5AC6"/>
    <w:rPr>
      <w:sz w:val="24"/>
      <w:szCs w:val="24"/>
    </w:rPr>
  </w:style>
  <w:style w:type="paragraph" w:styleId="EndnoteText">
    <w:name w:val="endnote text"/>
    <w:basedOn w:val="Normal"/>
    <w:link w:val="EndnoteTextChar"/>
    <w:uiPriority w:val="99"/>
    <w:unhideWhenUsed/>
    <w:rsid w:val="00E14C59"/>
    <w:pPr>
      <w:snapToGrid w:val="0"/>
    </w:pPr>
  </w:style>
  <w:style w:type="character" w:customStyle="1" w:styleId="EndnoteTextChar">
    <w:name w:val="Endnote Text Char"/>
    <w:basedOn w:val="DefaultParagraphFont"/>
    <w:link w:val="EndnoteText"/>
    <w:uiPriority w:val="99"/>
    <w:rsid w:val="00E14C59"/>
    <w:rPr>
      <w:sz w:val="24"/>
      <w:szCs w:val="24"/>
    </w:rPr>
  </w:style>
  <w:style w:type="character" w:styleId="EndnoteReference">
    <w:name w:val="endnote reference"/>
    <w:basedOn w:val="DefaultParagraphFont"/>
    <w:uiPriority w:val="99"/>
    <w:unhideWhenUsed/>
    <w:rsid w:val="00E14C59"/>
    <w:rPr>
      <w:vertAlign w:val="superscript"/>
    </w:rPr>
  </w:style>
  <w:style w:type="paragraph" w:styleId="PlainText">
    <w:name w:val="Plain Text"/>
    <w:basedOn w:val="Normal"/>
    <w:link w:val="PlainTextChar"/>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PlainTextChar">
    <w:name w:val="Plain Text Char"/>
    <w:basedOn w:val="DefaultParagraphFont"/>
    <w:link w:val="PlainText"/>
    <w:uiPriority w:val="99"/>
    <w:rsid w:val="009E242C"/>
    <w:rPr>
      <w:rFonts w:ascii="ＭＳ ゴシック" w:eastAsia="ＭＳ ゴシック" w:hAnsi="Courier New" w:cs="Courier New"/>
      <w:kern w:val="2"/>
      <w:szCs w:val="21"/>
      <w:lang w:eastAsia="ja-JP"/>
    </w:rPr>
  </w:style>
  <w:style w:type="character" w:styleId="FollowedHyperlink">
    <w:name w:val="FollowedHyperlink"/>
    <w:basedOn w:val="DefaultParagraphFont"/>
    <w:uiPriority w:val="99"/>
    <w:semiHidden/>
    <w:unhideWhenUsed/>
    <w:rsid w:val="00A436C5"/>
    <w:rPr>
      <w:color w:val="800080" w:themeColor="followedHyperlink"/>
      <w:u w:val="single"/>
    </w:rPr>
  </w:style>
  <w:style w:type="paragraph" w:styleId="Revision">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D4A3D-1116-854F-8FC3-8426813C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4393</Words>
  <Characters>25046</Characters>
  <Application>Microsoft Macintosh Word</Application>
  <DocSecurity>0</DocSecurity>
  <Lines>208</Lines>
  <Paragraphs>58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29381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Rebecca Wirfs-Brock</cp:lastModifiedBy>
  <cp:revision>2</cp:revision>
  <cp:lastPrinted>2014-05-08T13:50:00Z</cp:lastPrinted>
  <dcterms:created xsi:type="dcterms:W3CDTF">2014-06-09T23:23:00Z</dcterms:created>
  <dcterms:modified xsi:type="dcterms:W3CDTF">2014-06-09T23:23:00Z</dcterms:modified>
</cp:coreProperties>
</file>