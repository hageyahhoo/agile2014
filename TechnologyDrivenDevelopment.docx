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44B16BE8" w:rsidR="00860902" w:rsidRPr="00860902" w:rsidRDefault="000104E9" w:rsidP="00860902">
      <w:pPr>
        <w:pStyle w:val="Paper-title"/>
      </w:pPr>
      <w:commentRangeStart w:id="0"/>
      <w:commentRangeStart w:id="1"/>
      <w:r>
        <w:rPr>
          <w:bCs/>
        </w:rPr>
        <w:t>Technology</w:t>
      </w:r>
      <w:r w:rsidR="00FA049B">
        <w:rPr>
          <w:bCs/>
          <w:lang w:eastAsia="ja-JP"/>
        </w:rPr>
        <w:t>-</w:t>
      </w:r>
      <w:r>
        <w:rPr>
          <w:bCs/>
        </w:rPr>
        <w:t>Driven Development</w:t>
      </w:r>
      <w:proofErr w:type="gramStart"/>
      <w:r>
        <w:rPr>
          <w:bCs/>
        </w:rPr>
        <w:t>:</w:t>
      </w:r>
      <w:r w:rsidR="00860902" w:rsidRPr="00860902">
        <w:rPr>
          <w:bCs/>
        </w:rPr>
        <w:t>Using</w:t>
      </w:r>
      <w:proofErr w:type="gramEnd"/>
      <w:r w:rsidR="00860902" w:rsidRPr="00860902">
        <w:rPr>
          <w:bCs/>
        </w:rPr>
        <w:t xml:space="preserve"> Automation and Techniques to Grow an Agile Culture</w:t>
      </w:r>
      <w:commentRangeEnd w:id="0"/>
      <w:r w:rsidR="00B9251C">
        <w:rPr>
          <w:rStyle w:val="ad"/>
          <w:rFonts w:ascii="Times New Roman" w:hAnsi="Times New Roman"/>
        </w:rPr>
        <w:commentReference w:id="0"/>
      </w:r>
      <w:commentRangeEnd w:id="1"/>
      <w:r w:rsidR="00534892">
        <w:rPr>
          <w:rStyle w:val="ad"/>
          <w:rFonts w:ascii="Times New Roman" w:hAnsi="Times New Roman"/>
        </w:rPr>
        <w:commentReference w:id="1"/>
      </w:r>
    </w:p>
    <w:p w14:paraId="6D4D9F77" w14:textId="77488F2F" w:rsidR="00316020" w:rsidRPr="00316020" w:rsidRDefault="00316020">
      <w:pPr>
        <w:pStyle w:val="AuthorsName"/>
        <w:rPr>
          <w:sz w:val="16"/>
        </w:rPr>
      </w:pPr>
      <w:r w:rsidRPr="00316020">
        <w:t>Hiroyuki Ito</w:t>
      </w:r>
      <w:r w:rsidR="00D4240E">
        <w:t>,</w:t>
      </w:r>
      <w:r w:rsidR="00D4240E" w:rsidRPr="0016514D">
        <w:rPr>
          <w:sz w:val="16"/>
          <w:szCs w:val="16"/>
        </w:rPr>
        <w:t xml:space="preserve"> </w:t>
      </w:r>
      <w:r w:rsidR="0016514D" w:rsidRPr="0016514D">
        <w:rPr>
          <w:noProof/>
          <w:sz w:val="16"/>
          <w:szCs w:val="16"/>
        </w:rPr>
        <w:t>Development Process Optimization Department</w:t>
      </w:r>
      <w:r w:rsidRPr="0016514D">
        <w:rPr>
          <w:sz w:val="16"/>
          <w:szCs w:val="16"/>
        </w:rPr>
        <w:t>, Rakuten, Japan</w:t>
      </w:r>
    </w:p>
    <w:p w14:paraId="5A363BC0" w14:textId="77777777" w:rsidR="009C4613" w:rsidRDefault="000229F5" w:rsidP="000229F5">
      <w:pPr>
        <w:pStyle w:val="AbstractText"/>
      </w:pPr>
      <w:r w:rsidRPr="000229F5">
        <w:t xml:space="preserve">I have leaded the new agile project by “Technology­Driven Development”. The word “Technology­Driven Development” has 3 meanings: the mechanism to make the work more effective, to develop cooperative relationships with stakeholders like </w:t>
      </w:r>
      <w:commentRangeStart w:id="2"/>
      <w:r w:rsidRPr="000229F5">
        <w:t>the business analyst</w:t>
      </w:r>
      <w:commentRangeEnd w:id="2"/>
      <w:r w:rsidR="00BD4D7A">
        <w:rPr>
          <w:rStyle w:val="ad"/>
          <w:rFonts w:ascii="Times New Roman" w:hAnsi="Times New Roman"/>
        </w:rPr>
        <w:commentReference w:id="2"/>
      </w:r>
      <w:r w:rsidRPr="000229F5">
        <w:t xml:space="preserve"> or managers, and to drive learning of the team members by technical practices and methods such as Continuous Integration [5] / Continuous Delivery [8] (hereinafter called the “CI/CD”), TDD (Test­Driven Development) and BDD (Behavior­Driven Development).</w:t>
      </w:r>
    </w:p>
    <w:p w14:paraId="7024F0F4" w14:textId="77777777" w:rsidR="009C4613" w:rsidRDefault="000229F5" w:rsidP="00F4505E">
      <w:pPr>
        <w:pStyle w:val="AbstractText"/>
        <w:ind w:firstLineChars="177" w:firstLine="283"/>
      </w:pPr>
      <w:r w:rsidRPr="000229F5">
        <w:t>I used “Technology­Driven Development” not only as a technology base for developing new smartphone applications, but also as a driver of developing engineering skills for my team consisted of many young and immature members. It made juniors develop software and solve problems as well or better than seniors with support of stakeholders.</w:t>
      </w:r>
    </w:p>
    <w:p w14:paraId="37199097" w14:textId="37D92626" w:rsidR="000229F5" w:rsidRDefault="000229F5" w:rsidP="00F4505E">
      <w:pPr>
        <w:pStyle w:val="AbstractText"/>
        <w:ind w:firstLineChars="177" w:firstLine="283"/>
      </w:pPr>
      <w:r w:rsidRPr="000229F5">
        <w:t>In this paper, first I present the concrete mechanism of “Technology­Driven Development” I have introduced to my team. Then the results of learning, cooperation and product development by the method I proposed. In addition, the problems, possibilities and future of it discussed in the latter part.</w:t>
      </w:r>
    </w:p>
    <w:p w14:paraId="3C6C01A7" w14:textId="01851E4C" w:rsidR="004F509B" w:rsidRPr="00C72698" w:rsidRDefault="006E7F5C" w:rsidP="008A67A6">
      <w:pPr>
        <w:pStyle w:val="1"/>
        <w:rPr>
          <w:szCs w:val="20"/>
        </w:rPr>
      </w:pPr>
      <w:r w:rsidRPr="00C72698">
        <w:rPr>
          <w:szCs w:val="20"/>
        </w:rPr>
        <w:t>Introduction</w:t>
      </w:r>
    </w:p>
    <w:p w14:paraId="69E9830E" w14:textId="1FBE6FBD" w:rsidR="00482EAE" w:rsidRPr="00C72698" w:rsidRDefault="00D37A60" w:rsidP="00676AC7">
      <w:pPr>
        <w:pStyle w:val="InitialBodyText"/>
        <w:rPr>
          <w:lang w:eastAsia="ja-JP"/>
        </w:rPr>
      </w:pPr>
      <w:r w:rsidRPr="00C72698">
        <w:rPr>
          <w:lang w:eastAsia="ja-JP"/>
        </w:rPr>
        <w:t>Over the few years, a</w:t>
      </w:r>
      <w:r w:rsidR="00730A04" w:rsidRPr="00C72698">
        <w:rPr>
          <w:lang w:eastAsia="ja-JP"/>
        </w:rPr>
        <w:t xml:space="preserve"> number of </w:t>
      </w:r>
      <w:r w:rsidR="00ED5CF5" w:rsidRPr="00C72698">
        <w:rPr>
          <w:lang w:eastAsia="ja-JP"/>
        </w:rPr>
        <w:t xml:space="preserve">software </w:t>
      </w:r>
      <w:r w:rsidR="00730A04" w:rsidRPr="00C72698">
        <w:rPr>
          <w:lang w:eastAsia="ja-JP"/>
        </w:rPr>
        <w:t xml:space="preserve">engineers use automation techniques as a way of </w:t>
      </w:r>
      <w:r w:rsidRPr="00C72698">
        <w:rPr>
          <w:lang w:eastAsia="ja-JP"/>
        </w:rPr>
        <w:t>streamlining their work</w:t>
      </w:r>
      <w:r w:rsidR="00D656FE" w:rsidRPr="00C72698">
        <w:rPr>
          <w:lang w:eastAsia="ja-JP"/>
        </w:rPr>
        <w:t>. Certainly automation can reduce manual operations, operation mistakes, and work hours.</w:t>
      </w:r>
      <w:r w:rsidR="0060275B" w:rsidRPr="00C72698">
        <w:rPr>
          <w:lang w:eastAsia="ja-JP"/>
        </w:rPr>
        <w:t xml:space="preserve"> Originally </w:t>
      </w:r>
      <w:r w:rsidR="0096366B" w:rsidRPr="00C72698">
        <w:rPr>
          <w:lang w:eastAsia="ja-JP"/>
        </w:rPr>
        <w:t>I had also begu</w:t>
      </w:r>
      <w:r w:rsidR="000801E0" w:rsidRPr="00C72698">
        <w:rPr>
          <w:lang w:eastAsia="ja-JP"/>
        </w:rPr>
        <w:t xml:space="preserve">n using </w:t>
      </w:r>
      <w:r w:rsidR="00896575" w:rsidRPr="00C72698">
        <w:rPr>
          <w:lang w:eastAsia="ja-JP"/>
        </w:rPr>
        <w:t>it</w:t>
      </w:r>
      <w:r w:rsidR="000801E0" w:rsidRPr="00C72698">
        <w:rPr>
          <w:lang w:eastAsia="ja-JP"/>
        </w:rPr>
        <w:t xml:space="preserve"> to make our work more effective</w:t>
      </w:r>
      <w:r w:rsidR="0060275B" w:rsidRPr="00C72698">
        <w:rPr>
          <w:lang w:eastAsia="ja-JP"/>
        </w:rPr>
        <w:t>.</w:t>
      </w:r>
      <w:r w:rsidR="00CE4577" w:rsidRPr="00C72698">
        <w:rPr>
          <w:lang w:eastAsia="ja-JP"/>
        </w:rPr>
        <w:t xml:space="preserve"> </w:t>
      </w:r>
      <w:r w:rsidR="00450446" w:rsidRPr="00C72698">
        <w:rPr>
          <w:lang w:eastAsia="ja-JP"/>
        </w:rPr>
        <w:t xml:space="preserve">Although </w:t>
      </w:r>
      <w:r w:rsidR="00707AE4" w:rsidRPr="00C72698">
        <w:rPr>
          <w:lang w:eastAsia="ja-JP"/>
        </w:rPr>
        <w:t xml:space="preserve">the streamlining </w:t>
      </w:r>
      <w:r w:rsidR="0082614E" w:rsidRPr="00C72698">
        <w:rPr>
          <w:lang w:eastAsia="ja-JP"/>
        </w:rPr>
        <w:t xml:space="preserve">work </w:t>
      </w:r>
      <w:r w:rsidR="00707AE4" w:rsidRPr="00C72698">
        <w:rPr>
          <w:lang w:eastAsia="ja-JP"/>
        </w:rPr>
        <w:t>is valuable,</w:t>
      </w:r>
      <w:r w:rsidR="00CC50B5" w:rsidRPr="00C72698">
        <w:rPr>
          <w:lang w:eastAsia="ja-JP"/>
        </w:rPr>
        <w:t xml:space="preserve"> </w:t>
      </w:r>
      <w:r w:rsidR="00224C00" w:rsidRPr="00C72698">
        <w:rPr>
          <w:lang w:eastAsia="ja-JP"/>
        </w:rPr>
        <w:t xml:space="preserve">there is </w:t>
      </w:r>
      <w:r w:rsidR="000B616B" w:rsidRPr="00C72698">
        <w:rPr>
          <w:lang w:eastAsia="ja-JP"/>
        </w:rPr>
        <w:t xml:space="preserve">more than streamlining </w:t>
      </w:r>
      <w:r w:rsidR="00C62F72" w:rsidRPr="00C72698">
        <w:rPr>
          <w:lang w:eastAsia="ja-JP"/>
        </w:rPr>
        <w:t xml:space="preserve">to do </w:t>
      </w:r>
      <w:r w:rsidR="000B616B" w:rsidRPr="00C72698">
        <w:rPr>
          <w:lang w:eastAsia="ja-JP"/>
        </w:rPr>
        <w:t>in software product development</w:t>
      </w:r>
      <w:r w:rsidR="00F4458B" w:rsidRPr="00C72698">
        <w:rPr>
          <w:lang w:eastAsia="ja-JP"/>
        </w:rPr>
        <w:t xml:space="preserve"> – learning and collaboration.</w:t>
      </w:r>
      <w:r w:rsidR="00541105" w:rsidRPr="00C72698">
        <w:rPr>
          <w:lang w:eastAsia="ja-JP"/>
        </w:rPr>
        <w:t xml:space="preserve"> </w:t>
      </w:r>
      <w:r w:rsidR="00E27642" w:rsidRPr="00C72698">
        <w:rPr>
          <w:lang w:eastAsia="ja-JP"/>
        </w:rPr>
        <w:t>Lea</w:t>
      </w:r>
      <w:r w:rsidR="00D4622A">
        <w:rPr>
          <w:rFonts w:hint="eastAsia"/>
          <w:lang w:eastAsia="ja-JP"/>
        </w:rPr>
        <w:t>r</w:t>
      </w:r>
      <w:r w:rsidR="00E27642" w:rsidRPr="00C72698">
        <w:rPr>
          <w:lang w:eastAsia="ja-JP"/>
        </w:rPr>
        <w:t>ning is necessary to create the software right.</w:t>
      </w:r>
      <w:r w:rsidR="00715CC9" w:rsidRPr="00C72698">
        <w:rPr>
          <w:lang w:eastAsia="ja-JP"/>
        </w:rPr>
        <w:t xml:space="preserve"> </w:t>
      </w:r>
      <w:r w:rsidR="00B50CE7" w:rsidRPr="00C72698">
        <w:rPr>
          <w:lang w:eastAsia="ja-JP"/>
        </w:rPr>
        <w:t>C</w:t>
      </w:r>
      <w:r w:rsidR="00224B45" w:rsidRPr="00C72698">
        <w:rPr>
          <w:lang w:eastAsia="ja-JP"/>
        </w:rPr>
        <w:t>ollaboration is</w:t>
      </w:r>
      <w:r w:rsidR="00E42CD7" w:rsidRPr="00C72698">
        <w:rPr>
          <w:lang w:eastAsia="ja-JP"/>
        </w:rPr>
        <w:t xml:space="preserve"> </w:t>
      </w:r>
      <w:r w:rsidR="00581A04" w:rsidRPr="00C72698">
        <w:rPr>
          <w:lang w:eastAsia="ja-JP"/>
        </w:rPr>
        <w:t>the key</w:t>
      </w:r>
      <w:r w:rsidR="006D55E5" w:rsidRPr="00C72698">
        <w:rPr>
          <w:lang w:eastAsia="ja-JP"/>
        </w:rPr>
        <w:t xml:space="preserve"> factor</w:t>
      </w:r>
      <w:r w:rsidR="00E42CD7" w:rsidRPr="00C72698">
        <w:rPr>
          <w:lang w:eastAsia="ja-JP"/>
        </w:rPr>
        <w:t xml:space="preserve"> to create the right software with team members and </w:t>
      </w:r>
      <w:commentRangeStart w:id="3"/>
      <w:r w:rsidR="00E42CD7" w:rsidRPr="00C72698">
        <w:rPr>
          <w:lang w:eastAsia="ja-JP"/>
        </w:rPr>
        <w:t>stakeholders</w:t>
      </w:r>
      <w:commentRangeEnd w:id="3"/>
      <w:r w:rsidR="00D557DB">
        <w:rPr>
          <w:rStyle w:val="ad"/>
          <w:rFonts w:ascii="Times New Roman" w:hAnsi="Times New Roman"/>
          <w:lang w:eastAsia="en-US"/>
        </w:rPr>
        <w:commentReference w:id="3"/>
      </w:r>
      <w:r w:rsidR="00E42CD7" w:rsidRPr="00C72698">
        <w:rPr>
          <w:lang w:eastAsia="ja-JP"/>
        </w:rPr>
        <w:t>.</w:t>
      </w:r>
      <w:r w:rsidR="00CE4577" w:rsidRPr="00C72698">
        <w:rPr>
          <w:lang w:eastAsia="ja-JP"/>
        </w:rPr>
        <w:t xml:space="preserve"> </w:t>
      </w:r>
      <w:r w:rsidR="009C7CBF" w:rsidRPr="00C72698">
        <w:t>At the end of April 2013, I started support</w:t>
      </w:r>
      <w:r w:rsidR="006C58B6" w:rsidRPr="00C72698">
        <w:rPr>
          <w:lang w:eastAsia="ja-JP"/>
        </w:rPr>
        <w:t>ing</w:t>
      </w:r>
      <w:r w:rsidR="009C7CBF" w:rsidRPr="00C72698">
        <w:t xml:space="preserve"> one new project as an Agile Coach.</w:t>
      </w:r>
      <w:r w:rsidR="00696130" w:rsidRPr="00C72698">
        <w:rPr>
          <w:lang w:eastAsia="ja-JP"/>
        </w:rPr>
        <w:t xml:space="preserve"> </w:t>
      </w:r>
      <w:r w:rsidR="006264C3" w:rsidRPr="00C72698">
        <w:rPr>
          <w:lang w:eastAsia="ja-JP"/>
        </w:rPr>
        <w:t xml:space="preserve">Through this project, </w:t>
      </w:r>
      <w:r w:rsidR="00F57485" w:rsidRPr="00C72698">
        <w:rPr>
          <w:lang w:eastAsia="ja-JP"/>
        </w:rPr>
        <w:t>I found the additional possibilities of automation</w:t>
      </w:r>
      <w:r w:rsidR="009A6004" w:rsidRPr="00C72698">
        <w:rPr>
          <w:lang w:eastAsia="ja-JP"/>
        </w:rPr>
        <w:t xml:space="preserve"> </w:t>
      </w:r>
      <w:r w:rsidR="000B3219" w:rsidRPr="00C72698">
        <w:rPr>
          <w:lang w:eastAsia="ja-JP"/>
        </w:rPr>
        <w:t xml:space="preserve">and techniques </w:t>
      </w:r>
      <w:r w:rsidR="009A6004" w:rsidRPr="00C72698">
        <w:rPr>
          <w:lang w:eastAsia="ja-JP"/>
        </w:rPr>
        <w:t xml:space="preserve">to drive learning and to accelerate </w:t>
      </w:r>
      <w:r w:rsidR="000D3987">
        <w:rPr>
          <w:rFonts w:hint="eastAsia"/>
          <w:lang w:eastAsia="ja-JP"/>
        </w:rPr>
        <w:t>collaboration</w:t>
      </w:r>
      <w:r w:rsidR="00FB16E2" w:rsidRPr="00C72698">
        <w:rPr>
          <w:lang w:eastAsia="ja-JP"/>
        </w:rPr>
        <w:t>.</w:t>
      </w:r>
      <w:r w:rsidR="00000A9E" w:rsidRPr="00C72698">
        <w:rPr>
          <w:lang w:eastAsia="ja-JP"/>
        </w:rPr>
        <w:t xml:space="preserve"> </w:t>
      </w:r>
      <w:r w:rsidR="00B41323" w:rsidRPr="00C72698">
        <w:rPr>
          <w:lang w:eastAsia="ja-JP"/>
        </w:rPr>
        <w:t xml:space="preserve">They </w:t>
      </w:r>
      <w:r w:rsidR="00EE6262" w:rsidRPr="00C72698">
        <w:rPr>
          <w:lang w:eastAsia="ja-JP"/>
        </w:rPr>
        <w:t>have been</w:t>
      </w:r>
      <w:r w:rsidR="00B41323" w:rsidRPr="00C72698">
        <w:rPr>
          <w:lang w:eastAsia="ja-JP"/>
        </w:rPr>
        <w:t xml:space="preserve"> becoming </w:t>
      </w:r>
      <w:r w:rsidR="007F72FE" w:rsidRPr="00C72698">
        <w:rPr>
          <w:lang w:eastAsia="ja-JP"/>
        </w:rPr>
        <w:t>established as</w:t>
      </w:r>
      <w:r w:rsidR="0029193D" w:rsidRPr="00C72698">
        <w:rPr>
          <w:lang w:eastAsia="ja-JP"/>
        </w:rPr>
        <w:t xml:space="preserve"> a new model</w:t>
      </w:r>
      <w:r w:rsidR="00EE6262" w:rsidRPr="00C72698">
        <w:rPr>
          <w:lang w:eastAsia="ja-JP"/>
        </w:rPr>
        <w:t xml:space="preserve"> of agile culture </w:t>
      </w:r>
      <w:r w:rsidR="00563FF8" w:rsidRPr="00C72698">
        <w:rPr>
          <w:lang w:eastAsia="ja-JP"/>
        </w:rPr>
        <w:t>in</w:t>
      </w:r>
      <w:r w:rsidR="00643DD6" w:rsidRPr="00C72698">
        <w:rPr>
          <w:lang w:eastAsia="ja-JP"/>
        </w:rPr>
        <w:t xml:space="preserve"> </w:t>
      </w:r>
      <w:r w:rsidR="00EE6262" w:rsidRPr="00C72698">
        <w:rPr>
          <w:lang w:eastAsia="ja-JP"/>
        </w:rPr>
        <w:t xml:space="preserve">our </w:t>
      </w:r>
      <w:r w:rsidR="00643DD6" w:rsidRPr="00C72698">
        <w:rPr>
          <w:lang w:eastAsia="ja-JP"/>
        </w:rPr>
        <w:t>organization</w:t>
      </w:r>
      <w:r w:rsidR="00EE6262" w:rsidRPr="00C72698">
        <w:rPr>
          <w:lang w:eastAsia="ja-JP"/>
        </w:rPr>
        <w:t>s</w:t>
      </w:r>
      <w:r w:rsidR="00643DD6" w:rsidRPr="00C72698">
        <w:rPr>
          <w:lang w:eastAsia="ja-JP"/>
        </w:rPr>
        <w:t>.</w:t>
      </w:r>
      <w:r w:rsidR="003D075A" w:rsidRPr="00C72698">
        <w:rPr>
          <w:lang w:eastAsia="ja-JP"/>
        </w:rPr>
        <w:t xml:space="preserve"> </w:t>
      </w:r>
      <w:r w:rsidR="00E02B01" w:rsidRPr="00C72698">
        <w:t>I organized this mechanism and named it “Technology­Driven Development”.</w:t>
      </w:r>
      <w:r w:rsidR="008868BB" w:rsidRPr="00C72698">
        <w:rPr>
          <w:lang w:eastAsia="ja-JP"/>
        </w:rPr>
        <w:t xml:space="preserve"> </w:t>
      </w:r>
      <w:r w:rsidR="00FE1E3B" w:rsidRPr="00C72698">
        <w:rPr>
          <w:lang w:eastAsia="ja-JP"/>
        </w:rPr>
        <w:t xml:space="preserve">In this paper, </w:t>
      </w:r>
      <w:r w:rsidR="00482EAE" w:rsidRPr="00C72698">
        <w:rPr>
          <w:lang w:eastAsia="ja-JP"/>
        </w:rPr>
        <w:t>I show</w:t>
      </w:r>
      <w:r w:rsidR="00A24943" w:rsidRPr="00C72698">
        <w:rPr>
          <w:lang w:eastAsia="ja-JP"/>
        </w:rPr>
        <w:t xml:space="preserve"> </w:t>
      </w:r>
      <w:r w:rsidR="00482EAE" w:rsidRPr="00C72698">
        <w:rPr>
          <w:lang w:eastAsia="ja-JP"/>
        </w:rPr>
        <w:t xml:space="preserve">why and </w:t>
      </w:r>
      <w:r w:rsidR="009516B9" w:rsidRPr="00C72698">
        <w:rPr>
          <w:lang w:eastAsia="ja-JP"/>
        </w:rPr>
        <w:t xml:space="preserve">how to </w:t>
      </w:r>
      <w:r w:rsidR="000726D2" w:rsidRPr="00C72698">
        <w:rPr>
          <w:lang w:eastAsia="ja-JP"/>
        </w:rPr>
        <w:t xml:space="preserve">organize the </w:t>
      </w:r>
      <w:r w:rsidR="000726D2" w:rsidRPr="00C72698">
        <w:t>“Technology­Driven Development”</w:t>
      </w:r>
      <w:r w:rsidR="000726D2" w:rsidRPr="00C72698">
        <w:rPr>
          <w:lang w:eastAsia="ja-JP"/>
        </w:rPr>
        <w:t xml:space="preserve"> mechanism</w:t>
      </w:r>
      <w:r w:rsidR="00482EAE" w:rsidRPr="00C72698">
        <w:rPr>
          <w:lang w:eastAsia="ja-JP"/>
        </w:rPr>
        <w:t xml:space="preserve"> through lots of our challenges, thoughts and actions.</w:t>
      </w:r>
    </w:p>
    <w:p w14:paraId="0DA71B5F" w14:textId="77777777" w:rsidR="00406186" w:rsidRPr="0004479B" w:rsidRDefault="00406186" w:rsidP="008A67A6">
      <w:pPr>
        <w:pStyle w:val="InitialBodyText"/>
        <w:rPr>
          <w:lang w:eastAsia="ja-JP"/>
        </w:rPr>
      </w:pPr>
    </w:p>
    <w:p w14:paraId="5279E22A" w14:textId="7192F950" w:rsidR="00BB5434" w:rsidRPr="00C72698" w:rsidRDefault="0069762A" w:rsidP="008A67A6">
      <w:pPr>
        <w:pStyle w:val="2"/>
        <w:rPr>
          <w:szCs w:val="20"/>
          <w:lang w:eastAsia="ja-JP"/>
        </w:rPr>
      </w:pPr>
      <w:r w:rsidRPr="00C72698">
        <w:rPr>
          <w:szCs w:val="20"/>
          <w:lang w:eastAsia="ja-JP"/>
        </w:rPr>
        <w:t>Conditions</w:t>
      </w:r>
      <w:r w:rsidR="00C56EBD" w:rsidRPr="00C72698">
        <w:rPr>
          <w:szCs w:val="20"/>
          <w:lang w:eastAsia="ja-JP"/>
        </w:rPr>
        <w:t xml:space="preserve"> and challenges</w:t>
      </w:r>
    </w:p>
    <w:p w14:paraId="07735045" w14:textId="371C16DD" w:rsidR="001E2CA0" w:rsidRPr="00C72698" w:rsidRDefault="00A36D08" w:rsidP="00676AC7">
      <w:pPr>
        <w:rPr>
          <w:rFonts w:ascii="NewCenturySchlbk-Roman" w:hAnsi="NewCenturySchlbk-Roman"/>
          <w:sz w:val="20"/>
          <w:szCs w:val="20"/>
          <w:lang w:eastAsia="ja-JP"/>
        </w:rPr>
      </w:pPr>
      <w:r w:rsidRPr="00C72698">
        <w:rPr>
          <w:rFonts w:ascii="NewCenturySchlbk-Roman" w:hAnsi="NewCenturySchlbk-Roman"/>
          <w:sz w:val="20"/>
          <w:szCs w:val="20"/>
          <w:lang w:eastAsia="ja-JP"/>
        </w:rPr>
        <w:t>At first</w:t>
      </w:r>
      <w:r w:rsidR="006C219C" w:rsidRPr="00C72698">
        <w:rPr>
          <w:rFonts w:ascii="NewCenturySchlbk-Roman" w:hAnsi="NewCenturySchlbk-Roman"/>
          <w:sz w:val="20"/>
          <w:szCs w:val="20"/>
          <w:lang w:eastAsia="ja-JP"/>
        </w:rPr>
        <w:t>,</w:t>
      </w:r>
      <w:r w:rsidRPr="00C72698">
        <w:rPr>
          <w:rFonts w:ascii="NewCenturySchlbk-Roman" w:hAnsi="NewCenturySchlbk-Roman"/>
          <w:sz w:val="20"/>
          <w:szCs w:val="20"/>
          <w:lang w:eastAsia="ja-JP"/>
        </w:rPr>
        <w:t xml:space="preserve"> </w:t>
      </w:r>
      <w:r w:rsidR="00753C69" w:rsidRPr="00C72698">
        <w:rPr>
          <w:rFonts w:ascii="NewCenturySchlbk-Roman" w:hAnsi="NewCenturySchlbk-Roman"/>
          <w:sz w:val="20"/>
          <w:szCs w:val="20"/>
          <w:lang w:eastAsia="ja-JP"/>
        </w:rPr>
        <w:t xml:space="preserve">I got request from one new </w:t>
      </w:r>
      <w:r w:rsidRPr="00C72698">
        <w:rPr>
          <w:rFonts w:ascii="NewCenturySchlbk-Roman" w:hAnsi="NewCenturySchlbk-Roman"/>
          <w:sz w:val="20"/>
          <w:szCs w:val="20"/>
          <w:lang w:eastAsia="ja-JP"/>
        </w:rPr>
        <w:t xml:space="preserve">agile </w:t>
      </w:r>
      <w:r w:rsidR="00753C69" w:rsidRPr="00C72698">
        <w:rPr>
          <w:rFonts w:ascii="NewCenturySchlbk-Roman" w:hAnsi="NewCenturySchlbk-Roman"/>
          <w:sz w:val="20"/>
          <w:szCs w:val="20"/>
          <w:lang w:eastAsia="ja-JP"/>
        </w:rPr>
        <w:t xml:space="preserve">project to support </w:t>
      </w:r>
      <w:r w:rsidRPr="00C72698">
        <w:rPr>
          <w:rFonts w:ascii="NewCenturySchlbk-Roman" w:hAnsi="NewCenturySchlbk-Roman"/>
          <w:sz w:val="20"/>
          <w:szCs w:val="20"/>
          <w:lang w:eastAsia="ja-JP"/>
        </w:rPr>
        <w:t>them</w:t>
      </w:r>
      <w:r w:rsidR="00344291" w:rsidRPr="00C72698">
        <w:rPr>
          <w:rFonts w:ascii="NewCenturySchlbk-Roman" w:hAnsi="NewCenturySchlbk-Roman"/>
          <w:sz w:val="20"/>
          <w:szCs w:val="20"/>
          <w:lang w:eastAsia="ja-JP"/>
        </w:rPr>
        <w:t xml:space="preserve"> as an Agile Coach. </w:t>
      </w:r>
      <w:r w:rsidR="00344291" w:rsidRPr="00C72698">
        <w:rPr>
          <w:rFonts w:ascii="NewCenturySchlbk-Roman" w:hAnsi="NewCenturySchlbk-Roman"/>
          <w:sz w:val="20"/>
          <w:szCs w:val="20"/>
        </w:rPr>
        <w:t>The objective of the project was to develop a new smartphone application for Android and iPhone.</w:t>
      </w:r>
      <w:r w:rsidR="00344291" w:rsidRPr="00C72698">
        <w:rPr>
          <w:rFonts w:ascii="NewCenturySchlbk-Roman" w:hAnsi="NewCenturySchlbk-Roman"/>
          <w:sz w:val="20"/>
          <w:szCs w:val="20"/>
          <w:lang w:eastAsia="ja-JP"/>
        </w:rPr>
        <w:t xml:space="preserve"> </w:t>
      </w:r>
      <w:r w:rsidR="003D3D3F" w:rsidRPr="00C72698">
        <w:rPr>
          <w:rFonts w:ascii="NewCenturySchlbk-Roman" w:hAnsi="NewCenturySchlbk-Roman"/>
          <w:sz w:val="20"/>
          <w:szCs w:val="20"/>
          <w:lang w:eastAsia="ja-JP"/>
        </w:rPr>
        <w:t>There are tons of</w:t>
      </w:r>
      <w:r w:rsidR="007C5EFC" w:rsidRPr="00C72698">
        <w:rPr>
          <w:rFonts w:ascii="NewCenturySchlbk-Roman" w:hAnsi="NewCenturySchlbk-Roman"/>
          <w:sz w:val="20"/>
          <w:szCs w:val="20"/>
          <w:lang w:eastAsia="ja-JP"/>
        </w:rPr>
        <w:t xml:space="preserve"> conditions and</w:t>
      </w:r>
      <w:r w:rsidR="003D3D3F" w:rsidRPr="00C72698">
        <w:rPr>
          <w:rFonts w:ascii="NewCenturySchlbk-Roman" w:hAnsi="NewCenturySchlbk-Roman"/>
          <w:sz w:val="20"/>
          <w:szCs w:val="20"/>
          <w:lang w:eastAsia="ja-JP"/>
        </w:rPr>
        <w:t xml:space="preserve"> challenges </w:t>
      </w:r>
      <w:r w:rsidR="00113329" w:rsidRPr="00C72698">
        <w:rPr>
          <w:rFonts w:ascii="NewCenturySchlbk-Roman" w:hAnsi="NewCenturySchlbk-Roman"/>
          <w:sz w:val="20"/>
          <w:szCs w:val="20"/>
          <w:lang w:eastAsia="ja-JP"/>
        </w:rPr>
        <w:t xml:space="preserve">in the team </w:t>
      </w:r>
      <w:r w:rsidR="003D3D3F" w:rsidRPr="00C72698">
        <w:rPr>
          <w:rFonts w:ascii="NewCenturySchlbk-Roman" w:hAnsi="NewCenturySchlbk-Roman"/>
          <w:sz w:val="20"/>
          <w:szCs w:val="20"/>
          <w:lang w:eastAsia="ja-JP"/>
        </w:rPr>
        <w:t>as follows.</w:t>
      </w:r>
    </w:p>
    <w:p w14:paraId="716D25DC" w14:textId="77777777" w:rsidR="001E2CA0" w:rsidRPr="00C72698" w:rsidRDefault="001E2CA0" w:rsidP="00676AC7">
      <w:pPr>
        <w:rPr>
          <w:rFonts w:ascii="NewCenturySchlbk-Roman" w:hAnsi="NewCenturySchlbk-Roman"/>
          <w:sz w:val="20"/>
          <w:szCs w:val="20"/>
          <w:lang w:eastAsia="ja-JP"/>
        </w:rPr>
      </w:pPr>
    </w:p>
    <w:p w14:paraId="6758E40F" w14:textId="240A7588" w:rsidR="00DE10A4" w:rsidRPr="00C72698" w:rsidRDefault="00FB09A5" w:rsidP="00676AC7">
      <w:pPr>
        <w:pStyle w:val="InitialBodyText"/>
        <w:numPr>
          <w:ilvl w:val="0"/>
          <w:numId w:val="13"/>
        </w:numPr>
        <w:rPr>
          <w:lang w:eastAsia="ja-JP"/>
        </w:rPr>
      </w:pPr>
      <w:r w:rsidRPr="00C72698">
        <w:rPr>
          <w:lang w:eastAsia="ja-JP"/>
        </w:rPr>
        <w:t xml:space="preserve">All team members </w:t>
      </w:r>
      <w:r w:rsidR="00283A87" w:rsidRPr="00C72698">
        <w:rPr>
          <w:lang w:eastAsia="ja-JP"/>
        </w:rPr>
        <w:t xml:space="preserve">had </w:t>
      </w:r>
      <w:r w:rsidR="00DE10A4" w:rsidRPr="00C72698">
        <w:t>not have any experiences of Agile</w:t>
      </w:r>
      <w:r w:rsidR="005F1FA5" w:rsidRPr="00C72698">
        <w:t xml:space="preserve"> </w:t>
      </w:r>
      <w:r w:rsidR="00776446" w:rsidRPr="00C72698">
        <w:rPr>
          <w:lang w:eastAsia="ja-JP"/>
        </w:rPr>
        <w:t xml:space="preserve">then </w:t>
      </w:r>
      <w:r w:rsidR="005F1FA5" w:rsidRPr="00C72698">
        <w:t xml:space="preserve">(hereinafter called </w:t>
      </w:r>
      <w:r w:rsidR="005F1FA5" w:rsidRPr="00C72698">
        <w:rPr>
          <w:lang w:eastAsia="ja-JP"/>
        </w:rPr>
        <w:t xml:space="preserve">them </w:t>
      </w:r>
      <w:r w:rsidR="005F1FA5" w:rsidRPr="00C72698">
        <w:t xml:space="preserve">the </w:t>
      </w:r>
      <w:commentRangeStart w:id="4"/>
      <w:r w:rsidR="005F1FA5" w:rsidRPr="00C72698">
        <w:t>“</w:t>
      </w:r>
      <w:r w:rsidR="005F1FA5" w:rsidRPr="00C72698">
        <w:rPr>
          <w:lang w:eastAsia="ja-JP"/>
        </w:rPr>
        <w:t>Agile apprentices</w:t>
      </w:r>
      <w:r w:rsidR="005F1FA5" w:rsidRPr="00C72698">
        <w:t>”</w:t>
      </w:r>
      <w:commentRangeEnd w:id="4"/>
      <w:r w:rsidR="002B7573">
        <w:rPr>
          <w:rStyle w:val="ad"/>
          <w:rFonts w:ascii="Times New Roman" w:hAnsi="Times New Roman"/>
          <w:lang w:eastAsia="en-US"/>
        </w:rPr>
        <w:commentReference w:id="4"/>
      </w:r>
      <w:r w:rsidR="005F1FA5" w:rsidRPr="00C72698">
        <w:t>)</w:t>
      </w:r>
      <w:r w:rsidR="005F1FA5" w:rsidRPr="00C72698">
        <w:rPr>
          <w:lang w:eastAsia="ja-JP"/>
        </w:rPr>
        <w:t xml:space="preserve">. </w:t>
      </w:r>
      <w:r w:rsidR="00185C17" w:rsidRPr="00C72698">
        <w:rPr>
          <w:lang w:eastAsia="ja-JP"/>
        </w:rPr>
        <w:t xml:space="preserve">They adopted Agile </w:t>
      </w:r>
      <w:r w:rsidR="000572A7" w:rsidRPr="00C72698">
        <w:rPr>
          <w:lang w:eastAsia="ja-JP"/>
        </w:rPr>
        <w:t xml:space="preserve">because they needed </w:t>
      </w:r>
      <w:r w:rsidR="000A14E7" w:rsidRPr="00C72698">
        <w:rPr>
          <w:lang w:eastAsia="ja-JP"/>
        </w:rPr>
        <w:t>to create the whole new product</w:t>
      </w:r>
      <w:r w:rsidR="00600383" w:rsidRPr="00C72698">
        <w:rPr>
          <w:lang w:eastAsia="ja-JP"/>
        </w:rPr>
        <w:t xml:space="preserve"> and they could</w:t>
      </w:r>
      <w:r w:rsidR="0093329E" w:rsidRPr="00C72698">
        <w:rPr>
          <w:lang w:eastAsia="ja-JP"/>
        </w:rPr>
        <w:t xml:space="preserve"> not define all specifications </w:t>
      </w:r>
      <w:r w:rsidR="009010EF" w:rsidRPr="00C72698">
        <w:rPr>
          <w:lang w:eastAsia="ja-JP"/>
        </w:rPr>
        <w:t>up-</w:t>
      </w:r>
      <w:r w:rsidR="00600383" w:rsidRPr="00C72698">
        <w:rPr>
          <w:lang w:eastAsia="ja-JP"/>
        </w:rPr>
        <w:t>front.</w:t>
      </w:r>
      <w:r w:rsidR="0018733C" w:rsidRPr="00C72698">
        <w:rPr>
          <w:lang w:eastAsia="ja-JP"/>
        </w:rPr>
        <w:t xml:space="preserve"> But they also had the t</w:t>
      </w:r>
      <w:r w:rsidR="00A7777C" w:rsidRPr="00C72698">
        <w:rPr>
          <w:lang w:eastAsia="ja-JP"/>
        </w:rPr>
        <w:t>oo much and unrealistic expectations</w:t>
      </w:r>
      <w:r w:rsidR="0018733C" w:rsidRPr="00C72698">
        <w:rPr>
          <w:lang w:eastAsia="ja-JP"/>
        </w:rPr>
        <w:t xml:space="preserve"> to Agile.</w:t>
      </w:r>
      <w:r w:rsidR="0038289E" w:rsidRPr="00C72698">
        <w:rPr>
          <w:lang w:eastAsia="ja-JP"/>
        </w:rPr>
        <w:t xml:space="preserve"> </w:t>
      </w:r>
      <w:r w:rsidR="00D04DAD" w:rsidRPr="00C72698">
        <w:rPr>
          <w:lang w:eastAsia="ja-JP"/>
        </w:rPr>
        <w:t xml:space="preserve">They imagined </w:t>
      </w:r>
      <w:r w:rsidR="00283A87" w:rsidRPr="00C72698">
        <w:rPr>
          <w:lang w:eastAsia="ja-JP"/>
        </w:rPr>
        <w:t xml:space="preserve">they could create appropriate product </w:t>
      </w:r>
      <w:r w:rsidR="00893B99" w:rsidRPr="00C72698">
        <w:rPr>
          <w:lang w:eastAsia="ja-JP"/>
        </w:rPr>
        <w:t xml:space="preserve">by </w:t>
      </w:r>
      <w:r w:rsidR="00283A87" w:rsidRPr="00C72698">
        <w:rPr>
          <w:lang w:eastAsia="ja-JP"/>
        </w:rPr>
        <w:t xml:space="preserve">just following the agile </w:t>
      </w:r>
      <w:r w:rsidR="00AB116D" w:rsidRPr="00C72698">
        <w:rPr>
          <w:lang w:eastAsia="ja-JP"/>
        </w:rPr>
        <w:t xml:space="preserve">practices like Scrum, </w:t>
      </w:r>
      <w:r w:rsidR="00D04DAD" w:rsidRPr="00C72698">
        <w:rPr>
          <w:lang w:eastAsia="ja-JP"/>
        </w:rPr>
        <w:t>w</w:t>
      </w:r>
      <w:r w:rsidR="0038289E" w:rsidRPr="00C72698">
        <w:rPr>
          <w:lang w:eastAsia="ja-JP"/>
        </w:rPr>
        <w:t xml:space="preserve">ithout any </w:t>
      </w:r>
      <w:r w:rsidR="0038289E" w:rsidRPr="00C72698">
        <w:t xml:space="preserve">technical </w:t>
      </w:r>
      <w:r w:rsidR="00D07578" w:rsidRPr="00C72698">
        <w:rPr>
          <w:lang w:eastAsia="ja-JP"/>
        </w:rPr>
        <w:t xml:space="preserve">and cultural </w:t>
      </w:r>
      <w:r w:rsidR="0038289E" w:rsidRPr="00C72698">
        <w:t>backbones</w:t>
      </w:r>
      <w:r w:rsidR="00D07578" w:rsidRPr="00C72698">
        <w:rPr>
          <w:lang w:eastAsia="ja-JP"/>
        </w:rPr>
        <w:t xml:space="preserve">, </w:t>
      </w:r>
      <w:r w:rsidR="00053C29" w:rsidRPr="00C72698">
        <w:rPr>
          <w:lang w:eastAsia="ja-JP"/>
        </w:rPr>
        <w:t xml:space="preserve">and without </w:t>
      </w:r>
      <w:r w:rsidR="00146456" w:rsidRPr="00C72698">
        <w:rPr>
          <w:lang w:eastAsia="ja-JP"/>
        </w:rPr>
        <w:t>investigating their problems by their own.</w:t>
      </w:r>
    </w:p>
    <w:p w14:paraId="566B1989" w14:textId="5798BFB2" w:rsidR="00362F16" w:rsidRPr="00C72698" w:rsidRDefault="00F540D1" w:rsidP="00676AC7">
      <w:pPr>
        <w:pStyle w:val="InitialBodyText"/>
        <w:numPr>
          <w:ilvl w:val="0"/>
          <w:numId w:val="13"/>
        </w:numPr>
        <w:rPr>
          <w:lang w:eastAsia="ja-JP"/>
        </w:rPr>
      </w:pPr>
      <w:r w:rsidRPr="00C72698">
        <w:rPr>
          <w:lang w:eastAsia="ja-JP"/>
        </w:rPr>
        <w:t>There had been tons of</w:t>
      </w:r>
      <w:r w:rsidR="000A5876" w:rsidRPr="00C72698">
        <w:rPr>
          <w:lang w:eastAsia="ja-JP"/>
        </w:rPr>
        <w:t xml:space="preserve"> manual operations</w:t>
      </w:r>
      <w:r w:rsidR="00C17E5C" w:rsidRPr="00C72698">
        <w:rPr>
          <w:lang w:eastAsia="ja-JP"/>
        </w:rPr>
        <w:t>.</w:t>
      </w:r>
      <w:r w:rsidR="00E7311E" w:rsidRPr="00C72698">
        <w:rPr>
          <w:lang w:eastAsia="ja-JP"/>
        </w:rPr>
        <w:t xml:space="preserve"> They had tested and released their products manually then.</w:t>
      </w:r>
      <w:r w:rsidR="007145A4" w:rsidRPr="00C72698">
        <w:rPr>
          <w:lang w:eastAsia="ja-JP"/>
        </w:rPr>
        <w:t xml:space="preserve"> </w:t>
      </w:r>
      <w:r w:rsidR="002F29B6" w:rsidRPr="00C72698">
        <w:rPr>
          <w:lang w:eastAsia="ja-JP"/>
        </w:rPr>
        <w:t>They often had mistaken</w:t>
      </w:r>
      <w:r w:rsidR="006B34FE" w:rsidRPr="00C72698">
        <w:rPr>
          <w:lang w:eastAsia="ja-JP"/>
        </w:rPr>
        <w:t xml:space="preserve"> operations and</w:t>
      </w:r>
      <w:r w:rsidR="000511D0" w:rsidRPr="00C72698">
        <w:rPr>
          <w:lang w:eastAsia="ja-JP"/>
        </w:rPr>
        <w:t xml:space="preserve"> </w:t>
      </w:r>
      <w:r w:rsidR="002F29B6" w:rsidRPr="00C72698">
        <w:rPr>
          <w:lang w:eastAsia="ja-JP"/>
        </w:rPr>
        <w:t>needed to work</w:t>
      </w:r>
      <w:r w:rsidR="00B453FB" w:rsidRPr="00C72698">
        <w:rPr>
          <w:lang w:eastAsia="ja-JP"/>
        </w:rPr>
        <w:t xml:space="preserve"> overtime.</w:t>
      </w:r>
      <w:r w:rsidR="00D80D31" w:rsidRPr="00C72698">
        <w:rPr>
          <w:lang w:eastAsia="ja-JP"/>
        </w:rPr>
        <w:t xml:space="preserve"> There had been </w:t>
      </w:r>
      <w:r w:rsidR="006B34FE" w:rsidRPr="00C72698">
        <w:rPr>
          <w:lang w:eastAsia="ja-JP"/>
        </w:rPr>
        <w:t>no</w:t>
      </w:r>
      <w:r w:rsidR="00D80D31" w:rsidRPr="00C72698">
        <w:rPr>
          <w:lang w:eastAsia="ja-JP"/>
        </w:rPr>
        <w:t xml:space="preserve"> slack to </w:t>
      </w:r>
      <w:r w:rsidR="00306EA6" w:rsidRPr="00C72698">
        <w:rPr>
          <w:lang w:eastAsia="ja-JP"/>
        </w:rPr>
        <w:t>think of improving their work.</w:t>
      </w:r>
    </w:p>
    <w:p w14:paraId="6D2BC406" w14:textId="6B00812D" w:rsidR="00AD3803" w:rsidRPr="00C72698" w:rsidRDefault="0023199A" w:rsidP="00676AC7">
      <w:pPr>
        <w:pStyle w:val="InitialBodyText"/>
        <w:numPr>
          <w:ilvl w:val="0"/>
          <w:numId w:val="13"/>
        </w:numPr>
        <w:rPr>
          <w:lang w:eastAsia="ja-JP"/>
        </w:rPr>
      </w:pPr>
      <w:r w:rsidRPr="00C72698">
        <w:t xml:space="preserve">The project team was </w:t>
      </w:r>
      <w:r w:rsidR="00A4370D" w:rsidRPr="00C72698">
        <w:rPr>
          <w:lang w:eastAsia="ja-JP"/>
        </w:rPr>
        <w:t xml:space="preserve">basically </w:t>
      </w:r>
      <w:r w:rsidRPr="00C72698">
        <w:t xml:space="preserve">consisted of </w:t>
      </w:r>
      <w:r w:rsidR="00A4370D" w:rsidRPr="00C72698">
        <w:rPr>
          <w:lang w:eastAsia="ja-JP"/>
        </w:rPr>
        <w:t xml:space="preserve">3 roles: </w:t>
      </w:r>
      <w:r w:rsidRPr="00C72698">
        <w:t>b</w:t>
      </w:r>
      <w:r w:rsidR="00732029" w:rsidRPr="00C72698">
        <w:t>usiness analyst, UI/UX designer</w:t>
      </w:r>
      <w:r w:rsidR="00A4370D" w:rsidRPr="00C72698">
        <w:rPr>
          <w:lang w:eastAsia="ja-JP"/>
        </w:rPr>
        <w:t xml:space="preserve"> (hereinafter called them the “designer”)</w:t>
      </w:r>
      <w:r w:rsidRPr="00C72698">
        <w:t xml:space="preserve">, and </w:t>
      </w:r>
      <w:r w:rsidR="00732029" w:rsidRPr="00C72698">
        <w:rPr>
          <w:lang w:eastAsia="ja-JP"/>
        </w:rPr>
        <w:t>developer</w:t>
      </w:r>
      <w:r w:rsidRPr="00C72698">
        <w:t xml:space="preserve">. </w:t>
      </w:r>
      <w:commentRangeStart w:id="5"/>
      <w:r w:rsidR="00A22659" w:rsidRPr="00C72698">
        <w:rPr>
          <w:lang w:eastAsia="ja-JP"/>
        </w:rPr>
        <w:t>They</w:t>
      </w:r>
      <w:commentRangeEnd w:id="5"/>
      <w:r w:rsidR="00B32F65" w:rsidRPr="00C72698">
        <w:rPr>
          <w:rStyle w:val="ad"/>
          <w:sz w:val="20"/>
          <w:szCs w:val="20"/>
          <w:lang w:eastAsia="en-US"/>
        </w:rPr>
        <w:commentReference w:id="5"/>
      </w:r>
      <w:r w:rsidRPr="00C72698">
        <w:t xml:space="preserve"> were able to work closely from the start of the project.</w:t>
      </w:r>
      <w:r w:rsidR="00C46D35" w:rsidRPr="00C72698">
        <w:rPr>
          <w:lang w:eastAsia="ja-JP"/>
        </w:rPr>
        <w:t xml:space="preserve"> But</w:t>
      </w:r>
      <w:r w:rsidR="002A30AF" w:rsidRPr="00C72698">
        <w:rPr>
          <w:lang w:eastAsia="ja-JP"/>
        </w:rPr>
        <w:t xml:space="preserve"> </w:t>
      </w:r>
      <w:r w:rsidR="00AC16BE" w:rsidRPr="00C72698">
        <w:rPr>
          <w:lang w:eastAsia="ja-JP"/>
        </w:rPr>
        <w:t xml:space="preserve">they </w:t>
      </w:r>
      <w:r w:rsidR="006330EE" w:rsidRPr="00C72698">
        <w:rPr>
          <w:lang w:eastAsia="ja-JP"/>
        </w:rPr>
        <w:t>had</w:t>
      </w:r>
      <w:r w:rsidR="00AC16BE" w:rsidRPr="00C72698">
        <w:rPr>
          <w:lang w:eastAsia="ja-JP"/>
        </w:rPr>
        <w:t xml:space="preserve"> not</w:t>
      </w:r>
      <w:r w:rsidR="00126EA5" w:rsidRPr="00C72698">
        <w:rPr>
          <w:lang w:eastAsia="ja-JP"/>
        </w:rPr>
        <w:t xml:space="preserve"> had</w:t>
      </w:r>
      <w:r w:rsidR="00A65413" w:rsidRPr="00C72698">
        <w:rPr>
          <w:lang w:eastAsia="ja-JP"/>
        </w:rPr>
        <w:t xml:space="preserve"> </w:t>
      </w:r>
      <w:r w:rsidR="00953FD2" w:rsidRPr="00C72698">
        <w:rPr>
          <w:lang w:eastAsia="ja-JP"/>
        </w:rPr>
        <w:t>the common goals and objectives.</w:t>
      </w:r>
      <w:r w:rsidR="00C52441" w:rsidRPr="00C72698">
        <w:rPr>
          <w:lang w:eastAsia="ja-JP"/>
        </w:rPr>
        <w:t xml:space="preserve"> </w:t>
      </w:r>
      <w:r w:rsidR="00CB1335" w:rsidRPr="00C72698">
        <w:rPr>
          <w:lang w:eastAsia="ja-JP"/>
        </w:rPr>
        <w:t>The b</w:t>
      </w:r>
      <w:r w:rsidR="00C52441" w:rsidRPr="00C72698">
        <w:rPr>
          <w:lang w:eastAsia="ja-JP"/>
        </w:rPr>
        <w:t>usiness analyst just said “implement all thing</w:t>
      </w:r>
      <w:r w:rsidR="00FF4C8A" w:rsidRPr="00C72698">
        <w:rPr>
          <w:lang w:eastAsia="ja-JP"/>
        </w:rPr>
        <w:t>s</w:t>
      </w:r>
      <w:r w:rsidR="00C52441" w:rsidRPr="00C72698">
        <w:rPr>
          <w:lang w:eastAsia="ja-JP"/>
        </w:rPr>
        <w:t xml:space="preserve"> what I said”. </w:t>
      </w:r>
      <w:r w:rsidR="00061195" w:rsidRPr="00C72698">
        <w:rPr>
          <w:lang w:eastAsia="ja-JP"/>
        </w:rPr>
        <w:t>The d</w:t>
      </w:r>
      <w:r w:rsidR="00C52441" w:rsidRPr="00C72698">
        <w:rPr>
          <w:lang w:eastAsia="ja-JP"/>
        </w:rPr>
        <w:t xml:space="preserve">esigners proposed new designs without considering </w:t>
      </w:r>
      <w:r w:rsidR="00977B60" w:rsidRPr="00C72698">
        <w:rPr>
          <w:lang w:eastAsia="ja-JP"/>
        </w:rPr>
        <w:t>implementability</w:t>
      </w:r>
      <w:r w:rsidR="00C52441" w:rsidRPr="00C72698">
        <w:rPr>
          <w:lang w:eastAsia="ja-JP"/>
        </w:rPr>
        <w:t>.</w:t>
      </w:r>
      <w:r w:rsidR="006330EE" w:rsidRPr="00C72698">
        <w:rPr>
          <w:lang w:eastAsia="ja-JP"/>
        </w:rPr>
        <w:t xml:space="preserve"> There had been </w:t>
      </w:r>
      <w:r w:rsidR="00FF4C8A" w:rsidRPr="00C72698">
        <w:rPr>
          <w:lang w:eastAsia="ja-JP"/>
        </w:rPr>
        <w:t>little</w:t>
      </w:r>
      <w:r w:rsidR="00D3541F" w:rsidRPr="00C72698">
        <w:rPr>
          <w:lang w:eastAsia="ja-JP"/>
        </w:rPr>
        <w:t xml:space="preserve"> </w:t>
      </w:r>
      <w:r w:rsidR="006330EE" w:rsidRPr="00C72698">
        <w:rPr>
          <w:lang w:eastAsia="ja-JP"/>
        </w:rPr>
        <w:t>collaboration at first.</w:t>
      </w:r>
    </w:p>
    <w:p w14:paraId="185055E4" w14:textId="11D58787" w:rsidR="009E39B2" w:rsidRPr="00C72698" w:rsidRDefault="0047338D" w:rsidP="00676AC7">
      <w:pPr>
        <w:pStyle w:val="InitialBodyText"/>
        <w:numPr>
          <w:ilvl w:val="0"/>
          <w:numId w:val="13"/>
        </w:numPr>
        <w:rPr>
          <w:lang w:eastAsia="ja-JP"/>
        </w:rPr>
      </w:pPr>
      <w:r w:rsidRPr="00C72698">
        <w:rPr>
          <w:lang w:eastAsia="ja-JP"/>
        </w:rPr>
        <w:t xml:space="preserve">The </w:t>
      </w:r>
      <w:r w:rsidR="00F93FD0" w:rsidRPr="00C72698">
        <w:rPr>
          <w:lang w:eastAsia="ja-JP"/>
        </w:rPr>
        <w:t xml:space="preserve">most of </w:t>
      </w:r>
      <w:r w:rsidRPr="00C72698">
        <w:rPr>
          <w:lang w:eastAsia="ja-JP"/>
        </w:rPr>
        <w:t xml:space="preserve">team members </w:t>
      </w:r>
      <w:r w:rsidR="00E129D3" w:rsidRPr="00C72698">
        <w:rPr>
          <w:lang w:eastAsia="ja-JP"/>
        </w:rPr>
        <w:t>had been</w:t>
      </w:r>
      <w:r w:rsidRPr="00C72698">
        <w:rPr>
          <w:lang w:eastAsia="ja-JP"/>
        </w:rPr>
        <w:t xml:space="preserve"> young and immature. The average age of the team members was under 30. Especially, the average age of the Android developers was around 25.</w:t>
      </w:r>
      <w:r w:rsidR="00534C0F" w:rsidRPr="00C72698">
        <w:rPr>
          <w:lang w:eastAsia="ja-JP"/>
        </w:rPr>
        <w:t xml:space="preserve"> </w:t>
      </w:r>
      <w:r w:rsidR="00DB5761" w:rsidRPr="00C72698">
        <w:rPr>
          <w:lang w:eastAsia="ja-JP"/>
        </w:rPr>
        <w:t>They had not had</w:t>
      </w:r>
      <w:r w:rsidR="00A71B47" w:rsidRPr="00C72698">
        <w:rPr>
          <w:lang w:eastAsia="ja-JP"/>
        </w:rPr>
        <w:t xml:space="preserve"> </w:t>
      </w:r>
      <w:r w:rsidR="00A8202F" w:rsidRPr="00C72698">
        <w:rPr>
          <w:lang w:eastAsia="ja-JP"/>
        </w:rPr>
        <w:t xml:space="preserve">adequate </w:t>
      </w:r>
      <w:r w:rsidR="00A71B47" w:rsidRPr="00C72698">
        <w:rPr>
          <w:lang w:eastAsia="ja-JP"/>
        </w:rPr>
        <w:t>skills</w:t>
      </w:r>
      <w:r w:rsidR="005030AD" w:rsidRPr="00C72698">
        <w:rPr>
          <w:lang w:eastAsia="ja-JP"/>
        </w:rPr>
        <w:t xml:space="preserve"> and knowledge</w:t>
      </w:r>
      <w:r w:rsidR="00A71B47" w:rsidRPr="00C72698">
        <w:rPr>
          <w:lang w:eastAsia="ja-JP"/>
        </w:rPr>
        <w:t xml:space="preserve"> of </w:t>
      </w:r>
      <w:r w:rsidR="00A34017" w:rsidRPr="00C72698">
        <w:rPr>
          <w:lang w:eastAsia="ja-JP"/>
        </w:rPr>
        <w:t xml:space="preserve">their </w:t>
      </w:r>
      <w:r w:rsidR="00A71B47" w:rsidRPr="00C72698">
        <w:rPr>
          <w:lang w:eastAsia="ja-JP"/>
        </w:rPr>
        <w:t>architecture, language</w:t>
      </w:r>
      <w:r w:rsidR="00346FFE" w:rsidRPr="00C72698">
        <w:rPr>
          <w:lang w:eastAsia="ja-JP"/>
        </w:rPr>
        <w:t>s</w:t>
      </w:r>
      <w:r w:rsidR="00A71B47" w:rsidRPr="00C72698">
        <w:rPr>
          <w:lang w:eastAsia="ja-JP"/>
        </w:rPr>
        <w:t>, and domain</w:t>
      </w:r>
      <w:r w:rsidR="00B754F3" w:rsidRPr="00C72698">
        <w:rPr>
          <w:lang w:eastAsia="ja-JP"/>
        </w:rPr>
        <w:t xml:space="preserve"> to solve problems by themselves</w:t>
      </w:r>
      <w:r w:rsidR="00F06CC0">
        <w:rPr>
          <w:rFonts w:hint="eastAsia"/>
          <w:lang w:eastAsia="ja-JP"/>
        </w:rPr>
        <w:t>.</w:t>
      </w:r>
    </w:p>
    <w:p w14:paraId="448A1D07" w14:textId="77777777" w:rsidR="00380543" w:rsidRPr="00C72698" w:rsidRDefault="007C3ED0" w:rsidP="00676AC7">
      <w:pPr>
        <w:pStyle w:val="InitialBodyText"/>
        <w:numPr>
          <w:ilvl w:val="0"/>
          <w:numId w:val="13"/>
        </w:numPr>
        <w:rPr>
          <w:lang w:eastAsia="ja-JP"/>
        </w:rPr>
      </w:pPr>
      <w:r w:rsidRPr="00C72698">
        <w:rPr>
          <w:lang w:eastAsia="ja-JP"/>
        </w:rPr>
        <w:lastRenderedPageBreak/>
        <w:t>T</w:t>
      </w:r>
      <w:r w:rsidR="00825145" w:rsidRPr="00C72698">
        <w:t>he duration of the project was 6 months. Most of the team members did not have any experiences of the “big project” (over a half of year with over 10 members) like this.</w:t>
      </w:r>
      <w:r w:rsidR="007517F3" w:rsidRPr="00C72698">
        <w:rPr>
          <w:lang w:eastAsia="ja-JP"/>
        </w:rPr>
        <w:t xml:space="preserve"> </w:t>
      </w:r>
      <w:r w:rsidR="001A781D" w:rsidRPr="00C72698">
        <w:rPr>
          <w:lang w:eastAsia="ja-JP"/>
        </w:rPr>
        <w:t>They had not been able to handle</w:t>
      </w:r>
      <w:r w:rsidR="007B00A5" w:rsidRPr="00C72698">
        <w:rPr>
          <w:lang w:eastAsia="ja-JP"/>
        </w:rPr>
        <w:t xml:space="preserve"> their project by themselves </w:t>
      </w:r>
      <w:r w:rsidR="00932450" w:rsidRPr="00C72698">
        <w:rPr>
          <w:lang w:eastAsia="ja-JP"/>
        </w:rPr>
        <w:t>at first.</w:t>
      </w:r>
    </w:p>
    <w:p w14:paraId="704B008F" w14:textId="01887501" w:rsidR="00694E20" w:rsidRPr="00C72698" w:rsidRDefault="00AD40AF" w:rsidP="00676AC7">
      <w:pPr>
        <w:pStyle w:val="InitialBodyText"/>
        <w:numPr>
          <w:ilvl w:val="0"/>
          <w:numId w:val="13"/>
        </w:numPr>
        <w:rPr>
          <w:lang w:eastAsia="ja-JP"/>
        </w:rPr>
      </w:pPr>
      <w:commentRangeStart w:id="6"/>
      <w:r w:rsidRPr="00C72698">
        <w:t>The team wa</w:t>
      </w:r>
      <w:r w:rsidR="003032FA" w:rsidRPr="00C72698">
        <w:t>s distributed to two locations.</w:t>
      </w:r>
      <w:commentRangeEnd w:id="6"/>
      <w:r w:rsidR="00326AB0">
        <w:rPr>
          <w:rStyle w:val="ad"/>
          <w:rFonts w:ascii="Times New Roman" w:hAnsi="Times New Roman"/>
          <w:lang w:eastAsia="en-US"/>
        </w:rPr>
        <w:commentReference w:id="6"/>
      </w:r>
      <w:r w:rsidR="0029154E" w:rsidRPr="00C72698">
        <w:rPr>
          <w:lang w:eastAsia="ja-JP"/>
        </w:rPr>
        <w:t xml:space="preserve"> </w:t>
      </w:r>
      <w:r w:rsidR="00566A8E" w:rsidRPr="00C72698">
        <w:rPr>
          <w:lang w:eastAsia="ja-JP"/>
        </w:rPr>
        <w:t>The distributed team without me a</w:t>
      </w:r>
      <w:r w:rsidR="00235521" w:rsidRPr="00C72698">
        <w:rPr>
          <w:lang w:eastAsia="ja-JP"/>
        </w:rPr>
        <w:t xml:space="preserve">lways said </w:t>
      </w:r>
      <w:r w:rsidR="0005088A" w:rsidRPr="00C72698">
        <w:rPr>
          <w:lang w:eastAsia="ja-JP"/>
        </w:rPr>
        <w:t xml:space="preserve">“we are correct” and </w:t>
      </w:r>
      <w:r w:rsidR="00235521" w:rsidRPr="00C72698">
        <w:rPr>
          <w:lang w:eastAsia="ja-JP"/>
        </w:rPr>
        <w:t>“you are wrong”</w:t>
      </w:r>
      <w:r w:rsidR="0029154E" w:rsidRPr="00C72698">
        <w:rPr>
          <w:lang w:eastAsia="ja-JP"/>
        </w:rPr>
        <w:t xml:space="preserve"> without any material proof</w:t>
      </w:r>
      <w:r w:rsidR="009E380F" w:rsidRPr="00C72698">
        <w:rPr>
          <w:lang w:eastAsia="ja-JP"/>
        </w:rPr>
        <w:t xml:space="preserve"> by tradition</w:t>
      </w:r>
      <w:r w:rsidR="0029154E" w:rsidRPr="00C72698">
        <w:rPr>
          <w:lang w:eastAsia="ja-JP"/>
        </w:rPr>
        <w:t xml:space="preserve">. </w:t>
      </w:r>
      <w:r w:rsidRPr="00C72698">
        <w:t xml:space="preserve">There were </w:t>
      </w:r>
      <w:r w:rsidR="009B5376" w:rsidRPr="00C72698">
        <w:rPr>
          <w:lang w:eastAsia="ja-JP"/>
        </w:rPr>
        <w:t xml:space="preserve">a lot of </w:t>
      </w:r>
      <w:r w:rsidRPr="00C72698">
        <w:t xml:space="preserve">miscommunications </w:t>
      </w:r>
      <w:r w:rsidR="009B5376" w:rsidRPr="00C72698">
        <w:rPr>
          <w:lang w:eastAsia="ja-JP"/>
        </w:rPr>
        <w:t xml:space="preserve">and distrusts </w:t>
      </w:r>
      <w:r w:rsidR="009B5376" w:rsidRPr="00C72698">
        <w:t xml:space="preserve">between </w:t>
      </w:r>
      <w:r w:rsidR="009B5376" w:rsidRPr="00C72698">
        <w:rPr>
          <w:lang w:eastAsia="ja-JP"/>
        </w:rPr>
        <w:t>them</w:t>
      </w:r>
      <w:r w:rsidRPr="00C72698">
        <w:t>.</w:t>
      </w:r>
    </w:p>
    <w:p w14:paraId="35F29190" w14:textId="77777777" w:rsidR="003032FA" w:rsidRPr="00C72698" w:rsidRDefault="003032FA" w:rsidP="00676AC7">
      <w:pPr>
        <w:pStyle w:val="InitialBodyText"/>
        <w:rPr>
          <w:lang w:eastAsia="ja-JP"/>
        </w:rPr>
      </w:pPr>
    </w:p>
    <w:p w14:paraId="29348A8E" w14:textId="1B908F37" w:rsidR="00C1146D" w:rsidRPr="00C72698" w:rsidRDefault="00F75971" w:rsidP="00EC474D">
      <w:pPr>
        <w:pStyle w:val="InitialBodyText"/>
        <w:ind w:firstLineChars="142" w:firstLine="284"/>
        <w:rPr>
          <w:lang w:eastAsia="ja-JP"/>
        </w:rPr>
      </w:pPr>
      <w:r w:rsidRPr="00C72698">
        <w:rPr>
          <w:lang w:eastAsia="ja-JP"/>
        </w:rPr>
        <w:t>At that time, w</w:t>
      </w:r>
      <w:r w:rsidR="00C1146D" w:rsidRPr="00C72698">
        <w:rPr>
          <w:lang w:eastAsia="ja-JP"/>
        </w:rPr>
        <w:t>e had needed to be stronger and to unite as one team as fast as we could.</w:t>
      </w:r>
    </w:p>
    <w:p w14:paraId="2121CFFB" w14:textId="77777777" w:rsidR="00C1146D" w:rsidRPr="00C72698" w:rsidRDefault="00C1146D" w:rsidP="00676AC7">
      <w:pPr>
        <w:pStyle w:val="InitialBodyText"/>
        <w:rPr>
          <w:lang w:eastAsia="ja-JP"/>
        </w:rPr>
      </w:pPr>
    </w:p>
    <w:p w14:paraId="47A70638" w14:textId="7E8D36CE" w:rsidR="0069762A" w:rsidRPr="00C72698" w:rsidRDefault="0069762A" w:rsidP="008A67A6">
      <w:pPr>
        <w:pStyle w:val="2"/>
        <w:rPr>
          <w:szCs w:val="20"/>
        </w:rPr>
      </w:pPr>
      <w:r w:rsidRPr="00C72698">
        <w:rPr>
          <w:szCs w:val="20"/>
          <w:lang w:eastAsia="ja-JP"/>
        </w:rPr>
        <w:t>The approach</w:t>
      </w:r>
    </w:p>
    <w:p w14:paraId="0F18637B" w14:textId="0C98C245" w:rsidR="0071777E" w:rsidRPr="00C72698" w:rsidRDefault="00BF29D9" w:rsidP="00182F45">
      <w:pPr>
        <w:rPr>
          <w:rFonts w:ascii="NewCenturySchlbk-Roman" w:hAnsi="NewCenturySchlbk-Roman"/>
          <w:sz w:val="20"/>
          <w:szCs w:val="20"/>
          <w:lang w:eastAsia="ja-JP"/>
        </w:rPr>
      </w:pPr>
      <w:r w:rsidRPr="00C72698">
        <w:rPr>
          <w:rFonts w:ascii="NewCenturySchlbk-Roman" w:hAnsi="NewCenturySchlbk-Roman"/>
          <w:sz w:val="20"/>
          <w:szCs w:val="20"/>
          <w:lang w:eastAsia="ja-JP"/>
        </w:rPr>
        <w:t xml:space="preserve">To </w:t>
      </w:r>
      <w:r w:rsidR="0059455A" w:rsidRPr="00C72698">
        <w:rPr>
          <w:rFonts w:ascii="NewCenturySchlbk-Roman" w:hAnsi="NewCenturySchlbk-Roman"/>
          <w:sz w:val="20"/>
          <w:szCs w:val="20"/>
          <w:lang w:eastAsia="ja-JP"/>
        </w:rPr>
        <w:t>overcome</w:t>
      </w:r>
      <w:r w:rsidRPr="00C72698">
        <w:rPr>
          <w:rFonts w:ascii="NewCenturySchlbk-Roman" w:hAnsi="NewCenturySchlbk-Roman"/>
          <w:sz w:val="20"/>
          <w:szCs w:val="20"/>
          <w:lang w:eastAsia="ja-JP"/>
        </w:rPr>
        <w:t xml:space="preserve"> th</w:t>
      </w:r>
      <w:r w:rsidR="00CC0175" w:rsidRPr="00C72698">
        <w:rPr>
          <w:rFonts w:ascii="NewCenturySchlbk-Roman" w:hAnsi="NewCenturySchlbk-Roman"/>
          <w:sz w:val="20"/>
          <w:szCs w:val="20"/>
          <w:lang w:eastAsia="ja-JP"/>
        </w:rPr>
        <w:t>ese</w:t>
      </w:r>
      <w:r w:rsidRPr="00C72698">
        <w:rPr>
          <w:rFonts w:ascii="NewCenturySchlbk-Roman" w:hAnsi="NewCenturySchlbk-Roman"/>
          <w:sz w:val="20"/>
          <w:szCs w:val="20"/>
          <w:lang w:eastAsia="ja-JP"/>
        </w:rPr>
        <w:t xml:space="preserve"> conditions and challenges</w:t>
      </w:r>
      <w:r w:rsidR="00CC0175" w:rsidRPr="00C72698">
        <w:rPr>
          <w:rFonts w:ascii="NewCenturySchlbk-Roman" w:hAnsi="NewCenturySchlbk-Roman"/>
          <w:sz w:val="20"/>
          <w:szCs w:val="20"/>
          <w:lang w:eastAsia="ja-JP"/>
        </w:rPr>
        <w:t>,</w:t>
      </w:r>
      <w:r w:rsidR="00915BE0" w:rsidRPr="00C72698">
        <w:rPr>
          <w:rFonts w:ascii="NewCenturySchlbk-Roman" w:hAnsi="NewCenturySchlbk-Roman"/>
          <w:sz w:val="20"/>
          <w:szCs w:val="20"/>
          <w:lang w:eastAsia="ja-JP"/>
        </w:rPr>
        <w:t xml:space="preserve"> I decided to implement </w:t>
      </w:r>
      <w:r w:rsidR="00951FB4" w:rsidRPr="00C72698">
        <w:rPr>
          <w:rFonts w:ascii="NewCenturySchlbk-Roman" w:hAnsi="NewCenturySchlbk-Roman"/>
          <w:sz w:val="20"/>
          <w:szCs w:val="20"/>
          <w:lang w:eastAsia="ja-JP"/>
        </w:rPr>
        <w:t>the automation and technical practices</w:t>
      </w:r>
      <w:r w:rsidR="00142096" w:rsidRPr="00C72698">
        <w:rPr>
          <w:rFonts w:ascii="NewCenturySchlbk-Roman" w:hAnsi="NewCenturySchlbk-Roman"/>
          <w:sz w:val="20"/>
          <w:szCs w:val="20"/>
          <w:lang w:eastAsia="ja-JP"/>
        </w:rPr>
        <w:t xml:space="preserve"> </w:t>
      </w:r>
      <w:r w:rsidR="005B33BE" w:rsidRPr="00C72698">
        <w:rPr>
          <w:rFonts w:ascii="NewCenturySchlbk-Roman" w:hAnsi="NewCenturySchlbk-Roman"/>
          <w:sz w:val="20"/>
          <w:szCs w:val="20"/>
          <w:lang w:eastAsia="ja-JP"/>
        </w:rPr>
        <w:t xml:space="preserve">step by step </w:t>
      </w:r>
      <w:r w:rsidR="008418FF" w:rsidRPr="00C72698">
        <w:rPr>
          <w:rFonts w:ascii="NewCenturySchlbk-Roman" w:hAnsi="NewCenturySchlbk-Roman"/>
          <w:sz w:val="20"/>
          <w:szCs w:val="20"/>
          <w:lang w:eastAsia="ja-JP"/>
        </w:rPr>
        <w:t>through</w:t>
      </w:r>
      <w:r w:rsidR="00442F99" w:rsidRPr="00C72698">
        <w:rPr>
          <w:rFonts w:ascii="NewCenturySchlbk-Roman" w:hAnsi="NewCenturySchlbk-Roman"/>
          <w:sz w:val="20"/>
          <w:szCs w:val="20"/>
          <w:lang w:eastAsia="ja-JP"/>
        </w:rPr>
        <w:t xml:space="preserve"> </w:t>
      </w:r>
      <w:r w:rsidR="0071777E" w:rsidRPr="00C72698">
        <w:rPr>
          <w:rFonts w:ascii="NewCenturySchlbk-Roman" w:hAnsi="NewCenturySchlbk-Roman"/>
          <w:sz w:val="20"/>
          <w:szCs w:val="20"/>
          <w:lang w:eastAsia="ja-JP"/>
        </w:rPr>
        <w:t>the following steps</w:t>
      </w:r>
    </w:p>
    <w:p w14:paraId="106F8921" w14:textId="77777777" w:rsidR="000B0894" w:rsidRPr="00C72698" w:rsidRDefault="000B0894" w:rsidP="00182F45">
      <w:pPr>
        <w:pStyle w:val="InitialBodyText"/>
        <w:rPr>
          <w:lang w:eastAsia="ja-JP"/>
        </w:rPr>
      </w:pPr>
    </w:p>
    <w:p w14:paraId="1B2C0C11" w14:textId="49A53C46" w:rsidR="00212117" w:rsidRPr="00C72698" w:rsidRDefault="001D7C2D" w:rsidP="00182F45">
      <w:pPr>
        <w:pStyle w:val="InitialBodyText"/>
        <w:numPr>
          <w:ilvl w:val="0"/>
          <w:numId w:val="17"/>
        </w:numPr>
        <w:rPr>
          <w:lang w:eastAsia="ja-JP"/>
        </w:rPr>
      </w:pPr>
      <w:r w:rsidRPr="00C72698">
        <w:rPr>
          <w:lang w:eastAsia="ja-JP"/>
        </w:rPr>
        <w:t>CI/CD</w:t>
      </w:r>
    </w:p>
    <w:p w14:paraId="75570737" w14:textId="3017E8EF" w:rsidR="008168D6" w:rsidRPr="00C72698" w:rsidRDefault="008168D6" w:rsidP="00182F45">
      <w:pPr>
        <w:pStyle w:val="InitialBodyText"/>
        <w:rPr>
          <w:lang w:eastAsia="ja-JP"/>
        </w:rPr>
      </w:pPr>
      <w:r w:rsidRPr="00C72698">
        <w:rPr>
          <w:lang w:eastAsia="ja-JP"/>
        </w:rPr>
        <w:t xml:space="preserve">At first I focused on implementing CI/CD in terms of streamlining our work and starting collaboration with each other. I used the CI/CD to make the release operation easier then and to support test automation later. I also aimed to use the working software as a measure to create shared understanding among the all team members and stakeholders </w:t>
      </w:r>
      <w:r w:rsidRPr="00C72698">
        <w:t>from the beginning</w:t>
      </w:r>
      <w:r w:rsidRPr="00C72698">
        <w:rPr>
          <w:lang w:eastAsia="ja-JP"/>
        </w:rPr>
        <w:t xml:space="preserve"> of the project.</w:t>
      </w:r>
    </w:p>
    <w:p w14:paraId="37552E90" w14:textId="77777777" w:rsidR="00212117" w:rsidRPr="00C72698" w:rsidRDefault="00212117" w:rsidP="00182F45">
      <w:pPr>
        <w:pStyle w:val="InitialBodyText"/>
        <w:rPr>
          <w:lang w:eastAsia="ja-JP"/>
        </w:rPr>
      </w:pPr>
    </w:p>
    <w:p w14:paraId="0F07F1D3" w14:textId="2A9151EF" w:rsidR="006A1B9C" w:rsidRPr="00C72698" w:rsidRDefault="006A1B9C" w:rsidP="00182F45">
      <w:pPr>
        <w:pStyle w:val="InitialBodyText"/>
        <w:numPr>
          <w:ilvl w:val="0"/>
          <w:numId w:val="17"/>
        </w:numPr>
        <w:rPr>
          <w:lang w:eastAsia="ja-JP"/>
        </w:rPr>
      </w:pPr>
      <w:r w:rsidRPr="00C72698">
        <w:t>TDD</w:t>
      </w:r>
    </w:p>
    <w:p w14:paraId="27B14F9D" w14:textId="195A5F6D" w:rsidR="00D77C55" w:rsidRPr="00C72698" w:rsidRDefault="00E56F64" w:rsidP="00182F45">
      <w:pPr>
        <w:pStyle w:val="InitialBodyText"/>
        <w:rPr>
          <w:lang w:eastAsia="ja-JP"/>
        </w:rPr>
      </w:pPr>
      <w:r w:rsidRPr="00C72698">
        <w:rPr>
          <w:lang w:eastAsia="ja-JP"/>
        </w:rPr>
        <w:t>After implementing CI/CD, I</w:t>
      </w:r>
      <w:r w:rsidR="004C3230" w:rsidRPr="00C72698">
        <w:rPr>
          <w:lang w:eastAsia="ja-JP"/>
        </w:rPr>
        <w:t xml:space="preserve"> </w:t>
      </w:r>
      <w:r w:rsidR="00561074" w:rsidRPr="00C72698">
        <w:rPr>
          <w:lang w:eastAsia="ja-JP"/>
        </w:rPr>
        <w:t>selected</w:t>
      </w:r>
      <w:r w:rsidR="004C3230" w:rsidRPr="00C72698">
        <w:rPr>
          <w:lang w:eastAsia="ja-JP"/>
        </w:rPr>
        <w:t xml:space="preserve"> TDD for </w:t>
      </w:r>
      <w:r w:rsidR="00CA38A9" w:rsidRPr="00C72698">
        <w:rPr>
          <w:lang w:eastAsia="ja-JP"/>
        </w:rPr>
        <w:t xml:space="preserve">leveraging </w:t>
      </w:r>
      <w:r w:rsidR="002A7351" w:rsidRPr="00C72698">
        <w:rPr>
          <w:lang w:eastAsia="ja-JP"/>
        </w:rPr>
        <w:t xml:space="preserve">test automation and </w:t>
      </w:r>
      <w:r w:rsidR="00B03FF9" w:rsidRPr="00C72698">
        <w:rPr>
          <w:lang w:eastAsia="ja-JP"/>
        </w:rPr>
        <w:t>learning.</w:t>
      </w:r>
      <w:r w:rsidR="008C74C8" w:rsidRPr="00C72698">
        <w:rPr>
          <w:lang w:eastAsia="ja-JP"/>
        </w:rPr>
        <w:t xml:space="preserve"> </w:t>
      </w:r>
      <w:r w:rsidR="00012C5F" w:rsidRPr="00C72698">
        <w:rPr>
          <w:lang w:eastAsia="ja-JP"/>
        </w:rPr>
        <w:t>A</w:t>
      </w:r>
      <w:r w:rsidR="00BD669B" w:rsidRPr="00C72698">
        <w:rPr>
          <w:lang w:eastAsia="ja-JP"/>
        </w:rPr>
        <w:t>t that time, team members</w:t>
      </w:r>
      <w:r w:rsidR="00116D7D" w:rsidRPr="00C72698">
        <w:rPr>
          <w:lang w:eastAsia="ja-JP"/>
        </w:rPr>
        <w:t xml:space="preserve"> and I</w:t>
      </w:r>
      <w:r w:rsidR="00BD669B" w:rsidRPr="00C72698">
        <w:rPr>
          <w:lang w:eastAsia="ja-JP"/>
        </w:rPr>
        <w:t xml:space="preserve"> had not had the enough skills to implement Android application.</w:t>
      </w:r>
      <w:r w:rsidR="008A0EF8" w:rsidRPr="00C72698">
        <w:rPr>
          <w:lang w:eastAsia="ja-JP"/>
        </w:rPr>
        <w:t xml:space="preserve"> I thought that TDD would help us </w:t>
      </w:r>
      <w:r w:rsidR="00F11B4B" w:rsidRPr="00C72698">
        <w:rPr>
          <w:lang w:eastAsia="ja-JP"/>
        </w:rPr>
        <w:t>drive learning how to develop the Android application</w:t>
      </w:r>
      <w:r w:rsidR="008A0EF8" w:rsidRPr="00C72698">
        <w:rPr>
          <w:lang w:eastAsia="ja-JP"/>
        </w:rPr>
        <w:t xml:space="preserve">. </w:t>
      </w:r>
      <w:r w:rsidR="00E37E8E" w:rsidRPr="00C72698">
        <w:rPr>
          <w:lang w:eastAsia="ja-JP"/>
        </w:rPr>
        <w:t xml:space="preserve">But there were many troubles </w:t>
      </w:r>
      <w:r w:rsidR="005A1BC7" w:rsidRPr="00C72698">
        <w:rPr>
          <w:lang w:eastAsia="ja-JP"/>
        </w:rPr>
        <w:t xml:space="preserve">and barriers </w:t>
      </w:r>
      <w:r w:rsidR="00E37E8E" w:rsidRPr="00C72698">
        <w:rPr>
          <w:lang w:eastAsia="ja-JP"/>
        </w:rPr>
        <w:t>adapting TDD for Android.</w:t>
      </w:r>
    </w:p>
    <w:p w14:paraId="40C337F0" w14:textId="77777777" w:rsidR="00040717" w:rsidRPr="00C72698" w:rsidRDefault="00040717" w:rsidP="00182F45">
      <w:pPr>
        <w:pStyle w:val="InitialBodyText"/>
        <w:rPr>
          <w:lang w:eastAsia="ja-JP"/>
        </w:rPr>
      </w:pPr>
    </w:p>
    <w:p w14:paraId="2B839804" w14:textId="11DA11FE" w:rsidR="006A1B9C" w:rsidRPr="00C72698" w:rsidRDefault="006A1B9C" w:rsidP="00182F45">
      <w:pPr>
        <w:pStyle w:val="InitialBodyText"/>
        <w:numPr>
          <w:ilvl w:val="0"/>
          <w:numId w:val="17"/>
        </w:numPr>
        <w:rPr>
          <w:lang w:eastAsia="ja-JP"/>
        </w:rPr>
      </w:pPr>
      <w:r w:rsidRPr="00C72698">
        <w:t>BDD</w:t>
      </w:r>
    </w:p>
    <w:p w14:paraId="044C1368" w14:textId="0F409753" w:rsidR="005472AF" w:rsidRPr="00C72698" w:rsidRDefault="00872A7A" w:rsidP="00182F45">
      <w:pPr>
        <w:pStyle w:val="InitialBodyText"/>
        <w:rPr>
          <w:lang w:eastAsia="ja-JP"/>
        </w:rPr>
      </w:pPr>
      <w:r w:rsidRPr="00C72698">
        <w:rPr>
          <w:lang w:eastAsia="ja-JP"/>
        </w:rPr>
        <w:t xml:space="preserve">We </w:t>
      </w:r>
      <w:r w:rsidR="00545AA4" w:rsidRPr="00C72698">
        <w:rPr>
          <w:lang w:eastAsia="ja-JP"/>
        </w:rPr>
        <w:t>were able to decrease</w:t>
      </w:r>
      <w:r w:rsidRPr="00C72698">
        <w:rPr>
          <w:lang w:eastAsia="ja-JP"/>
        </w:rPr>
        <w:t xml:space="preserve"> work hours and operation mistakes by CI/CD and TDD.</w:t>
      </w:r>
      <w:r w:rsidR="001E4043" w:rsidRPr="00C72698">
        <w:rPr>
          <w:lang w:eastAsia="ja-JP"/>
        </w:rPr>
        <w:t xml:space="preserve"> </w:t>
      </w:r>
      <w:r w:rsidR="0065207A" w:rsidRPr="00C72698">
        <w:rPr>
          <w:lang w:eastAsia="ja-JP"/>
        </w:rPr>
        <w:t xml:space="preserve">We got skills to </w:t>
      </w:r>
      <w:r w:rsidR="001E4043" w:rsidRPr="00C72698">
        <w:rPr>
          <w:lang w:eastAsia="ja-JP"/>
        </w:rPr>
        <w:t>develop</w:t>
      </w:r>
      <w:r w:rsidR="0065207A" w:rsidRPr="00C72698">
        <w:rPr>
          <w:lang w:eastAsia="ja-JP"/>
        </w:rPr>
        <w:t xml:space="preserve"> </w:t>
      </w:r>
      <w:r w:rsidR="001E4043" w:rsidRPr="00C72698">
        <w:rPr>
          <w:lang w:eastAsia="ja-JP"/>
        </w:rPr>
        <w:t>required</w:t>
      </w:r>
      <w:r w:rsidR="00F04293" w:rsidRPr="00C72698">
        <w:rPr>
          <w:lang w:eastAsia="ja-JP"/>
        </w:rPr>
        <w:t xml:space="preserve"> software gradually collaborated with </w:t>
      </w:r>
      <w:r w:rsidR="00793FED" w:rsidRPr="00C72698">
        <w:rPr>
          <w:lang w:eastAsia="ja-JP"/>
        </w:rPr>
        <w:t>members and stakeholders.</w:t>
      </w:r>
      <w:r w:rsidR="002454B2" w:rsidRPr="00C72698">
        <w:rPr>
          <w:lang w:eastAsia="ja-JP"/>
        </w:rPr>
        <w:t xml:space="preserve"> </w:t>
      </w:r>
      <w:r w:rsidR="009F0D3D" w:rsidRPr="00C72698">
        <w:rPr>
          <w:lang w:eastAsia="ja-JP"/>
        </w:rPr>
        <w:t xml:space="preserve">By contrast, </w:t>
      </w:r>
      <w:r w:rsidR="002244CD" w:rsidRPr="00C72698">
        <w:rPr>
          <w:lang w:eastAsia="ja-JP"/>
        </w:rPr>
        <w:t xml:space="preserve">our project </w:t>
      </w:r>
      <w:r w:rsidR="00F34E97" w:rsidRPr="00C72698">
        <w:rPr>
          <w:lang w:eastAsia="ja-JP"/>
        </w:rPr>
        <w:t>had started becoming</w:t>
      </w:r>
      <w:r w:rsidR="00EF3011" w:rsidRPr="00C72698">
        <w:rPr>
          <w:lang w:eastAsia="ja-JP"/>
        </w:rPr>
        <w:t xml:space="preserve"> chaotic</w:t>
      </w:r>
      <w:r w:rsidR="00631E5C" w:rsidRPr="00C72698">
        <w:rPr>
          <w:lang w:eastAsia="ja-JP"/>
        </w:rPr>
        <w:t>.</w:t>
      </w:r>
      <w:r w:rsidR="00B957B2" w:rsidRPr="00C72698">
        <w:rPr>
          <w:lang w:eastAsia="ja-JP"/>
        </w:rPr>
        <w:t xml:space="preserve"> </w:t>
      </w:r>
      <w:r w:rsidR="00631E5C" w:rsidRPr="00C72698">
        <w:rPr>
          <w:lang w:eastAsia="ja-JP"/>
        </w:rPr>
        <w:t xml:space="preserve">Because </w:t>
      </w:r>
      <w:r w:rsidRPr="00C72698">
        <w:rPr>
          <w:lang w:eastAsia="ja-JP"/>
        </w:rPr>
        <w:t xml:space="preserve">change requests </w:t>
      </w:r>
      <w:r w:rsidR="00222BCF" w:rsidRPr="00C72698">
        <w:rPr>
          <w:lang w:eastAsia="ja-JP"/>
        </w:rPr>
        <w:t xml:space="preserve">from </w:t>
      </w:r>
      <w:r w:rsidR="00B92A81" w:rsidRPr="00C72698">
        <w:rPr>
          <w:lang w:eastAsia="ja-JP"/>
        </w:rPr>
        <w:t>business analyst</w:t>
      </w:r>
      <w:r w:rsidR="00222BCF" w:rsidRPr="00C72698">
        <w:rPr>
          <w:lang w:eastAsia="ja-JP"/>
        </w:rPr>
        <w:t xml:space="preserve"> and designers </w:t>
      </w:r>
      <w:r w:rsidR="00155C16" w:rsidRPr="00C72698">
        <w:rPr>
          <w:lang w:eastAsia="ja-JP"/>
        </w:rPr>
        <w:t>were increased</w:t>
      </w:r>
      <w:r w:rsidR="00D23B9D" w:rsidRPr="00C72698">
        <w:rPr>
          <w:lang w:eastAsia="ja-JP"/>
        </w:rPr>
        <w:t xml:space="preserve"> without considering deeply.</w:t>
      </w:r>
      <w:r w:rsidR="00265D2C" w:rsidRPr="00C72698">
        <w:rPr>
          <w:lang w:eastAsia="ja-JP"/>
        </w:rPr>
        <w:t xml:space="preserve"> These requests increased </w:t>
      </w:r>
      <w:r w:rsidR="00860D48" w:rsidRPr="00C72698">
        <w:rPr>
          <w:lang w:eastAsia="ja-JP"/>
        </w:rPr>
        <w:t xml:space="preserve">usecase-level bugs </w:t>
      </w:r>
      <w:r w:rsidR="00265D2C" w:rsidRPr="00C72698">
        <w:rPr>
          <w:lang w:eastAsia="ja-JP"/>
        </w:rPr>
        <w:t>more.</w:t>
      </w:r>
      <w:r w:rsidR="00977D86" w:rsidRPr="00C72698">
        <w:rPr>
          <w:lang w:eastAsia="ja-JP"/>
        </w:rPr>
        <w:t xml:space="preserve"> </w:t>
      </w:r>
      <w:r w:rsidR="004C6957" w:rsidRPr="00C72698">
        <w:rPr>
          <w:lang w:eastAsia="ja-JP"/>
        </w:rPr>
        <w:t xml:space="preserve">We </w:t>
      </w:r>
      <w:r w:rsidR="00946AAA" w:rsidRPr="00C72698">
        <w:rPr>
          <w:lang w:eastAsia="ja-JP"/>
        </w:rPr>
        <w:t xml:space="preserve">had </w:t>
      </w:r>
      <w:r w:rsidR="004C6957" w:rsidRPr="00C72698">
        <w:rPr>
          <w:lang w:eastAsia="ja-JP"/>
        </w:rPr>
        <w:t>need</w:t>
      </w:r>
      <w:r w:rsidR="005F5092" w:rsidRPr="00C72698">
        <w:rPr>
          <w:lang w:eastAsia="ja-JP"/>
        </w:rPr>
        <w:t>ed</w:t>
      </w:r>
      <w:r w:rsidR="004C6957" w:rsidRPr="00C72698">
        <w:rPr>
          <w:lang w:eastAsia="ja-JP"/>
        </w:rPr>
        <w:t xml:space="preserve"> the discipline</w:t>
      </w:r>
      <w:r w:rsidR="008B18CD" w:rsidRPr="00C72698">
        <w:rPr>
          <w:lang w:eastAsia="ja-JP"/>
        </w:rPr>
        <w:t xml:space="preserve"> to </w:t>
      </w:r>
      <w:r w:rsidR="000A25B8" w:rsidRPr="00C72698">
        <w:rPr>
          <w:lang w:eastAsia="ja-JP"/>
        </w:rPr>
        <w:t>restrain</w:t>
      </w:r>
      <w:r w:rsidR="008B18CD" w:rsidRPr="00C72698">
        <w:rPr>
          <w:lang w:eastAsia="ja-JP"/>
        </w:rPr>
        <w:t xml:space="preserve"> change requests</w:t>
      </w:r>
      <w:r w:rsidR="00E93AF6" w:rsidRPr="00C72698">
        <w:rPr>
          <w:lang w:eastAsia="ja-JP"/>
        </w:rPr>
        <w:t xml:space="preserve">, </w:t>
      </w:r>
      <w:r w:rsidR="00B31790" w:rsidRPr="00C72698">
        <w:rPr>
          <w:lang w:eastAsia="ja-JP"/>
        </w:rPr>
        <w:t xml:space="preserve">the </w:t>
      </w:r>
      <w:r w:rsidR="00E93AF6" w:rsidRPr="00C72698">
        <w:rPr>
          <w:lang w:eastAsia="ja-JP"/>
        </w:rPr>
        <w:t>domain knowledge</w:t>
      </w:r>
      <w:r w:rsidR="001A3183" w:rsidRPr="00C72698">
        <w:rPr>
          <w:lang w:eastAsia="ja-JP"/>
        </w:rPr>
        <w:t xml:space="preserve"> to develop </w:t>
      </w:r>
      <w:r w:rsidR="00B31790" w:rsidRPr="00C72698">
        <w:rPr>
          <w:lang w:eastAsia="ja-JP"/>
        </w:rPr>
        <w:t xml:space="preserve">software </w:t>
      </w:r>
      <w:r w:rsidR="004F7CC8" w:rsidRPr="00C72698">
        <w:rPr>
          <w:lang w:eastAsia="ja-JP"/>
        </w:rPr>
        <w:t>more properly</w:t>
      </w:r>
      <w:r w:rsidR="00946AAA" w:rsidRPr="00C72698">
        <w:rPr>
          <w:lang w:eastAsia="ja-JP"/>
        </w:rPr>
        <w:t>, and</w:t>
      </w:r>
      <w:r w:rsidR="001229AE" w:rsidRPr="00C72698">
        <w:rPr>
          <w:lang w:eastAsia="ja-JP"/>
        </w:rPr>
        <w:t xml:space="preserve"> </w:t>
      </w:r>
      <w:r w:rsidR="004F7CC8" w:rsidRPr="00C72698">
        <w:rPr>
          <w:lang w:eastAsia="ja-JP"/>
        </w:rPr>
        <w:t xml:space="preserve">the </w:t>
      </w:r>
      <w:r w:rsidR="006A154F" w:rsidRPr="00C72698">
        <w:rPr>
          <w:lang w:eastAsia="ja-JP"/>
        </w:rPr>
        <w:t>measure to make usecase-level tests easier</w:t>
      </w:r>
      <w:r w:rsidR="00B11B71" w:rsidRPr="00C72698">
        <w:rPr>
          <w:lang w:eastAsia="ja-JP"/>
        </w:rPr>
        <w:t>.</w:t>
      </w:r>
      <w:r w:rsidR="00977D86" w:rsidRPr="00C72698">
        <w:rPr>
          <w:lang w:eastAsia="ja-JP"/>
        </w:rPr>
        <w:t xml:space="preserve"> </w:t>
      </w:r>
      <w:r w:rsidR="005E29CD" w:rsidRPr="00C72698">
        <w:rPr>
          <w:lang w:eastAsia="ja-JP"/>
        </w:rPr>
        <w:t>So I adapted BDD</w:t>
      </w:r>
      <w:r w:rsidR="00977D86" w:rsidRPr="00C72698">
        <w:rPr>
          <w:lang w:eastAsia="ja-JP"/>
        </w:rPr>
        <w:t xml:space="preserve"> to solve these challenges simultaneously in a hurry</w:t>
      </w:r>
      <w:r w:rsidR="000A63CF">
        <w:rPr>
          <w:rFonts w:hint="eastAsia"/>
          <w:lang w:eastAsia="ja-JP"/>
        </w:rPr>
        <w:t>.</w:t>
      </w:r>
    </w:p>
    <w:p w14:paraId="7F02EC28" w14:textId="77777777" w:rsidR="00523D49" w:rsidRPr="00C72698" w:rsidRDefault="00523D49" w:rsidP="00182F45">
      <w:pPr>
        <w:pStyle w:val="InitialBodyText"/>
        <w:rPr>
          <w:lang w:eastAsia="ja-JP"/>
        </w:rPr>
      </w:pPr>
    </w:p>
    <w:p w14:paraId="2A4877E9" w14:textId="08E95A5F" w:rsidR="005157EB" w:rsidRPr="008A67A6" w:rsidRDefault="00C25AB2" w:rsidP="00A757E5">
      <w:pPr>
        <w:pStyle w:val="InitialBodyText"/>
        <w:ind w:firstLineChars="142" w:firstLine="284"/>
        <w:rPr>
          <w:lang w:eastAsia="ja-JP"/>
        </w:rPr>
      </w:pPr>
      <w:bookmarkStart w:id="7" w:name="_GoBack"/>
      <w:bookmarkEnd w:id="7"/>
      <w:r w:rsidRPr="00C72698">
        <w:rPr>
          <w:lang w:eastAsia="ja-JP"/>
        </w:rPr>
        <w:t>Though t</w:t>
      </w:r>
      <w:r w:rsidR="00145B7F" w:rsidRPr="00C72698">
        <w:rPr>
          <w:lang w:eastAsia="ja-JP"/>
        </w:rPr>
        <w:t xml:space="preserve">here were </w:t>
      </w:r>
      <w:r w:rsidRPr="00C72698">
        <w:rPr>
          <w:lang w:eastAsia="ja-JP"/>
        </w:rPr>
        <w:t xml:space="preserve">lots of </w:t>
      </w:r>
      <w:r w:rsidR="00145B7F" w:rsidRPr="00C72698">
        <w:rPr>
          <w:lang w:eastAsia="ja-JP"/>
        </w:rPr>
        <w:t>successes and failures</w:t>
      </w:r>
      <w:r w:rsidRPr="00C72698">
        <w:rPr>
          <w:lang w:eastAsia="ja-JP"/>
        </w:rPr>
        <w:t>, our</w:t>
      </w:r>
      <w:r w:rsidR="007A0D49" w:rsidRPr="00C72698">
        <w:rPr>
          <w:lang w:eastAsia="ja-JP"/>
        </w:rPr>
        <w:t xml:space="preserve"> team </w:t>
      </w:r>
      <w:r w:rsidR="00DE6921" w:rsidRPr="00C72698">
        <w:rPr>
          <w:lang w:eastAsia="ja-JP"/>
        </w:rPr>
        <w:t xml:space="preserve">could </w:t>
      </w:r>
      <w:r w:rsidR="005741CC" w:rsidRPr="00C72698">
        <w:rPr>
          <w:lang w:eastAsia="ja-JP"/>
        </w:rPr>
        <w:t xml:space="preserve">have </w:t>
      </w:r>
      <w:r w:rsidR="00672A45" w:rsidRPr="00C72698">
        <w:rPr>
          <w:lang w:eastAsia="ja-JP"/>
        </w:rPr>
        <w:t>become producing</w:t>
      </w:r>
      <w:r w:rsidR="00DE6921" w:rsidRPr="00C72698">
        <w:rPr>
          <w:lang w:eastAsia="ja-JP"/>
        </w:rPr>
        <w:t xml:space="preserve"> the </w:t>
      </w:r>
      <w:r w:rsidR="00DF52E0" w:rsidRPr="00C72698">
        <w:rPr>
          <w:lang w:eastAsia="ja-JP"/>
        </w:rPr>
        <w:t>proper</w:t>
      </w:r>
      <w:r w:rsidR="00DE6921" w:rsidRPr="00C72698">
        <w:rPr>
          <w:lang w:eastAsia="ja-JP"/>
        </w:rPr>
        <w:t xml:space="preserve"> software gradually through t</w:t>
      </w:r>
      <w:r w:rsidR="000377E9" w:rsidRPr="00C72698">
        <w:rPr>
          <w:lang w:eastAsia="ja-JP"/>
        </w:rPr>
        <w:t>hese approaches</w:t>
      </w:r>
      <w:r w:rsidR="00D84F7F" w:rsidRPr="00C72698">
        <w:rPr>
          <w:lang w:eastAsia="ja-JP"/>
        </w:rPr>
        <w:t xml:space="preserve"> d</w:t>
      </w:r>
      <w:r w:rsidR="00495FCA" w:rsidRPr="00C72698">
        <w:rPr>
          <w:lang w:eastAsia="ja-JP"/>
        </w:rPr>
        <w:t>escribed above.</w:t>
      </w:r>
      <w:r w:rsidR="00AD4533" w:rsidRPr="00C72698">
        <w:rPr>
          <w:lang w:eastAsia="ja-JP"/>
        </w:rPr>
        <w:t xml:space="preserve"> </w:t>
      </w:r>
      <w:r w:rsidR="00BB1C1D" w:rsidRPr="00C72698">
        <w:rPr>
          <w:lang w:eastAsia="ja-JP"/>
        </w:rPr>
        <w:t xml:space="preserve">Through this project, I </w:t>
      </w:r>
      <w:r w:rsidR="009D473A" w:rsidRPr="00C72698">
        <w:rPr>
          <w:lang w:eastAsia="ja-JP"/>
        </w:rPr>
        <w:t xml:space="preserve">had </w:t>
      </w:r>
      <w:r w:rsidR="00BB1C1D" w:rsidRPr="00C72698">
        <w:rPr>
          <w:lang w:eastAsia="ja-JP"/>
        </w:rPr>
        <w:t xml:space="preserve">marshalled the ideas </w:t>
      </w:r>
      <w:r w:rsidR="00E5792C" w:rsidRPr="00C72698">
        <w:rPr>
          <w:lang w:eastAsia="ja-JP"/>
        </w:rPr>
        <w:t xml:space="preserve">to drive </w:t>
      </w:r>
      <w:r w:rsidR="00F5438A" w:rsidRPr="00C72698">
        <w:rPr>
          <w:lang w:eastAsia="ja-JP"/>
        </w:rPr>
        <w:t>streamlini</w:t>
      </w:r>
      <w:r w:rsidR="00E5792C" w:rsidRPr="00C72698">
        <w:rPr>
          <w:lang w:eastAsia="ja-JP"/>
        </w:rPr>
        <w:t>ng, cultivation</w:t>
      </w:r>
      <w:r w:rsidR="00BB1C1D" w:rsidRPr="00C72698">
        <w:rPr>
          <w:lang w:eastAsia="ja-JP"/>
        </w:rPr>
        <w:t xml:space="preserve"> and collaboration</w:t>
      </w:r>
      <w:r w:rsidR="008C4C02" w:rsidRPr="00C72698">
        <w:rPr>
          <w:lang w:eastAsia="ja-JP"/>
        </w:rPr>
        <w:t xml:space="preserve"> </w:t>
      </w:r>
      <w:r w:rsidR="003C1DC1" w:rsidRPr="00C72698">
        <w:rPr>
          <w:lang w:eastAsia="ja-JP"/>
        </w:rPr>
        <w:t xml:space="preserve">in the software product </w:t>
      </w:r>
      <w:r w:rsidR="00C15D39" w:rsidRPr="00C72698">
        <w:rPr>
          <w:lang w:eastAsia="ja-JP"/>
        </w:rPr>
        <w:t xml:space="preserve">development </w:t>
      </w:r>
      <w:r w:rsidR="003C1DC1" w:rsidRPr="00C72698">
        <w:rPr>
          <w:lang w:eastAsia="ja-JP"/>
        </w:rPr>
        <w:t xml:space="preserve">team </w:t>
      </w:r>
      <w:r w:rsidR="008C4C02" w:rsidRPr="00C72698">
        <w:rPr>
          <w:lang w:eastAsia="ja-JP"/>
        </w:rPr>
        <w:t>via</w:t>
      </w:r>
      <w:r w:rsidR="00E5792C" w:rsidRPr="00C72698">
        <w:rPr>
          <w:lang w:eastAsia="ja-JP"/>
        </w:rPr>
        <w:t xml:space="preserve"> </w:t>
      </w:r>
      <w:r w:rsidR="001E51D6" w:rsidRPr="00C72698">
        <w:rPr>
          <w:lang w:eastAsia="ja-JP"/>
        </w:rPr>
        <w:t>“</w:t>
      </w:r>
      <w:r w:rsidR="00145CCD" w:rsidRPr="00C72698">
        <w:rPr>
          <w:lang w:eastAsia="ja-JP"/>
        </w:rPr>
        <w:t>technical base</w:t>
      </w:r>
      <w:r w:rsidR="001E51D6" w:rsidRPr="00C72698">
        <w:rPr>
          <w:lang w:eastAsia="ja-JP"/>
        </w:rPr>
        <w:t>”</w:t>
      </w:r>
      <w:r w:rsidR="007355B0" w:rsidRPr="00C72698">
        <w:rPr>
          <w:lang w:eastAsia="ja-JP"/>
        </w:rPr>
        <w:t xml:space="preserve"> like automation.</w:t>
      </w:r>
      <w:r w:rsidR="00F4730D" w:rsidRPr="00C72698">
        <w:rPr>
          <w:lang w:eastAsia="ja-JP"/>
        </w:rPr>
        <w:t xml:space="preserve"> </w:t>
      </w:r>
      <w:r w:rsidR="00444142" w:rsidRPr="00C72698">
        <w:rPr>
          <w:lang w:eastAsia="ja-JP"/>
        </w:rPr>
        <w:t xml:space="preserve">It is </w:t>
      </w:r>
      <w:r w:rsidR="00C80C93" w:rsidRPr="00C72698">
        <w:rPr>
          <w:lang w:eastAsia="ja-JP"/>
        </w:rPr>
        <w:t>really the additional possibilities of automation</w:t>
      </w:r>
      <w:r w:rsidR="00F4730D" w:rsidRPr="00C72698">
        <w:rPr>
          <w:lang w:eastAsia="ja-JP"/>
        </w:rPr>
        <w:t xml:space="preserve"> and techniques.</w:t>
      </w:r>
      <w:r w:rsidR="00E67321" w:rsidRPr="00C72698">
        <w:rPr>
          <w:lang w:eastAsia="ja-JP"/>
        </w:rPr>
        <w:t xml:space="preserve"> </w:t>
      </w:r>
      <w:r w:rsidR="003C5E65" w:rsidRPr="00C72698">
        <w:rPr>
          <w:lang w:eastAsia="ja-JP"/>
        </w:rPr>
        <w:t>Currently it is usual</w:t>
      </w:r>
      <w:r w:rsidR="00567C84" w:rsidRPr="00C72698">
        <w:rPr>
          <w:lang w:eastAsia="ja-JP"/>
        </w:rPr>
        <w:t xml:space="preserve"> </w:t>
      </w:r>
      <w:r w:rsidR="002E7FCF" w:rsidRPr="00C72698">
        <w:rPr>
          <w:lang w:eastAsia="ja-JP"/>
        </w:rPr>
        <w:t>to</w:t>
      </w:r>
      <w:r w:rsidR="003C5E65" w:rsidRPr="00C72698">
        <w:rPr>
          <w:lang w:eastAsia="ja-JP"/>
        </w:rPr>
        <w:t xml:space="preserve"> </w:t>
      </w:r>
      <w:r w:rsidR="007A4321" w:rsidRPr="00C72698">
        <w:rPr>
          <w:lang w:eastAsia="ja-JP"/>
        </w:rPr>
        <w:t>use</w:t>
      </w:r>
      <w:r w:rsidR="00C06AB8" w:rsidRPr="00C72698">
        <w:rPr>
          <w:lang w:eastAsia="ja-JP"/>
        </w:rPr>
        <w:t xml:space="preserve"> </w:t>
      </w:r>
      <w:r w:rsidR="00D933FA" w:rsidRPr="00C72698">
        <w:rPr>
          <w:lang w:eastAsia="ja-JP"/>
        </w:rPr>
        <w:t>the</w:t>
      </w:r>
      <w:r w:rsidR="0086690B" w:rsidRPr="00C72698">
        <w:rPr>
          <w:lang w:eastAsia="ja-JP"/>
        </w:rPr>
        <w:t xml:space="preserve"> idea “Technology-Driven Development” </w:t>
      </w:r>
      <w:r w:rsidR="002E7FCF" w:rsidRPr="00C72698">
        <w:rPr>
          <w:lang w:eastAsia="ja-JP"/>
        </w:rPr>
        <w:t>a</w:t>
      </w:r>
      <w:r w:rsidR="000F3AFE" w:rsidRPr="00C72698">
        <w:rPr>
          <w:lang w:eastAsia="ja-JP"/>
        </w:rPr>
        <w:t xml:space="preserve">s a way </w:t>
      </w:r>
      <w:r w:rsidR="002E7FCF" w:rsidRPr="00C72698">
        <w:rPr>
          <w:lang w:eastAsia="ja-JP"/>
        </w:rPr>
        <w:t>of growing</w:t>
      </w:r>
      <w:r w:rsidR="000F3AFE" w:rsidRPr="00C72698">
        <w:rPr>
          <w:lang w:eastAsia="ja-JP"/>
        </w:rPr>
        <w:t xml:space="preserve"> the agile culture</w:t>
      </w:r>
      <w:r w:rsidR="006B1158" w:rsidRPr="00C72698">
        <w:rPr>
          <w:lang w:eastAsia="ja-JP"/>
        </w:rPr>
        <w:t xml:space="preserve"> in our teams and organizations.</w:t>
      </w:r>
    </w:p>
    <w:p w14:paraId="5509ECB2" w14:textId="77777777" w:rsidR="00705641" w:rsidRPr="008A67A6" w:rsidRDefault="00705641" w:rsidP="00182F45">
      <w:pPr>
        <w:pStyle w:val="InitialBodyText"/>
        <w:rPr>
          <w:lang w:eastAsia="ja-JP"/>
        </w:rPr>
      </w:pPr>
    </w:p>
    <w:p w14:paraId="2181DFF5" w14:textId="33CDDB98" w:rsidR="00885FC6" w:rsidRPr="00FC6BEF" w:rsidRDefault="00885FC6" w:rsidP="00885FC6">
      <w:pPr>
        <w:pStyle w:val="1"/>
        <w:rPr>
          <w:szCs w:val="20"/>
        </w:rPr>
      </w:pPr>
      <w:r w:rsidRPr="00FC6BEF">
        <w:rPr>
          <w:szCs w:val="20"/>
        </w:rPr>
        <w:t xml:space="preserve">CI/CD: Aiming </w:t>
      </w:r>
      <w:r w:rsidR="00924BF1" w:rsidRPr="00FC6BEF">
        <w:rPr>
          <w:rFonts w:eastAsiaTheme="minorEastAsia"/>
          <w:szCs w:val="20"/>
          <w:lang w:eastAsia="ja-JP"/>
        </w:rPr>
        <w:t xml:space="preserve">release automation and </w:t>
      </w:r>
      <w:r w:rsidR="00BF62CF" w:rsidRPr="00FC6BEF">
        <w:rPr>
          <w:rFonts w:eastAsiaTheme="minorEastAsia"/>
          <w:szCs w:val="20"/>
          <w:lang w:eastAsia="ja-JP"/>
        </w:rPr>
        <w:t>The start of</w:t>
      </w:r>
      <w:r w:rsidR="00924BF1" w:rsidRPr="00FC6BEF">
        <w:rPr>
          <w:rFonts w:eastAsiaTheme="minorEastAsia"/>
          <w:szCs w:val="20"/>
          <w:lang w:eastAsia="ja-JP"/>
        </w:rPr>
        <w:t xml:space="preserve"> collaboration</w:t>
      </w:r>
    </w:p>
    <w:p w14:paraId="4720670F" w14:textId="477F9F0D" w:rsidR="004C5197" w:rsidRPr="00FC6BEF" w:rsidRDefault="00654398" w:rsidP="00FC6BEF">
      <w:pPr>
        <w:pStyle w:val="InitialBodyText"/>
        <w:rPr>
          <w:lang w:eastAsia="ja-JP"/>
        </w:rPr>
      </w:pPr>
      <w:r w:rsidRPr="00FC6BEF">
        <w:rPr>
          <w:lang w:eastAsia="ja-JP"/>
        </w:rPr>
        <w:t xml:space="preserve">When I joined the </w:t>
      </w:r>
      <w:r w:rsidR="003A00DC" w:rsidRPr="00FC6BEF">
        <w:rPr>
          <w:lang w:eastAsia="ja-JP"/>
        </w:rPr>
        <w:t xml:space="preserve">project, it was </w:t>
      </w:r>
      <w:r w:rsidR="006935A6" w:rsidRPr="00FC6BEF">
        <w:rPr>
          <w:lang w:eastAsia="ja-JP"/>
        </w:rPr>
        <w:t>very slow in whole.</w:t>
      </w:r>
      <w:r w:rsidR="00740466" w:rsidRPr="00FC6BEF">
        <w:rPr>
          <w:lang w:eastAsia="ja-JP"/>
        </w:rPr>
        <w:t xml:space="preserve"> </w:t>
      </w:r>
      <w:r w:rsidR="00D64B19" w:rsidRPr="00FC6BEF">
        <w:rPr>
          <w:lang w:eastAsia="ja-JP"/>
        </w:rPr>
        <w:t>I investigated the project at first and found that there were so many manual release operations.</w:t>
      </w:r>
      <w:r w:rsidR="00057D93" w:rsidRPr="00FC6BEF">
        <w:rPr>
          <w:lang w:eastAsia="ja-JP"/>
        </w:rPr>
        <w:t xml:space="preserve"> There had been around 3 change requests per week then.</w:t>
      </w:r>
      <w:r w:rsidR="00901C4A" w:rsidRPr="00FC6BEF">
        <w:rPr>
          <w:lang w:eastAsia="ja-JP"/>
        </w:rPr>
        <w:t xml:space="preserve"> Developers </w:t>
      </w:r>
      <w:r w:rsidR="005B6E55" w:rsidRPr="00FC6BEF">
        <w:rPr>
          <w:lang w:eastAsia="ja-JP"/>
        </w:rPr>
        <w:t>needed to do regression test manually</w:t>
      </w:r>
      <w:r w:rsidR="00F561C7" w:rsidRPr="00FC6BEF">
        <w:rPr>
          <w:lang w:eastAsia="ja-JP"/>
        </w:rPr>
        <w:t xml:space="preserve"> and it took around 4.0 hours each time.</w:t>
      </w:r>
      <w:r w:rsidR="006D7801" w:rsidRPr="00FC6BEF">
        <w:rPr>
          <w:lang w:eastAsia="ja-JP"/>
        </w:rPr>
        <w:t xml:space="preserve"> </w:t>
      </w:r>
      <w:r w:rsidR="007060F8" w:rsidRPr="00FC6BEF">
        <w:rPr>
          <w:lang w:eastAsia="ja-JP"/>
        </w:rPr>
        <w:t>D</w:t>
      </w:r>
      <w:r w:rsidR="005B6E55" w:rsidRPr="00FC6BEF">
        <w:rPr>
          <w:lang w:eastAsia="ja-JP"/>
        </w:rPr>
        <w:t>evelopers needed to install the latest application to each stakeholder’</w:t>
      </w:r>
      <w:r w:rsidR="00105792" w:rsidRPr="00FC6BEF">
        <w:rPr>
          <w:lang w:eastAsia="ja-JP"/>
        </w:rPr>
        <w:t xml:space="preserve">s device and it took around </w:t>
      </w:r>
      <w:r w:rsidR="006D7801" w:rsidRPr="00FC6BEF">
        <w:rPr>
          <w:lang w:eastAsia="ja-JP"/>
        </w:rPr>
        <w:t>0.5 hours each time</w:t>
      </w:r>
      <w:r w:rsidR="00105792" w:rsidRPr="00FC6BEF">
        <w:rPr>
          <w:lang w:eastAsia="ja-JP"/>
        </w:rPr>
        <w:t>.</w:t>
      </w:r>
      <w:r w:rsidR="00461A4E" w:rsidRPr="00FC6BEF">
        <w:rPr>
          <w:lang w:eastAsia="ja-JP"/>
        </w:rPr>
        <w:t xml:space="preserve"> </w:t>
      </w:r>
      <w:r w:rsidR="004671BF" w:rsidRPr="00FC6BEF">
        <w:rPr>
          <w:lang w:eastAsia="ja-JP"/>
        </w:rPr>
        <w:t>A whopping 13.5 hours had been consumed</w:t>
      </w:r>
      <w:r w:rsidR="00461A4E" w:rsidRPr="00FC6BEF">
        <w:rPr>
          <w:lang w:eastAsia="ja-JP"/>
        </w:rPr>
        <w:t xml:space="preserve"> every week for manual release at that time.</w:t>
      </w:r>
      <w:r w:rsidR="00FC2444" w:rsidRPr="00FC6BEF">
        <w:rPr>
          <w:lang w:eastAsia="ja-JP"/>
        </w:rPr>
        <w:t xml:space="preserve"> </w:t>
      </w:r>
      <w:r w:rsidR="00AB0952" w:rsidRPr="00FC6BEF">
        <w:rPr>
          <w:lang w:eastAsia="ja-JP"/>
        </w:rPr>
        <w:t>Operation mistakes had been increasing</w:t>
      </w:r>
      <w:r w:rsidR="003D7E3F" w:rsidRPr="00FC6BEF">
        <w:rPr>
          <w:lang w:eastAsia="ja-JP"/>
        </w:rPr>
        <w:t xml:space="preserve"> and s</w:t>
      </w:r>
      <w:r w:rsidR="00AB0952" w:rsidRPr="00FC6BEF">
        <w:rPr>
          <w:lang w:eastAsia="ja-JP"/>
        </w:rPr>
        <w:t xml:space="preserve">ome </w:t>
      </w:r>
      <w:r w:rsidR="00A62B57" w:rsidRPr="00FC6BEF">
        <w:rPr>
          <w:lang w:eastAsia="ja-JP"/>
        </w:rPr>
        <w:t>developers</w:t>
      </w:r>
      <w:r w:rsidR="00AB0952" w:rsidRPr="00FC6BEF">
        <w:rPr>
          <w:lang w:eastAsia="ja-JP"/>
        </w:rPr>
        <w:t xml:space="preserve"> had fallen sick.</w:t>
      </w:r>
      <w:r w:rsidR="00FC2444" w:rsidRPr="00FC6BEF">
        <w:rPr>
          <w:lang w:eastAsia="ja-JP"/>
        </w:rPr>
        <w:t xml:space="preserve"> </w:t>
      </w:r>
      <w:r w:rsidR="00EB1215" w:rsidRPr="00FC6BEF">
        <w:rPr>
          <w:lang w:eastAsia="ja-JP"/>
        </w:rPr>
        <w:t>It was necessary to reduce manual release operations immediately</w:t>
      </w:r>
      <w:r w:rsidR="006C5A3D" w:rsidRPr="00FC6BEF">
        <w:t xml:space="preserve"> </w:t>
      </w:r>
      <w:r w:rsidR="00B47FBC" w:rsidRPr="00FC6BEF">
        <w:rPr>
          <w:lang w:eastAsia="ja-JP"/>
        </w:rPr>
        <w:t>to make</w:t>
      </w:r>
      <w:r w:rsidR="006C5A3D" w:rsidRPr="00FC6BEF">
        <w:t xml:space="preserve"> the team sustainable</w:t>
      </w:r>
      <w:r w:rsidR="001021B6" w:rsidRPr="00FC6BEF">
        <w:rPr>
          <w:lang w:eastAsia="ja-JP"/>
        </w:rPr>
        <w:t>.</w:t>
      </w:r>
    </w:p>
    <w:p w14:paraId="4A816120" w14:textId="77777777" w:rsidR="00201EA1" w:rsidRPr="00FC6BEF" w:rsidRDefault="00403C23" w:rsidP="00FC6BEF">
      <w:pPr>
        <w:pStyle w:val="InitialBodyText"/>
        <w:ind w:firstLineChars="142" w:firstLine="284"/>
        <w:rPr>
          <w:lang w:eastAsia="ja-JP"/>
        </w:rPr>
      </w:pPr>
      <w:r w:rsidRPr="00FC6BEF">
        <w:rPr>
          <w:lang w:eastAsia="ja-JP"/>
        </w:rPr>
        <w:t>On the other hand,</w:t>
      </w:r>
      <w:r w:rsidR="00DF32AC" w:rsidRPr="00FC6BEF">
        <w:rPr>
          <w:lang w:eastAsia="ja-JP"/>
        </w:rPr>
        <w:t xml:space="preserve"> </w:t>
      </w:r>
      <w:r w:rsidR="00BD5820" w:rsidRPr="00FC6BEF">
        <w:rPr>
          <w:lang w:eastAsia="ja-JP"/>
        </w:rPr>
        <w:t xml:space="preserve">team members and stakeholders </w:t>
      </w:r>
      <w:r w:rsidR="00964130" w:rsidRPr="00FC6BEF">
        <w:rPr>
          <w:lang w:eastAsia="ja-JP"/>
        </w:rPr>
        <w:t>had clearly argued in a circle</w:t>
      </w:r>
      <w:r w:rsidR="00BD5820" w:rsidRPr="00FC6BEF">
        <w:rPr>
          <w:lang w:eastAsia="ja-JP"/>
        </w:rPr>
        <w:t>.</w:t>
      </w:r>
      <w:r w:rsidR="007B71BB" w:rsidRPr="00FC6BEF">
        <w:rPr>
          <w:lang w:eastAsia="ja-JP"/>
        </w:rPr>
        <w:t xml:space="preserve"> They</w:t>
      </w:r>
      <w:r w:rsidR="00471735" w:rsidRPr="00FC6BEF">
        <w:t xml:space="preserve"> did not have the clear</w:t>
      </w:r>
      <w:r w:rsidR="00476FCD" w:rsidRPr="00FC6BEF">
        <w:rPr>
          <w:lang w:eastAsia="ja-JP"/>
        </w:rPr>
        <w:t xml:space="preserve"> </w:t>
      </w:r>
      <w:r w:rsidR="00471735" w:rsidRPr="00FC6BEF">
        <w:t>vision and requirements from the beginning becaus</w:t>
      </w:r>
      <w:r w:rsidR="007A5729" w:rsidRPr="00FC6BEF">
        <w:t xml:space="preserve">e the product was </w:t>
      </w:r>
      <w:r w:rsidR="007B71BB" w:rsidRPr="00FC6BEF">
        <w:rPr>
          <w:lang w:eastAsia="ja-JP"/>
        </w:rPr>
        <w:t xml:space="preserve">a </w:t>
      </w:r>
      <w:r w:rsidR="008F4568" w:rsidRPr="00FC6BEF">
        <w:rPr>
          <w:lang w:eastAsia="ja-JP"/>
        </w:rPr>
        <w:t>whole new</w:t>
      </w:r>
      <w:r w:rsidR="007B71BB" w:rsidRPr="00FC6BEF">
        <w:rPr>
          <w:lang w:eastAsia="ja-JP"/>
        </w:rPr>
        <w:t xml:space="preserve"> one.</w:t>
      </w:r>
      <w:r w:rsidR="001055FE" w:rsidRPr="00FC6BEF">
        <w:rPr>
          <w:lang w:eastAsia="ja-JP"/>
        </w:rPr>
        <w:t xml:space="preserve"> </w:t>
      </w:r>
      <w:r w:rsidR="008B47F4" w:rsidRPr="00FC6BEF">
        <w:rPr>
          <w:lang w:eastAsia="ja-JP"/>
        </w:rPr>
        <w:t>Additional</w:t>
      </w:r>
      <w:r w:rsidR="00527972" w:rsidRPr="00FC6BEF">
        <w:rPr>
          <w:lang w:eastAsia="ja-JP"/>
        </w:rPr>
        <w:t>l</w:t>
      </w:r>
      <w:r w:rsidR="008B47F4" w:rsidRPr="00FC6BEF">
        <w:rPr>
          <w:lang w:eastAsia="ja-JP"/>
        </w:rPr>
        <w:t>y, they</w:t>
      </w:r>
      <w:r w:rsidR="000657FD" w:rsidRPr="00FC6BEF">
        <w:t xml:space="preserve"> were not able to get the progress </w:t>
      </w:r>
      <w:r w:rsidR="00E1224B" w:rsidRPr="00FC6BEF">
        <w:t>information in a timely manner.</w:t>
      </w:r>
      <w:r w:rsidR="00E1224B" w:rsidRPr="00FC6BEF">
        <w:rPr>
          <w:lang w:eastAsia="ja-JP"/>
        </w:rPr>
        <w:t xml:space="preserve"> </w:t>
      </w:r>
      <w:r w:rsidR="00953455" w:rsidRPr="00FC6BEF">
        <w:rPr>
          <w:lang w:eastAsia="ja-JP"/>
        </w:rPr>
        <w:t xml:space="preserve">So I intended to use the working </w:t>
      </w:r>
      <w:r w:rsidR="00953455" w:rsidRPr="00FC6BEF">
        <w:t>software</w:t>
      </w:r>
      <w:r w:rsidR="00672DD0" w:rsidRPr="00FC6BEF">
        <w:rPr>
          <w:lang w:eastAsia="ja-JP"/>
        </w:rPr>
        <w:t xml:space="preserve"> as a common base for shared understanding among them.</w:t>
      </w:r>
      <w:r w:rsidR="00492BC0" w:rsidRPr="00FC6BEF">
        <w:rPr>
          <w:lang w:eastAsia="ja-JP"/>
        </w:rPr>
        <w:t xml:space="preserve"> </w:t>
      </w:r>
      <w:r w:rsidR="00961B25" w:rsidRPr="00FC6BEF">
        <w:rPr>
          <w:lang w:eastAsia="ja-JP"/>
        </w:rPr>
        <w:t xml:space="preserve">I thought </w:t>
      </w:r>
      <w:r w:rsidR="00471C4F" w:rsidRPr="00FC6BEF">
        <w:rPr>
          <w:lang w:eastAsia="ja-JP"/>
        </w:rPr>
        <w:t xml:space="preserve">the </w:t>
      </w:r>
      <w:r w:rsidR="00961B25" w:rsidRPr="00FC6BEF">
        <w:rPr>
          <w:lang w:eastAsia="ja-JP"/>
        </w:rPr>
        <w:t>w</w:t>
      </w:r>
      <w:r w:rsidR="007A5729" w:rsidRPr="00FC6BEF">
        <w:rPr>
          <w:lang w:eastAsia="ja-JP"/>
        </w:rPr>
        <w:t xml:space="preserve">orking </w:t>
      </w:r>
      <w:r w:rsidR="00471735" w:rsidRPr="00FC6BEF">
        <w:t xml:space="preserve">software would help them </w:t>
      </w:r>
      <w:r w:rsidR="007C009A" w:rsidRPr="00FC6BEF">
        <w:t>clarify vision and requirements</w:t>
      </w:r>
      <w:r w:rsidR="004D3C3C" w:rsidRPr="00FC6BEF">
        <w:rPr>
          <w:lang w:eastAsia="ja-JP"/>
        </w:rPr>
        <w:t>,</w:t>
      </w:r>
      <w:r w:rsidR="007C009A" w:rsidRPr="00FC6BEF">
        <w:rPr>
          <w:lang w:eastAsia="ja-JP"/>
        </w:rPr>
        <w:t xml:space="preserve"> and </w:t>
      </w:r>
      <w:r w:rsidR="00C07BCE" w:rsidRPr="00FC6BEF">
        <w:t xml:space="preserve">give </w:t>
      </w:r>
      <w:r w:rsidR="003D4E61" w:rsidRPr="00FC6BEF">
        <w:rPr>
          <w:lang w:eastAsia="ja-JP"/>
        </w:rPr>
        <w:t>them</w:t>
      </w:r>
      <w:r w:rsidR="00206A12" w:rsidRPr="00FC6BEF">
        <w:t xml:space="preserve"> the progress intuitively.</w:t>
      </w:r>
    </w:p>
    <w:p w14:paraId="1BA29FFA" w14:textId="2A9EB845" w:rsidR="009966C8" w:rsidRPr="00FC6BEF" w:rsidRDefault="00953455" w:rsidP="00FC6BEF">
      <w:pPr>
        <w:pStyle w:val="InitialBodyText"/>
        <w:ind w:firstLineChars="142" w:firstLine="284"/>
        <w:rPr>
          <w:lang w:eastAsia="ja-JP"/>
        </w:rPr>
      </w:pPr>
      <w:r w:rsidRPr="00FC6BEF">
        <w:rPr>
          <w:lang w:val="en-AU" w:eastAsia="ja-JP"/>
        </w:rPr>
        <w:lastRenderedPageBreak/>
        <w:t>I intended to achieve</w:t>
      </w:r>
      <w:r w:rsidR="006877A5" w:rsidRPr="00FC6BEF">
        <w:rPr>
          <w:lang w:val="en-AU" w:eastAsia="ja-JP"/>
        </w:rPr>
        <w:t xml:space="preserve"> both reducing manual release operation and </w:t>
      </w:r>
      <w:r w:rsidR="00C9630A" w:rsidRPr="00FC6BEF">
        <w:rPr>
          <w:lang w:val="en-AU" w:eastAsia="ja-JP"/>
        </w:rPr>
        <w:t xml:space="preserve">creating the baseline of </w:t>
      </w:r>
      <w:r w:rsidR="003C49E5" w:rsidRPr="00FC6BEF">
        <w:rPr>
          <w:lang w:eastAsia="ja-JP"/>
        </w:rPr>
        <w:t xml:space="preserve">collaboration with each other </w:t>
      </w:r>
      <w:r w:rsidR="00914D98" w:rsidRPr="00FC6BEF">
        <w:rPr>
          <w:lang w:eastAsia="ja-JP"/>
        </w:rPr>
        <w:t>b</w:t>
      </w:r>
      <w:r w:rsidR="00170A49" w:rsidRPr="00FC6BEF">
        <w:rPr>
          <w:lang w:eastAsia="ja-JP"/>
        </w:rPr>
        <w:t>y</w:t>
      </w:r>
      <w:r w:rsidR="000F182A" w:rsidRPr="00FC6BEF">
        <w:rPr>
          <w:lang w:eastAsia="ja-JP"/>
        </w:rPr>
        <w:t xml:space="preserve"> </w:t>
      </w:r>
      <w:r w:rsidR="00C47FF4" w:rsidRPr="00FC6BEF">
        <w:rPr>
          <w:lang w:eastAsia="ja-JP"/>
        </w:rPr>
        <w:t>CI/CD</w:t>
      </w:r>
      <w:r w:rsidR="00B63574" w:rsidRPr="00FC6BEF">
        <w:rPr>
          <w:lang w:eastAsia="ja-JP"/>
        </w:rPr>
        <w:t>.</w:t>
      </w:r>
      <w:r w:rsidR="00AD4A8E" w:rsidRPr="00FC6BEF">
        <w:rPr>
          <w:rFonts w:hint="eastAsia"/>
          <w:lang w:eastAsia="ja-JP"/>
        </w:rPr>
        <w:t xml:space="preserve"> </w:t>
      </w:r>
      <w:r w:rsidR="00EA1BCE" w:rsidRPr="00FC6BEF">
        <w:rPr>
          <w:rFonts w:hint="eastAsia"/>
          <w:lang w:eastAsia="ja-JP"/>
        </w:rPr>
        <w:t>The team had</w:t>
      </w:r>
      <w:r w:rsidR="000E2737" w:rsidRPr="00FC6BEF">
        <w:t xml:space="preserve"> some batch scripts</w:t>
      </w:r>
      <w:r w:rsidR="000E2737" w:rsidRPr="00FC6BEF">
        <w:rPr>
          <w:rFonts w:hint="eastAsia"/>
          <w:lang w:eastAsia="ja-JP"/>
        </w:rPr>
        <w:t xml:space="preserve"> which </w:t>
      </w:r>
      <w:r w:rsidR="005A14A8" w:rsidRPr="00FC6BEF">
        <w:rPr>
          <w:rFonts w:hint="eastAsia"/>
          <w:lang w:eastAsia="ja-JP"/>
        </w:rPr>
        <w:t>were able to</w:t>
      </w:r>
      <w:r w:rsidR="000E2737" w:rsidRPr="00FC6BEF">
        <w:rPr>
          <w:rFonts w:hint="eastAsia"/>
          <w:lang w:eastAsia="ja-JP"/>
        </w:rPr>
        <w:t xml:space="preserve"> </w:t>
      </w:r>
      <w:r w:rsidR="00510F03" w:rsidRPr="00FC6BEF">
        <w:rPr>
          <w:rFonts w:hint="eastAsia"/>
          <w:lang w:eastAsia="ja-JP"/>
        </w:rPr>
        <w:t>s</w:t>
      </w:r>
      <w:r w:rsidR="004F1690" w:rsidRPr="00FC6BEF">
        <w:rPr>
          <w:rFonts w:hint="eastAsia"/>
          <w:lang w:eastAsia="ja-JP"/>
        </w:rPr>
        <w:t>upport release</w:t>
      </w:r>
      <w:r w:rsidR="005767FC" w:rsidRPr="00FC6BEF">
        <w:rPr>
          <w:rFonts w:hint="eastAsia"/>
          <w:lang w:eastAsia="ja-JP"/>
        </w:rPr>
        <w:t xml:space="preserve"> operation</w:t>
      </w:r>
      <w:r w:rsidR="000B4F57" w:rsidRPr="00FC6BEF">
        <w:rPr>
          <w:rFonts w:hint="eastAsia"/>
          <w:lang w:eastAsia="ja-JP"/>
        </w:rPr>
        <w:t xml:space="preserve"> partially</w:t>
      </w:r>
      <w:r w:rsidR="00EA1BCE" w:rsidRPr="00FC6BEF">
        <w:rPr>
          <w:rFonts w:hint="eastAsia"/>
          <w:lang w:eastAsia="ja-JP"/>
        </w:rPr>
        <w:t>.</w:t>
      </w:r>
      <w:r w:rsidR="00116B2A" w:rsidRPr="00FC6BEF">
        <w:rPr>
          <w:rFonts w:hint="eastAsia"/>
          <w:lang w:eastAsia="ja-JP"/>
        </w:rPr>
        <w:t xml:space="preserve"> Additionally, </w:t>
      </w:r>
      <w:r w:rsidR="00271C59" w:rsidRPr="00FC6BEF">
        <w:rPr>
          <w:rFonts w:hint="eastAsia"/>
          <w:lang w:eastAsia="ja-JP"/>
        </w:rPr>
        <w:t>o</w:t>
      </w:r>
      <w:r w:rsidR="002F5500" w:rsidRPr="00FC6BEF">
        <w:rPr>
          <w:rFonts w:hint="eastAsia"/>
          <w:lang w:eastAsia="ja-JP"/>
        </w:rPr>
        <w:t>ne designer</w:t>
      </w:r>
      <w:r w:rsidR="00116B2A" w:rsidRPr="00FC6BEF">
        <w:rPr>
          <w:rFonts w:hint="eastAsia"/>
          <w:lang w:eastAsia="ja-JP"/>
        </w:rPr>
        <w:t xml:space="preserve"> had investigated</w:t>
      </w:r>
      <w:r w:rsidR="002F5500" w:rsidRPr="00FC6BEF">
        <w:rPr>
          <w:rFonts w:hint="eastAsia"/>
          <w:lang w:eastAsia="ja-JP"/>
        </w:rPr>
        <w:t xml:space="preserve"> </w:t>
      </w:r>
      <w:r w:rsidR="00626CE3" w:rsidRPr="00FC6BEF">
        <w:t>TestFlight [13]</w:t>
      </w:r>
      <w:r w:rsidR="002F5500" w:rsidRPr="00FC6BEF">
        <w:rPr>
          <w:rFonts w:hint="eastAsia"/>
          <w:lang w:eastAsia="ja-JP"/>
        </w:rPr>
        <w:t xml:space="preserve">, </w:t>
      </w:r>
      <w:r w:rsidR="00626CE3" w:rsidRPr="00FC6BEF">
        <w:t xml:space="preserve">a tool for delivering beta </w:t>
      </w:r>
      <w:r w:rsidR="000A24AD" w:rsidRPr="00FC6BEF">
        <w:rPr>
          <w:rFonts w:hint="eastAsia"/>
          <w:lang w:eastAsia="ja-JP"/>
        </w:rPr>
        <w:t xml:space="preserve">smartphone </w:t>
      </w:r>
      <w:r w:rsidR="00626CE3" w:rsidRPr="00FC6BEF">
        <w:t>applic</w:t>
      </w:r>
      <w:r w:rsidR="002F5500" w:rsidRPr="00FC6BEF">
        <w:t>ations to the restricted users</w:t>
      </w:r>
      <w:r w:rsidR="002F5500" w:rsidRPr="00FC6BEF">
        <w:rPr>
          <w:rFonts w:hint="eastAsia"/>
          <w:lang w:eastAsia="ja-JP"/>
        </w:rPr>
        <w:t xml:space="preserve">, for </w:t>
      </w:r>
      <w:r w:rsidR="001F0B97" w:rsidRPr="00FC6BEF">
        <w:rPr>
          <w:rFonts w:hint="eastAsia"/>
          <w:lang w:eastAsia="ja-JP"/>
        </w:rPr>
        <w:t>making her work easily.</w:t>
      </w:r>
      <w:r w:rsidR="00832E82" w:rsidRPr="00FC6BEF">
        <w:rPr>
          <w:rFonts w:hint="eastAsia"/>
          <w:lang w:eastAsia="ja-JP"/>
        </w:rPr>
        <w:t xml:space="preserve"> </w:t>
      </w:r>
      <w:r w:rsidR="00206AEB" w:rsidRPr="00FC6BEF">
        <w:rPr>
          <w:rFonts w:hint="eastAsia"/>
          <w:lang w:eastAsia="ja-JP"/>
        </w:rPr>
        <w:t xml:space="preserve">I combined them </w:t>
      </w:r>
      <w:r w:rsidR="008C28DE" w:rsidRPr="00FC6BEF">
        <w:rPr>
          <w:rFonts w:hint="eastAsia"/>
          <w:lang w:eastAsia="ja-JP"/>
        </w:rPr>
        <w:t>via</w:t>
      </w:r>
      <w:r w:rsidR="00262CC4" w:rsidRPr="00FC6BEF">
        <w:rPr>
          <w:rFonts w:hint="eastAsia"/>
          <w:lang w:eastAsia="ja-JP"/>
        </w:rPr>
        <w:t xml:space="preserve"> </w:t>
      </w:r>
      <w:r w:rsidR="005767FC" w:rsidRPr="00FC6BEF">
        <w:rPr>
          <w:rFonts w:hint="eastAsia"/>
          <w:lang w:eastAsia="ja-JP"/>
        </w:rPr>
        <w:t>Jenkins.</w:t>
      </w:r>
      <w:r w:rsidR="00611A93" w:rsidRPr="00FC6BEF">
        <w:rPr>
          <w:rFonts w:hint="eastAsia"/>
          <w:lang w:eastAsia="ja-JP"/>
        </w:rPr>
        <w:t xml:space="preserve"> </w:t>
      </w:r>
      <w:r w:rsidR="009966C8" w:rsidRPr="00FC6BEF">
        <w:t>The figure below shows the mechani</w:t>
      </w:r>
      <w:r w:rsidR="00B74F14" w:rsidRPr="00FC6BEF">
        <w:t>sm of CI/CD that I implemented.</w:t>
      </w:r>
    </w:p>
    <w:p w14:paraId="1C622012" w14:textId="6AF022CB" w:rsidR="00ED2DCE" w:rsidRPr="006121DC" w:rsidRDefault="002F3E2C" w:rsidP="00FC6BEF">
      <w:pPr>
        <w:pStyle w:val="InitialBodyText"/>
        <w:rPr>
          <w:sz w:val="16"/>
          <w:szCs w:val="16"/>
        </w:rPr>
      </w:pPr>
      <w:r w:rsidRPr="006121DC">
        <w:rPr>
          <w:noProof/>
          <w:sz w:val="16"/>
          <w:szCs w:val="16"/>
          <w:lang w:eastAsia="ja-JP"/>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roofErr w:type="gramStart"/>
      <w:r w:rsidR="00ED2DCE" w:rsidRPr="006121DC">
        <w:rPr>
          <w:sz w:val="16"/>
          <w:szCs w:val="16"/>
        </w:rPr>
        <w:t>Fig. 1.</w:t>
      </w:r>
      <w:proofErr w:type="gramEnd"/>
      <w:r w:rsidR="00ED2DCE" w:rsidRPr="006121DC">
        <w:rPr>
          <w:sz w:val="16"/>
          <w:szCs w:val="16"/>
        </w:rPr>
        <w:t xml:space="preserve"> The mechanism of </w:t>
      </w:r>
      <w:r w:rsidR="00A71404" w:rsidRPr="006121DC">
        <w:rPr>
          <w:sz w:val="16"/>
          <w:szCs w:val="16"/>
        </w:rPr>
        <w:t xml:space="preserve">CI/CD </w:t>
      </w:r>
      <w:r w:rsidR="00DA6288" w:rsidRPr="006121DC">
        <w:rPr>
          <w:sz w:val="16"/>
          <w:szCs w:val="16"/>
          <w:lang w:eastAsia="ja-JP"/>
        </w:rPr>
        <w:t xml:space="preserve">I implemented in </w:t>
      </w:r>
      <w:r w:rsidR="006B6F6F" w:rsidRPr="006121DC">
        <w:rPr>
          <w:sz w:val="16"/>
          <w:szCs w:val="16"/>
          <w:lang w:eastAsia="ja-JP"/>
        </w:rPr>
        <w:t>our team</w:t>
      </w:r>
      <w:r w:rsidR="00A71404" w:rsidRPr="006121DC">
        <w:rPr>
          <w:sz w:val="16"/>
          <w:szCs w:val="16"/>
        </w:rPr>
        <w:t>.</w:t>
      </w:r>
    </w:p>
    <w:p w14:paraId="0161327D" w14:textId="77777777" w:rsidR="00590ECF" w:rsidRPr="00FC6BEF" w:rsidRDefault="00590ECF" w:rsidP="00FC6BEF">
      <w:pPr>
        <w:pStyle w:val="InitialBodyText"/>
        <w:rPr>
          <w:lang w:eastAsia="ja-JP"/>
        </w:rPr>
      </w:pPr>
    </w:p>
    <w:p w14:paraId="7BEC0AF1" w14:textId="40C1C8D8" w:rsidR="006E284B" w:rsidRPr="00FC6BEF" w:rsidRDefault="00F275C5" w:rsidP="00FC6BEF">
      <w:pPr>
        <w:pStyle w:val="InitialBodyText"/>
        <w:ind w:firstLineChars="142" w:firstLine="284"/>
        <w:rPr>
          <w:lang w:eastAsia="ja-JP"/>
        </w:rPr>
      </w:pPr>
      <w:r w:rsidRPr="00FC6BEF">
        <w:rPr>
          <w:lang w:val="en-AU" w:eastAsia="ja-JP"/>
        </w:rPr>
        <w:t xml:space="preserve">I </w:t>
      </w:r>
      <w:r w:rsidR="009E284A" w:rsidRPr="00FC6BEF">
        <w:rPr>
          <w:lang w:val="en-AU" w:eastAsia="ja-JP"/>
        </w:rPr>
        <w:t xml:space="preserve">installed </w:t>
      </w:r>
      <w:r w:rsidR="00852883" w:rsidRPr="00FC6BEF">
        <w:rPr>
          <w:lang w:val="en-AU" w:eastAsia="ja-JP"/>
        </w:rPr>
        <w:t xml:space="preserve">and ran </w:t>
      </w:r>
      <w:r w:rsidR="009E284A" w:rsidRPr="00FC6BEF">
        <w:rPr>
          <w:lang w:val="en-AU" w:eastAsia="ja-JP"/>
        </w:rPr>
        <w:t>Jenkins on my PC</w:t>
      </w:r>
      <w:r w:rsidR="009E560C" w:rsidRPr="00FC6BEF">
        <w:rPr>
          <w:lang w:val="en-AU" w:eastAsia="ja-JP"/>
        </w:rPr>
        <w:t xml:space="preserve"> from the standpoint of </w:t>
      </w:r>
      <w:r w:rsidR="002C71C8" w:rsidRPr="00FC6BEF">
        <w:rPr>
          <w:lang w:val="en-AU" w:eastAsia="ja-JP"/>
        </w:rPr>
        <w:t>quick implementation</w:t>
      </w:r>
      <w:r w:rsidR="00C504A0" w:rsidRPr="00FC6BEF">
        <w:rPr>
          <w:lang w:val="en-AU" w:eastAsia="ja-JP"/>
        </w:rPr>
        <w:t>.</w:t>
      </w:r>
      <w:r w:rsidR="00D55379" w:rsidRPr="00FC6BEF">
        <w:rPr>
          <w:lang w:val="en-AU" w:eastAsia="ja-JP"/>
        </w:rPr>
        <w:t xml:space="preserve"> </w:t>
      </w:r>
      <w:r w:rsidR="005E0FB9" w:rsidRPr="00FC6BEF">
        <w:rPr>
          <w:lang w:eastAsia="ja-JP"/>
        </w:rPr>
        <w:t>If the developer c</w:t>
      </w:r>
      <w:r w:rsidR="00D47405" w:rsidRPr="00FC6BEF">
        <w:t>ommit</w:t>
      </w:r>
      <w:r w:rsidR="002F1AF7" w:rsidRPr="00FC6BEF">
        <w:rPr>
          <w:lang w:eastAsia="ja-JP"/>
        </w:rPr>
        <w:t>s</w:t>
      </w:r>
      <w:r w:rsidR="005E0FB9" w:rsidRPr="00FC6BEF">
        <w:t xml:space="preserve"> programs to </w:t>
      </w:r>
      <w:r w:rsidR="000A47D7" w:rsidRPr="00FC6BEF">
        <w:rPr>
          <w:lang w:eastAsia="ja-JP"/>
        </w:rPr>
        <w:t>Stash</w:t>
      </w:r>
      <w:r w:rsidR="003328BC" w:rsidRPr="00FC6BEF">
        <w:rPr>
          <w:lang w:eastAsia="ja-JP"/>
        </w:rPr>
        <w:t xml:space="preserve"> </w:t>
      </w:r>
      <w:r w:rsidR="000A47D7" w:rsidRPr="00FC6BEF">
        <w:rPr>
          <w:lang w:eastAsia="ja-JP"/>
        </w:rPr>
        <w:t>(</w:t>
      </w:r>
      <w:r w:rsidR="003328BC" w:rsidRPr="00FC6BEF">
        <w:rPr>
          <w:lang w:eastAsia="ja-JP"/>
        </w:rPr>
        <w:t>the same as</w:t>
      </w:r>
      <w:r w:rsidR="00967228" w:rsidRPr="00FC6BEF">
        <w:rPr>
          <w:lang w:eastAsia="ja-JP"/>
        </w:rPr>
        <w:t xml:space="preserve"> </w:t>
      </w:r>
      <w:r w:rsidR="00997EC8" w:rsidRPr="00FC6BEF">
        <w:rPr>
          <w:lang w:eastAsia="ja-JP"/>
        </w:rPr>
        <w:t>GitHub</w:t>
      </w:r>
      <w:r w:rsidR="003328BC" w:rsidRPr="00FC6BEF">
        <w:rPr>
          <w:lang w:eastAsia="ja-JP"/>
        </w:rPr>
        <w:t xml:space="preserve"> in our company</w:t>
      </w:r>
      <w:r w:rsidR="000A47D7" w:rsidRPr="00FC6BEF">
        <w:rPr>
          <w:lang w:eastAsia="ja-JP"/>
        </w:rPr>
        <w:t>)</w:t>
      </w:r>
      <w:r w:rsidR="005E0FB9" w:rsidRPr="00FC6BEF">
        <w:rPr>
          <w:lang w:eastAsia="ja-JP"/>
        </w:rPr>
        <w:t xml:space="preserve">, </w:t>
      </w:r>
      <w:r w:rsidR="00D47405" w:rsidRPr="00FC6BEF">
        <w:rPr>
          <w:lang w:eastAsia="ja-JP"/>
        </w:rPr>
        <w:t>Jenkins detect</w:t>
      </w:r>
      <w:r w:rsidR="00A06B94" w:rsidRPr="00FC6BEF">
        <w:rPr>
          <w:lang w:eastAsia="ja-JP"/>
        </w:rPr>
        <w:t>s it</w:t>
      </w:r>
      <w:r w:rsidR="00D55379" w:rsidRPr="00FC6BEF">
        <w:rPr>
          <w:lang w:eastAsia="ja-JP"/>
        </w:rPr>
        <w:t>, build</w:t>
      </w:r>
      <w:r w:rsidR="002423F2" w:rsidRPr="00FC6BEF">
        <w:rPr>
          <w:lang w:eastAsia="ja-JP"/>
        </w:rPr>
        <w:t>s</w:t>
      </w:r>
      <w:r w:rsidR="00D55379" w:rsidRPr="00FC6BEF">
        <w:rPr>
          <w:lang w:eastAsia="ja-JP"/>
        </w:rPr>
        <w:t xml:space="preserve"> application, and release</w:t>
      </w:r>
      <w:r w:rsidR="002423F2" w:rsidRPr="00FC6BEF">
        <w:rPr>
          <w:lang w:eastAsia="ja-JP"/>
        </w:rPr>
        <w:t>s</w:t>
      </w:r>
      <w:r w:rsidR="00D55379" w:rsidRPr="00FC6BEF">
        <w:rPr>
          <w:lang w:eastAsia="ja-JP"/>
        </w:rPr>
        <w:t xml:space="preserve"> it </w:t>
      </w:r>
      <w:r w:rsidR="005D2931" w:rsidRPr="00FC6BEF">
        <w:t>to all stakeholders’ devices</w:t>
      </w:r>
      <w:r w:rsidR="002423F2" w:rsidRPr="00FC6BEF">
        <w:rPr>
          <w:lang w:eastAsia="ja-JP"/>
        </w:rPr>
        <w:t xml:space="preserve"> automatically</w:t>
      </w:r>
      <w:r w:rsidR="00D55379" w:rsidRPr="00FC6BEF">
        <w:rPr>
          <w:lang w:eastAsia="ja-JP"/>
        </w:rPr>
        <w:t xml:space="preserve"> via TestFlight.</w:t>
      </w:r>
      <w:r w:rsidR="00C23AB6" w:rsidRPr="00FC6BEF">
        <w:rPr>
          <w:lang w:eastAsia="ja-JP"/>
        </w:rPr>
        <w:t xml:space="preserve"> </w:t>
      </w:r>
      <w:r w:rsidR="00904BCC" w:rsidRPr="00FC6BEF">
        <w:rPr>
          <w:lang w:val="en-AU" w:eastAsia="ja-JP"/>
        </w:rPr>
        <w:t xml:space="preserve">It means every </w:t>
      </w:r>
      <w:r w:rsidR="0015430B" w:rsidRPr="00FC6BEF">
        <w:rPr>
          <w:lang w:val="en-AU" w:eastAsia="ja-JP"/>
        </w:rPr>
        <w:t>members and stakeholders</w:t>
      </w:r>
      <w:r w:rsidR="00904BCC" w:rsidRPr="00FC6BEF">
        <w:rPr>
          <w:lang w:val="en-AU" w:eastAsia="ja-JP"/>
        </w:rPr>
        <w:t xml:space="preserve"> can use the latest application anytime</w:t>
      </w:r>
      <w:r w:rsidR="0015430B" w:rsidRPr="00FC6BEF">
        <w:rPr>
          <w:lang w:val="en-AU" w:eastAsia="ja-JP"/>
        </w:rPr>
        <w:t xml:space="preserve"> and anywhere.</w:t>
      </w:r>
      <w:r w:rsidR="00120E5F" w:rsidRPr="00FC6BEF">
        <w:rPr>
          <w:lang w:val="en-AU" w:eastAsia="ja-JP"/>
        </w:rPr>
        <w:t xml:space="preserve"> </w:t>
      </w:r>
      <w:r w:rsidR="00AE76D4" w:rsidRPr="00FC6BEF">
        <w:t>We demonstrated the latest application at the daily scrum every morning</w:t>
      </w:r>
      <w:r w:rsidR="00D5191E" w:rsidRPr="00FC6BEF">
        <w:rPr>
          <w:lang w:eastAsia="ja-JP"/>
        </w:rPr>
        <w:t>.</w:t>
      </w:r>
      <w:r w:rsidR="001456E3" w:rsidRPr="00FC6BEF">
        <w:rPr>
          <w:lang w:eastAsia="ja-JP"/>
        </w:rPr>
        <w:t xml:space="preserve"> </w:t>
      </w:r>
      <w:r w:rsidR="00D5191E" w:rsidRPr="00FC6BEF">
        <w:rPr>
          <w:lang w:eastAsia="ja-JP"/>
        </w:rPr>
        <w:t>W</w:t>
      </w:r>
      <w:r w:rsidR="00AE76D4" w:rsidRPr="00FC6BEF">
        <w:t>e were able to get fast</w:t>
      </w:r>
      <w:r w:rsidR="0042791B" w:rsidRPr="00FC6BEF">
        <w:t xml:space="preserve"> feedback from the </w:t>
      </w:r>
      <w:r w:rsidR="009F7DE6" w:rsidRPr="00FC6BEF">
        <w:rPr>
          <w:lang w:eastAsia="ja-JP"/>
        </w:rPr>
        <w:t>business analyst and designers.</w:t>
      </w:r>
      <w:r w:rsidR="001456E3" w:rsidRPr="00FC6BEF">
        <w:rPr>
          <w:lang w:eastAsia="ja-JP"/>
        </w:rPr>
        <w:t xml:space="preserve"> Stakeholders and members were able to know the progress via working software.</w:t>
      </w:r>
      <w:r w:rsidR="00D77E62" w:rsidRPr="00FC6BEF">
        <w:rPr>
          <w:lang w:eastAsia="ja-JP"/>
        </w:rPr>
        <w:t xml:space="preserve"> </w:t>
      </w:r>
      <w:r w:rsidR="005D2E8E" w:rsidRPr="00FC6BEF">
        <w:rPr>
          <w:lang w:val="en-AU" w:eastAsia="ja-JP"/>
        </w:rPr>
        <w:t xml:space="preserve">We </w:t>
      </w:r>
      <w:r w:rsidR="00D77E62" w:rsidRPr="00FC6BEF">
        <w:rPr>
          <w:lang w:val="en-AU" w:eastAsia="ja-JP"/>
        </w:rPr>
        <w:t xml:space="preserve">really </w:t>
      </w:r>
      <w:r w:rsidR="005D2E8E" w:rsidRPr="00FC6BEF">
        <w:rPr>
          <w:lang w:val="en-AU" w:eastAsia="ja-JP"/>
        </w:rPr>
        <w:t xml:space="preserve">used the working software as </w:t>
      </w:r>
      <w:r w:rsidR="00B50E83" w:rsidRPr="00FC6BEF">
        <w:rPr>
          <w:lang w:eastAsia="ja-JP"/>
        </w:rPr>
        <w:t xml:space="preserve">a </w:t>
      </w:r>
      <w:r w:rsidR="00893691" w:rsidRPr="00FC6BEF">
        <w:rPr>
          <w:lang w:eastAsia="ja-JP"/>
        </w:rPr>
        <w:t xml:space="preserve">measure </w:t>
      </w:r>
      <w:r w:rsidR="00B50E83" w:rsidRPr="00FC6BEF">
        <w:rPr>
          <w:lang w:eastAsia="ja-JP"/>
        </w:rPr>
        <w:t>for shared understanding</w:t>
      </w:r>
      <w:r w:rsidR="000C50CE" w:rsidRPr="00FC6BEF">
        <w:rPr>
          <w:lang w:eastAsia="ja-JP"/>
        </w:rPr>
        <w:t>.</w:t>
      </w:r>
    </w:p>
    <w:p w14:paraId="027FDB7D" w14:textId="0A392B9C" w:rsidR="00A61F81" w:rsidRPr="00FC6BEF" w:rsidRDefault="00A61F81" w:rsidP="00FC6BEF">
      <w:pPr>
        <w:pStyle w:val="InitialBodyText"/>
        <w:ind w:firstLineChars="142" w:firstLine="284"/>
        <w:rPr>
          <w:rFonts w:ascii="NewCentu" w:hAnsi="NewCentu" w:hint="eastAsia"/>
          <w:lang w:eastAsia="ja-JP"/>
        </w:rPr>
      </w:pPr>
      <w:r w:rsidRPr="00FC6BEF">
        <w:rPr>
          <w:rFonts w:hint="eastAsia"/>
          <w:lang w:eastAsia="ja-JP"/>
        </w:rPr>
        <w:t xml:space="preserve">After implementing CI/CD, it took only 15 minutes per week for </w:t>
      </w:r>
      <w:r w:rsidRPr="00FC6BEF">
        <w:rPr>
          <w:lang w:eastAsia="ja-JP"/>
        </w:rPr>
        <w:t>releasing</w:t>
      </w:r>
      <w:r w:rsidR="007500BA" w:rsidRPr="00FC6BEF">
        <w:rPr>
          <w:rFonts w:hint="eastAsia"/>
          <w:lang w:eastAsia="ja-JP"/>
        </w:rPr>
        <w:t xml:space="preserve"> application.</w:t>
      </w:r>
      <w:r w:rsidR="00370CCE" w:rsidRPr="00FC6BEF">
        <w:rPr>
          <w:rFonts w:hint="eastAsia"/>
          <w:lang w:eastAsia="ja-JP"/>
        </w:rPr>
        <w:t xml:space="preserve"> It was obviously </w:t>
      </w:r>
      <w:r w:rsidR="0084680E" w:rsidRPr="00FC6BEF">
        <w:rPr>
          <w:rFonts w:hint="eastAsia"/>
          <w:lang w:eastAsia="ja-JP"/>
        </w:rPr>
        <w:t>effective</w:t>
      </w:r>
      <w:r w:rsidR="001B117C" w:rsidRPr="00FC6BEF">
        <w:rPr>
          <w:rFonts w:hint="eastAsia"/>
          <w:lang w:eastAsia="ja-JP"/>
        </w:rPr>
        <w:t xml:space="preserve"> for streamlining our work.</w:t>
      </w:r>
      <w:r w:rsidR="00417F48" w:rsidRPr="00FC6BEF">
        <w:rPr>
          <w:rFonts w:hint="eastAsia"/>
          <w:lang w:eastAsia="ja-JP"/>
        </w:rPr>
        <w:t xml:space="preserve"> </w:t>
      </w:r>
      <w:r w:rsidR="00417F48" w:rsidRPr="00FC6BEF">
        <w:t xml:space="preserve">I </w:t>
      </w:r>
      <w:r w:rsidR="00417F48" w:rsidRPr="00FC6BEF">
        <w:rPr>
          <w:rFonts w:hint="eastAsia"/>
          <w:lang w:eastAsia="ja-JP"/>
        </w:rPr>
        <w:t xml:space="preserve">also </w:t>
      </w:r>
      <w:r w:rsidR="00417F48" w:rsidRPr="00FC6BEF">
        <w:t>gained the cooperation of stakeholders to proceed agile and automation more.</w:t>
      </w:r>
      <w:r w:rsidR="00F55F9D" w:rsidRPr="00FC6BEF">
        <w:rPr>
          <w:rFonts w:hint="eastAsia"/>
          <w:lang w:eastAsia="ja-JP"/>
        </w:rPr>
        <w:t xml:space="preserve"> I</w:t>
      </w:r>
      <w:r w:rsidR="001D5877" w:rsidRPr="00FC6BEF">
        <w:rPr>
          <w:rFonts w:hint="eastAsia"/>
          <w:lang w:eastAsia="ja-JP"/>
        </w:rPr>
        <w:t xml:space="preserve"> c</w:t>
      </w:r>
      <w:r w:rsidR="00B97BC3" w:rsidRPr="00FC6BEF">
        <w:rPr>
          <w:rFonts w:hint="eastAsia"/>
          <w:lang w:eastAsia="ja-JP"/>
        </w:rPr>
        <w:t>ould go ahead with test automation.</w:t>
      </w:r>
      <w:r w:rsidR="00391B03" w:rsidRPr="00FC6BEF">
        <w:rPr>
          <w:rFonts w:hint="eastAsia"/>
          <w:lang w:eastAsia="ja-JP"/>
        </w:rPr>
        <w:t xml:space="preserve"> Additionally, one developer taught designers how to use Stash</w:t>
      </w:r>
      <w:r w:rsidR="00961D09" w:rsidRPr="00FC6BEF">
        <w:rPr>
          <w:rFonts w:hint="eastAsia"/>
          <w:lang w:eastAsia="ja-JP"/>
        </w:rPr>
        <w:t xml:space="preserve">. After that, designers </w:t>
      </w:r>
      <w:r w:rsidR="00AE6650" w:rsidRPr="00FC6BEF">
        <w:rPr>
          <w:rFonts w:hint="eastAsia"/>
          <w:lang w:eastAsia="ja-JP"/>
        </w:rPr>
        <w:t>could</w:t>
      </w:r>
      <w:r w:rsidR="00961D09" w:rsidRPr="00FC6BEF">
        <w:rPr>
          <w:rFonts w:hint="eastAsia"/>
          <w:lang w:eastAsia="ja-JP"/>
        </w:rPr>
        <w:t xml:space="preserve"> also push the new design through our CI/CD mechanism.</w:t>
      </w:r>
      <w:r w:rsidR="00B07BA4" w:rsidRPr="00FC6BEF">
        <w:rPr>
          <w:rFonts w:hint="eastAsia"/>
          <w:lang w:eastAsia="ja-JP"/>
        </w:rPr>
        <w:t xml:space="preserve"> It was a good example of</w:t>
      </w:r>
      <w:r w:rsidR="00A576DC" w:rsidRPr="00FC6BEF">
        <w:rPr>
          <w:rFonts w:hint="eastAsia"/>
          <w:lang w:eastAsia="ja-JP"/>
        </w:rPr>
        <w:t xml:space="preserve"> </w:t>
      </w:r>
      <w:r w:rsidR="00E4488C" w:rsidRPr="00FC6BEF">
        <w:rPr>
          <w:rFonts w:hint="eastAsia"/>
          <w:lang w:eastAsia="ja-JP"/>
        </w:rPr>
        <w:t xml:space="preserve">voluntary </w:t>
      </w:r>
      <w:r w:rsidR="00A576DC" w:rsidRPr="00FC6BEF">
        <w:rPr>
          <w:rFonts w:hint="eastAsia"/>
          <w:lang w:eastAsia="ja-JP"/>
        </w:rPr>
        <w:t>collaboration.</w:t>
      </w:r>
    </w:p>
    <w:p w14:paraId="04EA6662" w14:textId="38758BBC" w:rsidR="00F0285C" w:rsidRDefault="00444734" w:rsidP="00FC6BEF">
      <w:pPr>
        <w:pStyle w:val="InitialBodyText"/>
        <w:ind w:firstLineChars="142" w:firstLine="284"/>
        <w:rPr>
          <w:lang w:eastAsia="ja-JP"/>
        </w:rPr>
      </w:pPr>
      <w:r w:rsidRPr="00FC6BEF">
        <w:rPr>
          <w:rFonts w:hint="eastAsia"/>
          <w:lang w:eastAsia="ja-JP"/>
        </w:rPr>
        <w:t>There were also challenges.</w:t>
      </w:r>
      <w:r w:rsidR="007D100D" w:rsidRPr="00FC6BEF">
        <w:rPr>
          <w:rFonts w:hint="eastAsia"/>
          <w:lang w:eastAsia="ja-JP"/>
        </w:rPr>
        <w:t xml:space="preserve"> We could know that we were delivering the working software every day. But it did not mean when we would complete what.</w:t>
      </w:r>
      <w:r w:rsidR="0002269B" w:rsidRPr="00FC6BEF">
        <w:rPr>
          <w:rFonts w:hint="eastAsia"/>
          <w:lang w:eastAsia="ja-JP"/>
        </w:rPr>
        <w:t xml:space="preserve"> It was insufficient just using the working software.</w:t>
      </w:r>
      <w:r w:rsidR="004F7F0D" w:rsidRPr="00FC6BEF">
        <w:rPr>
          <w:rFonts w:hint="eastAsia"/>
          <w:lang w:eastAsia="ja-JP"/>
        </w:rPr>
        <w:t xml:space="preserve"> We needed to visualize when and what by other way</w:t>
      </w:r>
      <w:r w:rsidR="00E37693" w:rsidRPr="00FC6BEF">
        <w:rPr>
          <w:rFonts w:hint="eastAsia"/>
          <w:lang w:eastAsia="ja-JP"/>
        </w:rPr>
        <w:t xml:space="preserve"> like </w:t>
      </w:r>
      <w:r w:rsidR="003A15E6" w:rsidRPr="00FC6BEF">
        <w:rPr>
          <w:rFonts w:hint="eastAsia"/>
          <w:lang w:eastAsia="ja-JP"/>
        </w:rPr>
        <w:t>Kanban board</w:t>
      </w:r>
      <w:r w:rsidR="004F7F0D" w:rsidRPr="00FC6BEF">
        <w:rPr>
          <w:rFonts w:hint="eastAsia"/>
          <w:lang w:eastAsia="ja-JP"/>
        </w:rPr>
        <w:t>.</w:t>
      </w:r>
      <w:r w:rsidR="00E203C6" w:rsidRPr="00FC6BEF">
        <w:rPr>
          <w:rFonts w:hint="eastAsia"/>
          <w:lang w:eastAsia="ja-JP"/>
        </w:rPr>
        <w:t xml:space="preserve"> Moreover, Apple bought the TestFlight. It means we could not deliver Android </w:t>
      </w:r>
      <w:r w:rsidR="00E203C6" w:rsidRPr="00FC6BEF">
        <w:rPr>
          <w:lang w:eastAsia="ja-JP"/>
        </w:rPr>
        <w:t>application</w:t>
      </w:r>
      <w:r w:rsidR="00E203C6" w:rsidRPr="00FC6BEF">
        <w:rPr>
          <w:rFonts w:hint="eastAsia"/>
          <w:lang w:eastAsia="ja-JP"/>
        </w:rPr>
        <w:t xml:space="preserve"> through TestFlight mo</w:t>
      </w:r>
      <w:r w:rsidR="00AD634D" w:rsidRPr="00FC6BEF">
        <w:rPr>
          <w:rFonts w:hint="eastAsia"/>
          <w:lang w:eastAsia="ja-JP"/>
        </w:rPr>
        <w:t>re.</w:t>
      </w:r>
      <w:r w:rsidR="00884167" w:rsidRPr="00FC6BEF">
        <w:rPr>
          <w:rFonts w:hint="eastAsia"/>
          <w:lang w:eastAsia="ja-JP"/>
        </w:rPr>
        <w:t xml:space="preserve"> It was really dire straits.</w:t>
      </w:r>
    </w:p>
    <w:p w14:paraId="20BA221B" w14:textId="77777777" w:rsidR="006A40DA" w:rsidRPr="0077641B" w:rsidRDefault="006A40DA" w:rsidP="001C6145">
      <w:pPr>
        <w:pStyle w:val="FigureCaption"/>
        <w:spacing w:after="0"/>
        <w:rPr>
          <w:rFonts w:ascii="NewCentu" w:hAnsi="NewCentu" w:hint="eastAsia"/>
          <w:sz w:val="20"/>
          <w:lang w:eastAsia="ja-JP"/>
        </w:rPr>
      </w:pPr>
    </w:p>
    <w:p w14:paraId="0DEAC1E2" w14:textId="071E138A" w:rsidR="00B76B39" w:rsidRPr="00936069" w:rsidRDefault="00720A7B" w:rsidP="00720A7B">
      <w:pPr>
        <w:pStyle w:val="1"/>
        <w:rPr>
          <w:rFonts w:eastAsiaTheme="minorEastAsia"/>
          <w:szCs w:val="20"/>
          <w:lang w:eastAsia="ja-JP"/>
        </w:rPr>
      </w:pPr>
      <w:r w:rsidRPr="00936069">
        <w:rPr>
          <w:szCs w:val="20"/>
        </w:rPr>
        <w:t xml:space="preserve">TDD: </w:t>
      </w:r>
      <w:r w:rsidR="00752C6F" w:rsidRPr="00936069">
        <w:rPr>
          <w:rFonts w:eastAsiaTheme="minorEastAsia"/>
          <w:szCs w:val="20"/>
          <w:lang w:eastAsia="ja-JP"/>
        </w:rPr>
        <w:t xml:space="preserve">to Learn </w:t>
      </w:r>
      <w:r w:rsidRPr="00936069">
        <w:rPr>
          <w:szCs w:val="20"/>
        </w:rPr>
        <w:t xml:space="preserve">Android Development </w:t>
      </w:r>
      <w:r w:rsidR="00752C6F" w:rsidRPr="00936069">
        <w:rPr>
          <w:rFonts w:eastAsiaTheme="minorEastAsia"/>
          <w:szCs w:val="20"/>
          <w:lang w:eastAsia="ja-JP"/>
        </w:rPr>
        <w:t xml:space="preserve">via </w:t>
      </w:r>
      <w:r w:rsidR="00412C1A" w:rsidRPr="00936069">
        <w:rPr>
          <w:rFonts w:eastAsiaTheme="minorEastAsia"/>
          <w:szCs w:val="20"/>
          <w:lang w:eastAsia="ja-JP"/>
        </w:rPr>
        <w:t>unit tests</w:t>
      </w:r>
    </w:p>
    <w:p w14:paraId="090B5305" w14:textId="5E025CC2" w:rsidR="00F32867" w:rsidRPr="00936069" w:rsidRDefault="00F32867" w:rsidP="00405CEF">
      <w:pPr>
        <w:pStyle w:val="InitialBodyTextIndent"/>
        <w:ind w:firstLine="0"/>
        <w:rPr>
          <w:lang w:eastAsia="ja-JP"/>
        </w:rPr>
      </w:pPr>
      <w:r w:rsidRPr="00936069">
        <w:rPr>
          <w:highlight w:val="green"/>
          <w:lang w:eastAsia="ja-JP"/>
        </w:rPr>
        <w:t>After implementing CI/CD, I selected TDD for leveraging test automation and learning. At that time, team members and I had not had the enough skills to implement Android application. I thought that TDD would help us drive learning how to develop the Android application. But there were many troubles and barriers adapting TDD for Android.</w:t>
      </w:r>
    </w:p>
    <w:p w14:paraId="52B0A6F8" w14:textId="77777777" w:rsidR="00F32867" w:rsidRPr="00936069" w:rsidRDefault="00F32867" w:rsidP="00405CEF">
      <w:pPr>
        <w:pStyle w:val="InitialBodyTextIndent"/>
        <w:ind w:firstLine="0"/>
        <w:rPr>
          <w:lang w:eastAsia="ja-JP"/>
        </w:rPr>
      </w:pPr>
    </w:p>
    <w:p w14:paraId="180452D5" w14:textId="77777777" w:rsidR="00133DC0" w:rsidRPr="00936069" w:rsidRDefault="00133DC0" w:rsidP="00405CEF">
      <w:pPr>
        <w:pStyle w:val="InitialBodyTextIndent"/>
        <w:ind w:firstLine="0"/>
      </w:pPr>
      <w:r w:rsidRPr="00936069">
        <w:lastRenderedPageBreak/>
        <w:t xml:space="preserve">After implementing CI/CD, I focused on implementing test automation next. I focused on implementing test automation for Android because Android developers were young and immature compared to iPhone developers. Additionally, it was easier to implement it for Android than iPhone since Android developers and I </w:t>
      </w:r>
      <w:proofErr w:type="gramStart"/>
      <w:r w:rsidRPr="00936069">
        <w:t>were</w:t>
      </w:r>
      <w:proofErr w:type="gramEnd"/>
      <w:r w:rsidRPr="00936069">
        <w:t xml:space="preserve"> in the same location.</w:t>
      </w:r>
    </w:p>
    <w:p w14:paraId="78EA7F8E" w14:textId="77777777" w:rsidR="00133DC0" w:rsidRPr="00936069" w:rsidRDefault="00133DC0" w:rsidP="00405CEF">
      <w:pPr>
        <w:pStyle w:val="InitialBodyTextIndent"/>
      </w:pPr>
      <w:r w:rsidRPr="00936069">
        <w:t xml:space="preserve">Soon I found that it was very difficult to do unit testing of Android application. Android SDK has its own test harness based on JUnit (hereinafter called the “Android JUnit”). Android JUnit requires emulator or device to do unit testing. Android JUnit starts its heavy lifecycle for each unit test cases. It is difficult to use the “Test Double” [11] for </w:t>
      </w:r>
      <w:proofErr w:type="spellStart"/>
      <w:r w:rsidRPr="00936069">
        <w:t>component­level</w:t>
      </w:r>
      <w:proofErr w:type="spellEnd"/>
      <w:r w:rsidRPr="00936069">
        <w:t xml:space="preserve"> test. It takes too long to get useful feedback.</w:t>
      </w:r>
    </w:p>
    <w:p w14:paraId="572C640B" w14:textId="77777777" w:rsidR="00133DC0" w:rsidRPr="00936069" w:rsidRDefault="00133DC0" w:rsidP="00405CEF">
      <w:pPr>
        <w:pStyle w:val="InitialBodyTextIndent"/>
      </w:pPr>
      <w:r w:rsidRPr="00936069">
        <w:t>Furthermore, I also needed to grow the Android developers immediately. The average age of the Android developers was around 25. They did not have necessary skills for developing Android application. TDD including Pair Programming was appropriate to grow them quickly.</w:t>
      </w:r>
    </w:p>
    <w:p w14:paraId="7F69592F" w14:textId="7D599236" w:rsidR="00133DC0" w:rsidRPr="00936069" w:rsidRDefault="00133DC0" w:rsidP="00405CEF">
      <w:pPr>
        <w:pStyle w:val="InitialBodyTextIndent"/>
      </w:pPr>
      <w:r w:rsidRPr="00936069">
        <w:t>Eventually I implemented the new mechanism of TDD and unit testing for making Android development easy by Robolectric [12] and Mockito [2]. Robolectric enabled us to do unit testing without any emulator, devices, or lifecycle mechanism. Mockito enabled us to use the “Test Double” for Android development easily. They enabled us to get fast feedback from unit testing.</w:t>
      </w:r>
    </w:p>
    <w:p w14:paraId="21E35BC0" w14:textId="704B2BC8" w:rsidR="00133DC0" w:rsidRPr="00936069" w:rsidRDefault="00C65870" w:rsidP="00405CEF">
      <w:pPr>
        <w:pStyle w:val="InitialBodyTextIndent"/>
        <w:ind w:leftChars="332" w:left="797"/>
      </w:pPr>
      <w:r w:rsidRPr="00936069">
        <w:rPr>
          <w:noProof/>
          <w:lang w:eastAsia="ja-JP"/>
        </w:rPr>
        <w:drawing>
          <wp:anchor distT="0" distB="0" distL="114300" distR="114300" simplePos="0" relativeHeight="251659264" behindDoc="0" locked="0" layoutInCell="1" allowOverlap="1" wp14:anchorId="7B11B556" wp14:editId="6EE98F2D">
            <wp:simplePos x="0" y="0"/>
            <wp:positionH relativeFrom="column">
              <wp:posOffset>768350</wp:posOffset>
            </wp:positionH>
            <wp:positionV relativeFrom="paragraph">
              <wp:posOffset>42545</wp:posOffset>
            </wp:positionV>
            <wp:extent cx="4482465" cy="2641600"/>
            <wp:effectExtent l="19050" t="19050" r="13335" b="25400"/>
            <wp:wrapSquare wrapText="bothSides"/>
            <wp:docPr id="24"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2465" cy="2641600"/>
                    </a:xfrm>
                    <a:prstGeom prst="rect">
                      <a:avLst/>
                    </a:prstGeom>
                    <a:noFill/>
                    <a:ln>
                      <a:solidFill>
                        <a:schemeClr val="tx1"/>
                      </a:solid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p>
    <w:p w14:paraId="083E26C5" w14:textId="77777777" w:rsidR="00E151B6" w:rsidRPr="00AE0C31" w:rsidRDefault="00E151B6" w:rsidP="00405CEF">
      <w:pPr>
        <w:pStyle w:val="FigureCaption"/>
        <w:spacing w:after="0"/>
        <w:rPr>
          <w:sz w:val="20"/>
          <w:lang w:eastAsia="ja-JP"/>
        </w:rPr>
      </w:pPr>
    </w:p>
    <w:p w14:paraId="5361FAAE" w14:textId="77777777" w:rsidR="00E151B6" w:rsidRPr="00AE0C31" w:rsidRDefault="00E151B6" w:rsidP="00405CEF">
      <w:pPr>
        <w:pStyle w:val="FigureCaption"/>
        <w:spacing w:after="0"/>
        <w:rPr>
          <w:sz w:val="20"/>
          <w:lang w:eastAsia="ja-JP"/>
        </w:rPr>
      </w:pPr>
    </w:p>
    <w:p w14:paraId="70DAB801" w14:textId="77777777" w:rsidR="00E151B6" w:rsidRPr="00AE0C31" w:rsidRDefault="00E151B6" w:rsidP="00405CEF">
      <w:pPr>
        <w:pStyle w:val="FigureCaption"/>
        <w:spacing w:after="0"/>
        <w:rPr>
          <w:sz w:val="20"/>
          <w:lang w:eastAsia="ja-JP"/>
        </w:rPr>
      </w:pPr>
    </w:p>
    <w:p w14:paraId="11D1F38E" w14:textId="77777777" w:rsidR="00E151B6" w:rsidRPr="00AE0C31" w:rsidRDefault="00E151B6" w:rsidP="00405CEF">
      <w:pPr>
        <w:pStyle w:val="FigureCaption"/>
        <w:spacing w:after="0"/>
        <w:rPr>
          <w:sz w:val="20"/>
          <w:lang w:eastAsia="ja-JP"/>
        </w:rPr>
      </w:pPr>
    </w:p>
    <w:p w14:paraId="3E79455C" w14:textId="77777777" w:rsidR="00E151B6" w:rsidRPr="00AE0C31" w:rsidRDefault="00E151B6" w:rsidP="00405CEF">
      <w:pPr>
        <w:pStyle w:val="FigureCaption"/>
        <w:spacing w:after="0"/>
        <w:rPr>
          <w:sz w:val="20"/>
          <w:lang w:eastAsia="ja-JP"/>
        </w:rPr>
      </w:pPr>
    </w:p>
    <w:p w14:paraId="4D66ABCB" w14:textId="77777777" w:rsidR="00E151B6" w:rsidRPr="00AE0C31" w:rsidRDefault="00E151B6" w:rsidP="00405CEF">
      <w:pPr>
        <w:pStyle w:val="FigureCaption"/>
        <w:spacing w:after="0"/>
        <w:rPr>
          <w:sz w:val="20"/>
          <w:lang w:eastAsia="ja-JP"/>
        </w:rPr>
      </w:pPr>
    </w:p>
    <w:p w14:paraId="13CB9865" w14:textId="77777777" w:rsidR="00916C64" w:rsidRPr="00AE0C31" w:rsidRDefault="00916C64" w:rsidP="00405CEF">
      <w:pPr>
        <w:pStyle w:val="FigureCaption"/>
        <w:spacing w:after="0"/>
        <w:rPr>
          <w:sz w:val="20"/>
          <w:lang w:eastAsia="ja-JP"/>
        </w:rPr>
      </w:pPr>
    </w:p>
    <w:p w14:paraId="04A212E4" w14:textId="77777777" w:rsidR="00916C64" w:rsidRPr="00AE0C31" w:rsidRDefault="00916C64" w:rsidP="00405CEF">
      <w:pPr>
        <w:pStyle w:val="FigureCaption"/>
        <w:spacing w:after="0"/>
        <w:rPr>
          <w:sz w:val="20"/>
          <w:lang w:eastAsia="ja-JP"/>
        </w:rPr>
      </w:pPr>
    </w:p>
    <w:p w14:paraId="58BB7125" w14:textId="77777777" w:rsidR="00916C64" w:rsidRPr="00AE0C31" w:rsidRDefault="00916C64" w:rsidP="00405CEF">
      <w:pPr>
        <w:pStyle w:val="FigureCaption"/>
        <w:spacing w:after="0"/>
        <w:rPr>
          <w:sz w:val="20"/>
          <w:lang w:eastAsia="ja-JP"/>
        </w:rPr>
      </w:pPr>
    </w:p>
    <w:p w14:paraId="29F07AC0" w14:textId="77777777" w:rsidR="00916C64" w:rsidRPr="00AE0C31" w:rsidRDefault="00916C64" w:rsidP="00405CEF">
      <w:pPr>
        <w:pStyle w:val="FigureCaption"/>
        <w:spacing w:after="0"/>
        <w:rPr>
          <w:sz w:val="20"/>
          <w:lang w:eastAsia="ja-JP"/>
        </w:rPr>
      </w:pPr>
    </w:p>
    <w:p w14:paraId="09A1D738" w14:textId="77777777" w:rsidR="00916C64" w:rsidRPr="00AE0C31" w:rsidRDefault="00916C64" w:rsidP="00405CEF">
      <w:pPr>
        <w:pStyle w:val="FigureCaption"/>
        <w:spacing w:after="0"/>
        <w:rPr>
          <w:sz w:val="20"/>
          <w:lang w:eastAsia="ja-JP"/>
        </w:rPr>
      </w:pPr>
    </w:p>
    <w:p w14:paraId="479CD85A" w14:textId="77777777" w:rsidR="00405CEF" w:rsidRPr="00AE0C31" w:rsidRDefault="00405CEF" w:rsidP="00405CEF">
      <w:pPr>
        <w:pStyle w:val="FigureCaption"/>
        <w:spacing w:after="0"/>
        <w:rPr>
          <w:sz w:val="20"/>
          <w:lang w:eastAsia="ja-JP"/>
        </w:rPr>
      </w:pPr>
    </w:p>
    <w:p w14:paraId="6724C564" w14:textId="77777777" w:rsidR="00405CEF" w:rsidRPr="00AE0C31" w:rsidRDefault="00405CEF" w:rsidP="00405CEF">
      <w:pPr>
        <w:pStyle w:val="FigureCaption"/>
        <w:spacing w:after="0"/>
        <w:rPr>
          <w:sz w:val="20"/>
          <w:lang w:eastAsia="ja-JP"/>
        </w:rPr>
      </w:pPr>
    </w:p>
    <w:p w14:paraId="08B57F39" w14:textId="77777777" w:rsidR="00405CEF" w:rsidRPr="00AE0C31" w:rsidRDefault="00405CEF" w:rsidP="00405CEF">
      <w:pPr>
        <w:pStyle w:val="FigureCaption"/>
        <w:spacing w:after="0"/>
        <w:rPr>
          <w:sz w:val="20"/>
          <w:lang w:eastAsia="ja-JP"/>
        </w:rPr>
      </w:pPr>
    </w:p>
    <w:p w14:paraId="35DE64C8" w14:textId="77777777" w:rsidR="00405CEF" w:rsidRPr="00AE0C31" w:rsidRDefault="00405CEF" w:rsidP="00405CEF">
      <w:pPr>
        <w:pStyle w:val="FigureCaption"/>
        <w:spacing w:after="0"/>
        <w:rPr>
          <w:sz w:val="20"/>
          <w:lang w:eastAsia="ja-JP"/>
        </w:rPr>
      </w:pPr>
    </w:p>
    <w:p w14:paraId="2FCD138A" w14:textId="77777777" w:rsidR="00405CEF" w:rsidRPr="00AE0C31" w:rsidRDefault="00405CEF" w:rsidP="00405CEF">
      <w:pPr>
        <w:pStyle w:val="FigureCaption"/>
        <w:spacing w:after="0"/>
        <w:rPr>
          <w:sz w:val="20"/>
          <w:lang w:eastAsia="ja-JP"/>
        </w:rPr>
      </w:pPr>
    </w:p>
    <w:p w14:paraId="69736887" w14:textId="77777777" w:rsidR="00405CEF" w:rsidRPr="00AE0C31" w:rsidRDefault="00405CEF" w:rsidP="00405CEF">
      <w:pPr>
        <w:pStyle w:val="FigureCaption"/>
        <w:spacing w:after="0"/>
        <w:rPr>
          <w:sz w:val="20"/>
          <w:lang w:eastAsia="ja-JP"/>
        </w:rPr>
      </w:pPr>
    </w:p>
    <w:p w14:paraId="4D40A630" w14:textId="77777777" w:rsidR="00E1084B" w:rsidRPr="00AE0C31" w:rsidRDefault="00E1084B" w:rsidP="00405CEF">
      <w:pPr>
        <w:pStyle w:val="FigureCaption"/>
        <w:spacing w:after="0"/>
        <w:rPr>
          <w:sz w:val="20"/>
          <w:lang w:eastAsia="ja-JP"/>
        </w:rPr>
      </w:pPr>
    </w:p>
    <w:p w14:paraId="1CC0010C" w14:textId="0074AC7F" w:rsidR="00133DC0" w:rsidRPr="00936069" w:rsidRDefault="00955303" w:rsidP="00405CEF">
      <w:pPr>
        <w:pStyle w:val="FigureCaption"/>
        <w:spacing w:after="0"/>
        <w:rPr>
          <w:szCs w:val="16"/>
        </w:rPr>
      </w:pPr>
      <w:proofErr w:type="gramStart"/>
      <w:r w:rsidRPr="00936069">
        <w:rPr>
          <w:szCs w:val="16"/>
        </w:rPr>
        <w:t>Fig. 2</w:t>
      </w:r>
      <w:r w:rsidR="006B0B3C" w:rsidRPr="00936069">
        <w:rPr>
          <w:szCs w:val="16"/>
        </w:rPr>
        <w:t>.</w:t>
      </w:r>
      <w:proofErr w:type="gramEnd"/>
      <w:r w:rsidR="006B0B3C" w:rsidRPr="00936069">
        <w:rPr>
          <w:szCs w:val="16"/>
        </w:rPr>
        <w:t xml:space="preserve"> </w:t>
      </w:r>
      <w:proofErr w:type="gramStart"/>
      <w:r w:rsidR="00EE58EA" w:rsidRPr="00936069">
        <w:rPr>
          <w:szCs w:val="16"/>
        </w:rPr>
        <w:t>The result of TDD for Android in my team.</w:t>
      </w:r>
      <w:proofErr w:type="gramEnd"/>
    </w:p>
    <w:p w14:paraId="7783F0C7" w14:textId="77777777" w:rsidR="00405CEF" w:rsidRDefault="00405CEF" w:rsidP="00405CEF">
      <w:pPr>
        <w:pStyle w:val="InitialBodyTextIndent"/>
        <w:ind w:firstLine="0"/>
        <w:rPr>
          <w:lang w:eastAsia="ja-JP"/>
        </w:rPr>
      </w:pPr>
    </w:p>
    <w:p w14:paraId="2487113A" w14:textId="1C26C03E" w:rsidR="00B76B39" w:rsidRPr="00936069" w:rsidRDefault="00E06E9E" w:rsidP="00405CEF">
      <w:pPr>
        <w:pStyle w:val="InitialBodyTextIndent"/>
      </w:pPr>
      <w:r w:rsidRPr="00936069">
        <w:t xml:space="preserve">We used the </w:t>
      </w:r>
      <w:proofErr w:type="spellStart"/>
      <w:r w:rsidRPr="00936069">
        <w:t>three­tier</w:t>
      </w:r>
      <w:proofErr w:type="spellEnd"/>
      <w:r w:rsidRPr="00936069">
        <w:t xml:space="preserve"> architecture consisted of UI, Controller and Dao. Before implementing TDD, we were not able to test each </w:t>
      </w:r>
      <w:proofErr w:type="gramStart"/>
      <w:r w:rsidRPr="00936069">
        <w:t>components</w:t>
      </w:r>
      <w:proofErr w:type="gramEnd"/>
      <w:r w:rsidRPr="00936069">
        <w:t xml:space="preserve"> independently and separately.</w:t>
      </w:r>
      <w:r w:rsidR="006878A7" w:rsidRPr="00936069">
        <w:t xml:space="preserve"> </w:t>
      </w:r>
      <w:r w:rsidR="00133DC0" w:rsidRPr="00936069">
        <w:t xml:space="preserve">It had taken 5 days to implement one function. After implementing TDD, it took only 1 day due to testability improvement by Robolectric and Mockito. TDD also made it possible to implement all database functions with unit test cases in the early stage of the project. Additionally, all Android developers learned how to develop Android application by TDD and Pair Programming within 1 month. It was really </w:t>
      </w:r>
      <w:proofErr w:type="gramStart"/>
      <w:r w:rsidR="00133DC0" w:rsidRPr="00936069">
        <w:t>the ”</w:t>
      </w:r>
      <w:proofErr w:type="spellStart"/>
      <w:proofErr w:type="gramEnd"/>
      <w:r w:rsidR="00133DC0" w:rsidRPr="00936069">
        <w:t>Technology­facing</w:t>
      </w:r>
      <w:proofErr w:type="spellEnd"/>
      <w:r w:rsidR="00133DC0" w:rsidRPr="00936069">
        <w:t xml:space="preserve"> tests that support the team” [3].</w:t>
      </w:r>
    </w:p>
    <w:p w14:paraId="5F1CB820" w14:textId="77777777" w:rsidR="003304EE" w:rsidRPr="00936069" w:rsidRDefault="003304EE" w:rsidP="00405CEF">
      <w:pPr>
        <w:pStyle w:val="InitialBodyTextIndent"/>
        <w:ind w:firstLine="0"/>
        <w:rPr>
          <w:lang w:eastAsia="ja-JP"/>
        </w:rPr>
      </w:pPr>
    </w:p>
    <w:p w14:paraId="74CF12E3" w14:textId="0EB5904F" w:rsidR="00BC0D57" w:rsidRPr="00936069" w:rsidRDefault="00BC0D57" w:rsidP="00405CEF">
      <w:pPr>
        <w:pStyle w:val="InitialBodyTextIndent"/>
        <w:ind w:firstLine="0"/>
        <w:rPr>
          <w:lang w:eastAsia="ja-JP"/>
        </w:rPr>
      </w:pPr>
      <w:r w:rsidRPr="00936069">
        <w:rPr>
          <w:rFonts w:ascii="ＭＳ 明朝" w:eastAsia="ＭＳ 明朝" w:hAnsi="ＭＳ 明朝" w:cs="ＭＳ 明朝" w:hint="eastAsia"/>
          <w:highlight w:val="cyan"/>
          <w:lang w:eastAsia="ja-JP"/>
        </w:rPr>
        <w:t>★</w:t>
      </w:r>
      <w:r w:rsidRPr="00936069">
        <w:rPr>
          <w:highlight w:val="cyan"/>
          <w:lang w:eastAsia="ja-JP"/>
        </w:rPr>
        <w:t>Difficult to do pair programming with distributed office (due to cultural issue…)</w:t>
      </w:r>
    </w:p>
    <w:p w14:paraId="47148946" w14:textId="77777777" w:rsidR="00BC0D57" w:rsidRPr="00936069" w:rsidRDefault="00BC0D57" w:rsidP="00405CEF">
      <w:pPr>
        <w:pStyle w:val="InitialBodyTextIndent"/>
        <w:ind w:firstLine="0"/>
        <w:rPr>
          <w:lang w:eastAsia="ja-JP"/>
        </w:rPr>
      </w:pPr>
    </w:p>
    <w:p w14:paraId="2C645601" w14:textId="77777777" w:rsidR="00CA6BAD" w:rsidRPr="00936069" w:rsidRDefault="00CA6BAD" w:rsidP="00405CEF">
      <w:pPr>
        <w:pStyle w:val="InitialBodyTextIndent"/>
        <w:ind w:firstLine="0"/>
        <w:rPr>
          <w:lang w:eastAsia="ja-JP"/>
        </w:rPr>
      </w:pPr>
    </w:p>
    <w:p w14:paraId="6CACB476" w14:textId="52417217" w:rsidR="00B76B39" w:rsidRPr="00936069" w:rsidRDefault="00FD1568" w:rsidP="00FD1568">
      <w:pPr>
        <w:pStyle w:val="1"/>
        <w:rPr>
          <w:rFonts w:eastAsiaTheme="minorEastAsia"/>
          <w:szCs w:val="20"/>
          <w:lang w:eastAsia="ja-JP"/>
        </w:rPr>
      </w:pPr>
      <w:r w:rsidRPr="00936069">
        <w:rPr>
          <w:szCs w:val="20"/>
        </w:rPr>
        <w:t xml:space="preserve">BDD: </w:t>
      </w:r>
      <w:r w:rsidR="00F46CEC" w:rsidRPr="00936069">
        <w:rPr>
          <w:rFonts w:eastAsiaTheme="minorEastAsia"/>
          <w:szCs w:val="20"/>
          <w:lang w:eastAsia="ja-JP"/>
        </w:rPr>
        <w:t xml:space="preserve">discipline </w:t>
      </w:r>
      <w:r w:rsidR="00EF3124" w:rsidRPr="00936069">
        <w:rPr>
          <w:rFonts w:eastAsiaTheme="minorEastAsia"/>
          <w:szCs w:val="20"/>
          <w:lang w:eastAsia="ja-JP"/>
        </w:rPr>
        <w:t xml:space="preserve">in </w:t>
      </w:r>
      <w:r w:rsidR="00CC77C7" w:rsidRPr="00936069">
        <w:rPr>
          <w:rFonts w:eastAsiaTheme="minorEastAsia"/>
          <w:szCs w:val="20"/>
          <w:lang w:eastAsia="ja-JP"/>
        </w:rPr>
        <w:t xml:space="preserve">a </w:t>
      </w:r>
      <w:r w:rsidR="00EF3124" w:rsidRPr="00936069">
        <w:rPr>
          <w:rFonts w:eastAsiaTheme="minorEastAsia"/>
          <w:szCs w:val="20"/>
          <w:lang w:eastAsia="ja-JP"/>
        </w:rPr>
        <w:t>chaotic p</w:t>
      </w:r>
      <w:r w:rsidR="00CC77C7" w:rsidRPr="00936069">
        <w:rPr>
          <w:rFonts w:eastAsiaTheme="minorEastAsia"/>
          <w:szCs w:val="20"/>
          <w:lang w:eastAsia="ja-JP"/>
        </w:rPr>
        <w:t>roject</w:t>
      </w:r>
    </w:p>
    <w:p w14:paraId="3A57BC6F" w14:textId="77777777" w:rsidR="00CA6BAD" w:rsidRPr="00936069" w:rsidRDefault="00CA6BAD" w:rsidP="0069420E">
      <w:pPr>
        <w:pStyle w:val="InitialBodyText"/>
        <w:rPr>
          <w:lang w:eastAsia="ja-JP"/>
        </w:rPr>
      </w:pPr>
      <w:r w:rsidRPr="00936069">
        <w:rPr>
          <w:highlight w:val="green"/>
          <w:lang w:eastAsia="ja-JP"/>
        </w:rPr>
        <w:t>We were able to decrease work hours and operation mistakes by CI/CD and TDD. We got skills to develop required software gradually collaborated with members and stakeholders. By contrast, our project had started becoming chaotic. Because change requests from business analyst and designers were increased without considering deeply. These requests increased usecase-level bugs more. We had needed the discipline to restrain change requests, the domain knowledge to develop software more properly, and the measure to make usecase-level tests easier. So I adapted BDD to solve these challenges simultaneously in a hurry.</w:t>
      </w:r>
    </w:p>
    <w:p w14:paraId="20510437" w14:textId="77777777" w:rsidR="00CA6BAD" w:rsidRPr="00936069" w:rsidRDefault="00CA6BAD" w:rsidP="0069420E">
      <w:pPr>
        <w:pStyle w:val="InitialBodyText"/>
        <w:rPr>
          <w:lang w:eastAsia="ja-JP"/>
        </w:rPr>
      </w:pPr>
    </w:p>
    <w:p w14:paraId="5F1B6DFF" w14:textId="77777777" w:rsidR="00CA6BAD" w:rsidRPr="00936069" w:rsidRDefault="00CA6BAD" w:rsidP="0069420E">
      <w:pPr>
        <w:pStyle w:val="InitialBodyText"/>
        <w:rPr>
          <w:lang w:eastAsia="ja-JP"/>
        </w:rPr>
      </w:pPr>
    </w:p>
    <w:p w14:paraId="0B95B24E" w14:textId="08E60D24" w:rsidR="00A313EC" w:rsidRPr="00936069" w:rsidRDefault="002A7A60" w:rsidP="0069420E">
      <w:pPr>
        <w:pStyle w:val="InitialBodyText"/>
      </w:pPr>
      <w:r w:rsidRPr="00936069">
        <w:t xml:space="preserve">After implementing TDD for Android development in terms of the </w:t>
      </w:r>
      <w:proofErr w:type="spellStart"/>
      <w:r w:rsidRPr="00936069">
        <w:t>technology­facing</w:t>
      </w:r>
      <w:proofErr w:type="spellEnd"/>
      <w:r w:rsidRPr="00936069">
        <w:t xml:space="preserve"> tests that support the team, I needed the “</w:t>
      </w:r>
      <w:proofErr w:type="spellStart"/>
      <w:r w:rsidRPr="00936069">
        <w:t>Business­facing</w:t>
      </w:r>
      <w:proofErr w:type="spellEnd"/>
      <w:r w:rsidRPr="00936069">
        <w:t xml:space="preserve"> tests that support the team” [3] next.</w:t>
      </w:r>
    </w:p>
    <w:p w14:paraId="46F9666D" w14:textId="77777777" w:rsidR="002A7A60" w:rsidRPr="00936069" w:rsidRDefault="002A7A60" w:rsidP="0069420E">
      <w:pPr>
        <w:pStyle w:val="InitialBodyText"/>
        <w:ind w:firstLineChars="142" w:firstLine="284"/>
      </w:pPr>
      <w:r w:rsidRPr="00936069">
        <w:t xml:space="preserve">The team members including the business analyst and the UI/UX designers were poor at communicating each other at first. The UI/UX designers created tons of mock­ups and screen transition diagrams. The mock­ups and diagrams had much interaction information, </w:t>
      </w:r>
      <w:proofErr w:type="gramStart"/>
      <w:r w:rsidRPr="00936069">
        <w:t>though,</w:t>
      </w:r>
      <w:proofErr w:type="gramEnd"/>
      <w:r w:rsidRPr="00936069">
        <w:t xml:space="preserve"> they did not give developers what they should develop. We should elicit </w:t>
      </w:r>
      <w:proofErr w:type="spellStart"/>
      <w:r w:rsidRPr="00936069">
        <w:t>usecase­level</w:t>
      </w:r>
      <w:proofErr w:type="spellEnd"/>
      <w:r w:rsidRPr="00936069">
        <w:t xml:space="preserve"> information from all members and stakeholders to develop our application.</w:t>
      </w:r>
    </w:p>
    <w:p w14:paraId="3FD62C15" w14:textId="1CCE3056" w:rsidR="002A7A60" w:rsidRPr="00936069" w:rsidRDefault="002A7A60" w:rsidP="0069420E">
      <w:pPr>
        <w:pStyle w:val="InitialBodyText"/>
        <w:ind w:firstLineChars="142" w:firstLine="284"/>
      </w:pPr>
      <w:r w:rsidRPr="00936069">
        <w:t xml:space="preserve">I also found </w:t>
      </w:r>
      <w:proofErr w:type="gramStart"/>
      <w:r w:rsidRPr="00936069">
        <w:t>that unit testing of user interfaces were</w:t>
      </w:r>
      <w:proofErr w:type="gramEnd"/>
      <w:r w:rsidRPr="00936069">
        <w:t xml:space="preserve"> ineffective in developing smartphone applications. Screen functions tend to be complicated due to many interactions inherent in smartphone. Tests of screen functions often become </w:t>
      </w:r>
      <w:proofErr w:type="spellStart"/>
      <w:r w:rsidRPr="00936069">
        <w:t>usecase­level</w:t>
      </w:r>
      <w:proofErr w:type="spellEnd"/>
      <w:r w:rsidRPr="00936069">
        <w:t xml:space="preserve"> ones. It was valuable and </w:t>
      </w:r>
      <w:proofErr w:type="spellStart"/>
      <w:r w:rsidRPr="00936069">
        <w:t>cost­effective</w:t>
      </w:r>
      <w:proofErr w:type="spellEnd"/>
      <w:r w:rsidRPr="00936069">
        <w:t xml:space="preserve"> for us to automate tests of user interfaces in terms of functional tests or acceptance tests.</w:t>
      </w:r>
    </w:p>
    <w:p w14:paraId="5F6D5349" w14:textId="2D21109C" w:rsidR="002A7A60" w:rsidRPr="00936069" w:rsidRDefault="00D92FA4" w:rsidP="0069420E">
      <w:pPr>
        <w:pStyle w:val="InitialBodyText"/>
        <w:ind w:leftChars="249" w:left="598"/>
      </w:pPr>
      <w:r w:rsidRPr="00936069">
        <w:rPr>
          <w:noProof/>
          <w:lang w:eastAsia="ja-JP"/>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Default="005A1363" w:rsidP="0069420E">
      <w:pPr>
        <w:pStyle w:val="FigureCaption"/>
        <w:spacing w:after="0"/>
        <w:rPr>
          <w:sz w:val="20"/>
          <w:lang w:eastAsia="ja-JP"/>
        </w:rPr>
      </w:pPr>
    </w:p>
    <w:p w14:paraId="408F6F1B" w14:textId="77777777" w:rsidR="0069420E" w:rsidRDefault="0069420E" w:rsidP="0069420E">
      <w:pPr>
        <w:pStyle w:val="FigureCaption"/>
        <w:spacing w:after="0"/>
        <w:rPr>
          <w:sz w:val="20"/>
          <w:lang w:eastAsia="ja-JP"/>
        </w:rPr>
      </w:pPr>
    </w:p>
    <w:p w14:paraId="59A63C9E" w14:textId="77777777" w:rsidR="0069420E" w:rsidRDefault="0069420E" w:rsidP="0069420E">
      <w:pPr>
        <w:pStyle w:val="FigureCaption"/>
        <w:spacing w:after="0"/>
        <w:rPr>
          <w:sz w:val="20"/>
          <w:lang w:eastAsia="ja-JP"/>
        </w:rPr>
      </w:pPr>
    </w:p>
    <w:p w14:paraId="5970631F" w14:textId="77777777" w:rsidR="0069420E" w:rsidRDefault="0069420E" w:rsidP="0069420E">
      <w:pPr>
        <w:pStyle w:val="FigureCaption"/>
        <w:spacing w:after="0"/>
        <w:rPr>
          <w:sz w:val="20"/>
          <w:lang w:eastAsia="ja-JP"/>
        </w:rPr>
      </w:pPr>
    </w:p>
    <w:p w14:paraId="4797816A" w14:textId="77777777" w:rsidR="0069420E" w:rsidRDefault="0069420E" w:rsidP="0069420E">
      <w:pPr>
        <w:pStyle w:val="FigureCaption"/>
        <w:spacing w:after="0"/>
        <w:rPr>
          <w:sz w:val="20"/>
          <w:lang w:eastAsia="ja-JP"/>
        </w:rPr>
      </w:pPr>
    </w:p>
    <w:p w14:paraId="1A4CA197" w14:textId="77777777" w:rsidR="0069420E" w:rsidRDefault="0069420E" w:rsidP="0069420E">
      <w:pPr>
        <w:pStyle w:val="FigureCaption"/>
        <w:spacing w:after="0"/>
        <w:rPr>
          <w:sz w:val="20"/>
          <w:lang w:eastAsia="ja-JP"/>
        </w:rPr>
      </w:pPr>
    </w:p>
    <w:p w14:paraId="08DFEEC8" w14:textId="77777777" w:rsidR="0069420E" w:rsidRPr="0069420E" w:rsidRDefault="0069420E" w:rsidP="0069420E">
      <w:pPr>
        <w:pStyle w:val="FigureCaption"/>
        <w:spacing w:after="0"/>
        <w:rPr>
          <w:sz w:val="20"/>
          <w:lang w:eastAsia="ja-JP"/>
        </w:rPr>
      </w:pPr>
    </w:p>
    <w:p w14:paraId="49C98E6C" w14:textId="77777777" w:rsidR="005A1363" w:rsidRPr="0069420E" w:rsidRDefault="005A1363" w:rsidP="0069420E">
      <w:pPr>
        <w:pStyle w:val="FigureCaption"/>
        <w:spacing w:after="0"/>
        <w:rPr>
          <w:sz w:val="20"/>
          <w:lang w:eastAsia="ja-JP"/>
        </w:rPr>
      </w:pPr>
    </w:p>
    <w:p w14:paraId="5469B2DB" w14:textId="77777777" w:rsidR="005A1363" w:rsidRPr="0069420E" w:rsidRDefault="005A1363" w:rsidP="0069420E">
      <w:pPr>
        <w:pStyle w:val="FigureCaption"/>
        <w:spacing w:after="0"/>
        <w:rPr>
          <w:sz w:val="20"/>
          <w:lang w:eastAsia="ja-JP"/>
        </w:rPr>
      </w:pPr>
    </w:p>
    <w:p w14:paraId="75FF4B6E" w14:textId="77777777" w:rsidR="005A1363" w:rsidRPr="0069420E" w:rsidRDefault="005A1363" w:rsidP="0069420E">
      <w:pPr>
        <w:pStyle w:val="FigureCaption"/>
        <w:spacing w:after="0"/>
        <w:rPr>
          <w:sz w:val="20"/>
          <w:lang w:eastAsia="ja-JP"/>
        </w:rPr>
      </w:pPr>
    </w:p>
    <w:p w14:paraId="2044B679" w14:textId="77777777" w:rsidR="00332EBA" w:rsidRPr="0069420E" w:rsidRDefault="00332EBA" w:rsidP="0069420E">
      <w:pPr>
        <w:pStyle w:val="FigureCaption"/>
        <w:spacing w:after="0"/>
        <w:rPr>
          <w:sz w:val="20"/>
          <w:lang w:eastAsia="ja-JP"/>
        </w:rPr>
      </w:pPr>
    </w:p>
    <w:p w14:paraId="07190E43" w14:textId="77777777" w:rsidR="00332EBA" w:rsidRPr="0069420E" w:rsidRDefault="00332EBA" w:rsidP="0069420E">
      <w:pPr>
        <w:pStyle w:val="FigureCaption"/>
        <w:spacing w:after="0"/>
        <w:rPr>
          <w:sz w:val="20"/>
          <w:lang w:eastAsia="ja-JP"/>
        </w:rPr>
      </w:pPr>
    </w:p>
    <w:p w14:paraId="6744CCB2" w14:textId="77777777" w:rsidR="00332EBA" w:rsidRPr="0069420E" w:rsidRDefault="00332EBA" w:rsidP="0069420E">
      <w:pPr>
        <w:pStyle w:val="FigureCaption"/>
        <w:spacing w:after="0"/>
        <w:rPr>
          <w:sz w:val="20"/>
          <w:lang w:eastAsia="ja-JP"/>
        </w:rPr>
      </w:pPr>
    </w:p>
    <w:p w14:paraId="556DB6E2" w14:textId="77777777" w:rsidR="00332EBA" w:rsidRPr="0069420E" w:rsidRDefault="00332EBA" w:rsidP="0069420E">
      <w:pPr>
        <w:pStyle w:val="FigureCaption"/>
        <w:spacing w:after="0"/>
        <w:rPr>
          <w:sz w:val="20"/>
          <w:lang w:eastAsia="ja-JP"/>
        </w:rPr>
      </w:pPr>
    </w:p>
    <w:p w14:paraId="6D0DDD5B" w14:textId="77777777" w:rsidR="00332EBA" w:rsidRPr="0069420E" w:rsidRDefault="00332EBA" w:rsidP="0069420E">
      <w:pPr>
        <w:pStyle w:val="FigureCaption"/>
        <w:spacing w:after="0"/>
        <w:rPr>
          <w:sz w:val="20"/>
          <w:lang w:eastAsia="ja-JP"/>
        </w:rPr>
      </w:pPr>
    </w:p>
    <w:p w14:paraId="47F1E36B" w14:textId="77777777" w:rsidR="00332EBA" w:rsidRPr="0069420E" w:rsidRDefault="00332EBA" w:rsidP="0069420E">
      <w:pPr>
        <w:pStyle w:val="FigureCaption"/>
        <w:spacing w:after="0"/>
        <w:rPr>
          <w:sz w:val="20"/>
          <w:lang w:eastAsia="ja-JP"/>
        </w:rPr>
      </w:pPr>
    </w:p>
    <w:p w14:paraId="25AE6759" w14:textId="77777777" w:rsidR="00332EBA" w:rsidRPr="0069420E" w:rsidRDefault="00332EBA" w:rsidP="0069420E">
      <w:pPr>
        <w:pStyle w:val="FigureCaption"/>
        <w:spacing w:after="0"/>
        <w:rPr>
          <w:sz w:val="20"/>
          <w:lang w:eastAsia="ja-JP"/>
        </w:rPr>
      </w:pPr>
    </w:p>
    <w:p w14:paraId="2EBF9541" w14:textId="77777777" w:rsidR="00332EBA" w:rsidRPr="0069420E" w:rsidRDefault="00332EBA" w:rsidP="0069420E">
      <w:pPr>
        <w:pStyle w:val="FigureCaption"/>
        <w:spacing w:after="0"/>
        <w:rPr>
          <w:sz w:val="20"/>
          <w:lang w:eastAsia="ja-JP"/>
        </w:rPr>
      </w:pPr>
    </w:p>
    <w:p w14:paraId="06CDA2E0" w14:textId="77777777" w:rsidR="00332EBA" w:rsidRPr="0069420E" w:rsidRDefault="00332EBA" w:rsidP="0069420E">
      <w:pPr>
        <w:pStyle w:val="FigureCaption"/>
        <w:spacing w:after="0"/>
        <w:rPr>
          <w:sz w:val="20"/>
          <w:lang w:eastAsia="ja-JP"/>
        </w:rPr>
      </w:pPr>
    </w:p>
    <w:p w14:paraId="5DFDACED" w14:textId="77777777" w:rsidR="005A1363" w:rsidRDefault="005A1363" w:rsidP="0069420E">
      <w:pPr>
        <w:pStyle w:val="FigureCaption"/>
        <w:spacing w:after="0"/>
        <w:rPr>
          <w:sz w:val="20"/>
          <w:lang w:eastAsia="ja-JP"/>
        </w:rPr>
      </w:pPr>
    </w:p>
    <w:p w14:paraId="11D828BB" w14:textId="77777777" w:rsidR="0069420E" w:rsidRDefault="0069420E" w:rsidP="0069420E">
      <w:pPr>
        <w:pStyle w:val="FigureCaption"/>
        <w:spacing w:after="0"/>
        <w:rPr>
          <w:sz w:val="20"/>
          <w:lang w:eastAsia="ja-JP"/>
        </w:rPr>
      </w:pPr>
    </w:p>
    <w:p w14:paraId="734CD9F2" w14:textId="77777777" w:rsidR="0069420E" w:rsidRPr="0069420E" w:rsidRDefault="0069420E" w:rsidP="0069420E">
      <w:pPr>
        <w:pStyle w:val="FigureCaption"/>
        <w:spacing w:after="0"/>
        <w:rPr>
          <w:sz w:val="20"/>
          <w:lang w:eastAsia="ja-JP"/>
        </w:rPr>
      </w:pPr>
    </w:p>
    <w:p w14:paraId="2D888B86" w14:textId="1A623B88" w:rsidR="00B160EF" w:rsidRPr="00936069" w:rsidRDefault="00B160EF" w:rsidP="0069420E">
      <w:pPr>
        <w:pStyle w:val="FigureCaption"/>
        <w:spacing w:after="0"/>
        <w:rPr>
          <w:szCs w:val="16"/>
        </w:rPr>
      </w:pPr>
      <w:proofErr w:type="gramStart"/>
      <w:r w:rsidRPr="00936069">
        <w:rPr>
          <w:szCs w:val="16"/>
        </w:rPr>
        <w:t>Fig. 3.</w:t>
      </w:r>
      <w:proofErr w:type="gramEnd"/>
      <w:r w:rsidRPr="00936069">
        <w:rPr>
          <w:szCs w:val="16"/>
        </w:rPr>
        <w:t xml:space="preserve"> </w:t>
      </w:r>
      <w:proofErr w:type="gramStart"/>
      <w:r w:rsidR="00F94DBF" w:rsidRPr="00936069">
        <w:rPr>
          <w:szCs w:val="16"/>
        </w:rPr>
        <w:t>Example of BDD test case.</w:t>
      </w:r>
      <w:proofErr w:type="gramEnd"/>
    </w:p>
    <w:p w14:paraId="5E956679" w14:textId="77777777" w:rsidR="00721940" w:rsidRDefault="00721940" w:rsidP="00721940">
      <w:pPr>
        <w:pStyle w:val="InitialBodyText"/>
        <w:rPr>
          <w:lang w:eastAsia="ja-JP"/>
        </w:rPr>
      </w:pPr>
    </w:p>
    <w:p w14:paraId="0020F58F" w14:textId="537C6F78" w:rsidR="002A7A60" w:rsidRPr="00936069" w:rsidRDefault="00326CF9" w:rsidP="0069420E">
      <w:pPr>
        <w:pStyle w:val="InitialBodyText"/>
        <w:ind w:firstLineChars="142" w:firstLine="284"/>
      </w:pPr>
      <w:r w:rsidRPr="00936069">
        <w:t xml:space="preserve">I adopted the </w:t>
      </w:r>
      <w:proofErr w:type="spellStart"/>
      <w:r w:rsidRPr="00936069">
        <w:t>Calabash­Android</w:t>
      </w:r>
      <w:proofErr w:type="spellEnd"/>
      <w:r w:rsidRPr="00936069">
        <w:t xml:space="preserve"> [7] (wrapper of Cucumber [4] for Android) to implement </w:t>
      </w:r>
      <w:r w:rsidR="002A7A60" w:rsidRPr="00936069">
        <w:t xml:space="preserve">BDD for our team. The </w:t>
      </w:r>
      <w:proofErr w:type="spellStart"/>
      <w:r w:rsidR="002A7A60" w:rsidRPr="00936069">
        <w:t>Calabash­Android</w:t>
      </w:r>
      <w:proofErr w:type="spellEnd"/>
      <w:r w:rsidR="002A7A60" w:rsidRPr="00936069">
        <w:t xml:space="preserve"> enabled us to clarify what we should develop and provide to users. And I used </w:t>
      </w:r>
      <w:proofErr w:type="spellStart"/>
      <w:r w:rsidR="002A7A60" w:rsidRPr="00936069">
        <w:t>Calabash­Android</w:t>
      </w:r>
      <w:proofErr w:type="spellEnd"/>
      <w:r w:rsidR="002A7A60" w:rsidRPr="00936069">
        <w:t xml:space="preserve"> test cases to elicit ideas and requirements from the business analyst and the UI/UX designers. I drove communications via test cases [1].</w:t>
      </w:r>
    </w:p>
    <w:p w14:paraId="52D91816" w14:textId="603BFB87" w:rsidR="002A7A60" w:rsidRPr="00936069" w:rsidRDefault="002A7A60" w:rsidP="0069420E">
      <w:pPr>
        <w:pStyle w:val="InitialBodyText"/>
      </w:pPr>
    </w:p>
    <w:p w14:paraId="52F1393C" w14:textId="34BEE68A" w:rsidR="00B76B39" w:rsidRPr="00CD5C74" w:rsidRDefault="00CD5C74" w:rsidP="00CD5C74">
      <w:pPr>
        <w:pStyle w:val="1"/>
      </w:pPr>
      <w:r w:rsidRPr="00CD5C74">
        <w:t>Results</w:t>
      </w:r>
    </w:p>
    <w:p w14:paraId="496FE5D6" w14:textId="77777777" w:rsidR="00271BF5" w:rsidRPr="00271BF5" w:rsidRDefault="00271BF5" w:rsidP="00271BF5">
      <w:pPr>
        <w:pStyle w:val="InitialBodyTextIndent"/>
        <w:ind w:firstLine="0"/>
      </w:pPr>
      <w:r w:rsidRPr="00271BF5">
        <w:t>In the process of implementing CI/CD, TDD and BDD, I gained useful improvement I mentioned above. We were able to run the regression test and detect some degrades by them. Additionally I learned several interesting lessons.</w:t>
      </w:r>
    </w:p>
    <w:p w14:paraId="64D1183C" w14:textId="77777777" w:rsidR="00271BF5" w:rsidRPr="00271BF5" w:rsidRDefault="00271BF5" w:rsidP="00271BF5">
      <w:pPr>
        <w:pStyle w:val="InitialBodyTextIndent"/>
      </w:pPr>
      <w:r w:rsidRPr="00271BF5">
        <w:t>The first lesson I learned is that automation nurtures the team members. If members committed any problematic programs, Jenkins and all tests would tell them what the problem was and how to fix them. The BDD test cases told young and immature Android developers what the users would require and what they should develop. Finally young Android developers developed the required application within 5 months. Their application was faster with less bugs rather than the iPhone application developed by seniors in another location. (It took around 6 months to develop iPhone application and it has more than double bugs compared to Android one.)</w:t>
      </w:r>
    </w:p>
    <w:p w14:paraId="449B994D" w14:textId="77777777" w:rsidR="00271BF5" w:rsidRPr="00271BF5" w:rsidRDefault="00271BF5" w:rsidP="00271BF5">
      <w:pPr>
        <w:pStyle w:val="InitialBodyTextIndent"/>
      </w:pPr>
      <w:r w:rsidRPr="00271BF5">
        <w:lastRenderedPageBreak/>
        <w:t xml:space="preserve">The second lesson I learned is that continuous improvement leads other voluntary improvements by the team members. One developer introduced the Genymotion [6], a very fast Android emulator that runs on VirtualBox [14]. It made our BDD and development around 10 times faster than ever before. Additionally, other members started to pull tasks voluntarily. They found and solved problems in advance without any instructions. These </w:t>
      </w:r>
      <w:proofErr w:type="spellStart"/>
      <w:r w:rsidRPr="00271BF5">
        <w:t>devisals</w:t>
      </w:r>
      <w:proofErr w:type="spellEnd"/>
      <w:r w:rsidRPr="00271BF5">
        <w:t xml:space="preserve"> were from slack by continuous improvement.</w:t>
      </w:r>
    </w:p>
    <w:p w14:paraId="20550135" w14:textId="77777777" w:rsidR="00271BF5" w:rsidRPr="00271BF5" w:rsidRDefault="00271BF5" w:rsidP="00271BF5">
      <w:pPr>
        <w:pStyle w:val="InitialBodyTextIndent"/>
      </w:pPr>
      <w:r w:rsidRPr="00271BF5">
        <w:t xml:space="preserve">The third lesson I learned is that a series of technical improvements lead solutions beyond existing organizations. After implementing CI/CD, I gained the cooperation of stakeholders such as the business analyst and managers to </w:t>
      </w:r>
      <w:proofErr w:type="gramStart"/>
      <w:r w:rsidRPr="00271BF5">
        <w:t>proceed</w:t>
      </w:r>
      <w:proofErr w:type="gramEnd"/>
      <w:r w:rsidRPr="00271BF5">
        <w:t xml:space="preserve"> automation more. One developer taught the UI/UX designers how to use </w:t>
      </w:r>
      <w:proofErr w:type="spellStart"/>
      <w:r w:rsidRPr="00271BF5">
        <w:t>Git</w:t>
      </w:r>
      <w:proofErr w:type="spellEnd"/>
      <w:r w:rsidRPr="00271BF5">
        <w:t xml:space="preserve"> and the UI/UX designers were able to commit their artifacts without any handouts.</w:t>
      </w:r>
    </w:p>
    <w:p w14:paraId="7BEA79CE" w14:textId="054DE4D3" w:rsidR="00806F4A" w:rsidRDefault="00271BF5" w:rsidP="00AB0874">
      <w:pPr>
        <w:pStyle w:val="InitialBodyTextIndent"/>
      </w:pPr>
      <w:r w:rsidRPr="00271BF5">
        <w:t>I have introduced a series of technical improvements valuable to all members and stakeholders. These improvements also have a voluntary improving mechanism that is underpinned by automation. It is the essence of “Technology­Driven Development”.</w:t>
      </w:r>
    </w:p>
    <w:p w14:paraId="3EA77C77" w14:textId="77777777" w:rsidR="00595074" w:rsidRDefault="00595074" w:rsidP="00595074">
      <w:pPr>
        <w:pStyle w:val="InitialBodyTextIndent"/>
        <w:ind w:firstLine="0"/>
        <w:rPr>
          <w:lang w:eastAsia="ja-JP"/>
        </w:rPr>
      </w:pPr>
    </w:p>
    <w:p w14:paraId="0C637593" w14:textId="62CBA6BC" w:rsidR="00F5510B" w:rsidRDefault="00F5510B" w:rsidP="00F5510B">
      <w:pPr>
        <w:pStyle w:val="InitialBodyText"/>
        <w:rPr>
          <w:lang w:eastAsia="ja-JP"/>
        </w:rPr>
      </w:pPr>
      <w:r w:rsidRPr="00F5510B">
        <w:rPr>
          <w:rFonts w:hint="eastAsia"/>
          <w:highlight w:val="cyan"/>
          <w:lang w:eastAsia="ja-JP"/>
        </w:rPr>
        <w:t>★</w:t>
      </w:r>
      <w:r w:rsidRPr="00F5510B">
        <w:rPr>
          <w:highlight w:val="cyan"/>
          <w:lang w:eastAsia="ja-JP"/>
        </w:rPr>
        <w:t>Failed to create test cases by BA and designer</w:t>
      </w:r>
    </w:p>
    <w:p w14:paraId="6A5CB4C6" w14:textId="77777777" w:rsidR="00F5510B" w:rsidRDefault="00F5510B" w:rsidP="00595074">
      <w:pPr>
        <w:pStyle w:val="InitialBodyTextIndent"/>
        <w:ind w:firstLine="0"/>
        <w:rPr>
          <w:lang w:eastAsia="ja-JP"/>
        </w:rPr>
      </w:pPr>
    </w:p>
    <w:p w14:paraId="6A03461D" w14:textId="77777777" w:rsidR="004203F1" w:rsidRDefault="004203F1" w:rsidP="00595074">
      <w:pPr>
        <w:pStyle w:val="InitialBodyTextIndent"/>
        <w:ind w:firstLine="0"/>
        <w:rPr>
          <w:lang w:eastAsia="ja-JP"/>
        </w:rPr>
      </w:pPr>
    </w:p>
    <w:p w14:paraId="0190002D" w14:textId="77777777" w:rsidR="00F5510B" w:rsidRDefault="00F5510B" w:rsidP="00595074">
      <w:pPr>
        <w:pStyle w:val="InitialBodyTextIndent"/>
        <w:ind w:firstLine="0"/>
        <w:rPr>
          <w:lang w:eastAsia="ja-JP"/>
        </w:rPr>
      </w:pPr>
    </w:p>
    <w:p w14:paraId="57071C1C" w14:textId="411F7BEC" w:rsidR="00806F4A" w:rsidRPr="0099576A" w:rsidRDefault="0099576A" w:rsidP="0099576A">
      <w:pPr>
        <w:pStyle w:val="1"/>
      </w:pPr>
      <w:r w:rsidRPr="0099576A">
        <w:t>Problems, Possibilities and Future</w:t>
      </w:r>
    </w:p>
    <w:p w14:paraId="4A824A66" w14:textId="77777777" w:rsidR="00A8004D" w:rsidRPr="00A8004D" w:rsidRDefault="00A8004D" w:rsidP="00A8004D">
      <w:pPr>
        <w:pStyle w:val="InitialBodyTextIndent"/>
        <w:ind w:firstLine="0"/>
      </w:pPr>
      <w:r w:rsidRPr="00A8004D">
        <w:t xml:space="preserve">I gained </w:t>
      </w:r>
      <w:proofErr w:type="gramStart"/>
      <w:r w:rsidRPr="00A8004D">
        <w:t>another useful lessons</w:t>
      </w:r>
      <w:proofErr w:type="gramEnd"/>
      <w:r w:rsidRPr="00A8004D">
        <w:t xml:space="preserve"> in the process of introducing “Technology­Driven Development”.</w:t>
      </w:r>
    </w:p>
    <w:p w14:paraId="07F45BC8" w14:textId="516B5A4E" w:rsidR="00A8004D" w:rsidRPr="00A8004D" w:rsidRDefault="00A8004D" w:rsidP="00DB7653">
      <w:pPr>
        <w:pStyle w:val="InitialBodyTextIndent"/>
      </w:pPr>
      <w:r w:rsidRPr="00A8004D">
        <w:t>The first problem I faced with is that I was not able to implement TDD and BDD for iPhone development. I implemented CI/CD for iPhone, though, I was not able to implement TDD and BDD due to lack of coaching resource and Mac PC. Distributed location also made it difficult to implement test automation and collaborate via tests.</w:t>
      </w:r>
    </w:p>
    <w:p w14:paraId="4471BDD4" w14:textId="77777777" w:rsidR="00A8004D" w:rsidRPr="00A8004D" w:rsidRDefault="00A8004D" w:rsidP="00A8004D">
      <w:pPr>
        <w:pStyle w:val="InitialBodyTextIndent"/>
      </w:pPr>
      <w:r w:rsidRPr="00A8004D">
        <w:t xml:space="preserve">The second problem is that most of team members did not have sufficient knowledge of quality assurance. Most of them were young and immature. They did not have any experiences of the “big project”. It was their first time to do quality assurance. I implemented test automation mechanism, </w:t>
      </w:r>
      <w:proofErr w:type="gramStart"/>
      <w:r w:rsidRPr="00A8004D">
        <w:t>though,</w:t>
      </w:r>
      <w:proofErr w:type="gramEnd"/>
      <w:r w:rsidRPr="00A8004D">
        <w:t xml:space="preserve"> I should also teach them more about the quality assurance’s point of view.</w:t>
      </w:r>
    </w:p>
    <w:p w14:paraId="5A8C545E" w14:textId="77777777" w:rsidR="00A8004D" w:rsidRPr="00A8004D" w:rsidRDefault="00A8004D" w:rsidP="00A8004D">
      <w:pPr>
        <w:pStyle w:val="InitialBodyTextIndent"/>
      </w:pPr>
      <w:r w:rsidRPr="00A8004D">
        <w:t xml:space="preserve">The third problem is that I was not always able to drive by success. In the middle of the project, the business analyst did not accept any scope change because developers always developed what the business analyst wanted against reason in past times. I needed to show the business analyst that unrealistic requirements would lead to no functions </w:t>
      </w:r>
      <w:proofErr w:type="gramStart"/>
      <w:r w:rsidRPr="00A8004D">
        <w:t>in one iteration</w:t>
      </w:r>
      <w:proofErr w:type="gramEnd"/>
      <w:r w:rsidRPr="00A8004D">
        <w:t>.</w:t>
      </w:r>
    </w:p>
    <w:p w14:paraId="548D78A2" w14:textId="77777777" w:rsidR="00A8004D" w:rsidRPr="00A8004D" w:rsidRDefault="00A8004D" w:rsidP="00A8004D">
      <w:pPr>
        <w:pStyle w:val="InitialBodyTextIndent"/>
      </w:pPr>
      <w:r w:rsidRPr="00A8004D">
        <w:t>To drive learning more by “Technology­Driven Development”, I need to improve it more and more. I need to learn TDD and BDD for iPhone development, and maybe Windows Phone. I would like to try to add a QA engineer as a Test Coach (like an Agile Coach) from the start of the project. Furthermore, I’m trying the new learning approach named “</w:t>
      </w:r>
      <w:proofErr w:type="spellStart"/>
      <w:r w:rsidRPr="00A8004D">
        <w:t>Fail­Fast</w:t>
      </w:r>
      <w:proofErr w:type="spellEnd"/>
      <w:r w:rsidRPr="00A8004D">
        <w:t xml:space="preserve"> Approach”, invoking small failures intentionally to drive learning. Team members are able to cover intentional small failures by “Technology­Driven Development” and get more knowledge to </w:t>
      </w:r>
      <w:proofErr w:type="gramStart"/>
      <w:r w:rsidRPr="00A8004D">
        <w:t>proceed</w:t>
      </w:r>
      <w:proofErr w:type="gramEnd"/>
      <w:r w:rsidRPr="00A8004D">
        <w:t xml:space="preserve"> improvements.</w:t>
      </w:r>
    </w:p>
    <w:p w14:paraId="6D4FD888" w14:textId="58E0FE22" w:rsidR="00806F4A" w:rsidRDefault="00806F4A" w:rsidP="00806F4A">
      <w:pPr>
        <w:pStyle w:val="InitialBodyTextIndent"/>
        <w:ind w:firstLine="0"/>
        <w:rPr>
          <w:lang w:eastAsia="ja-JP"/>
        </w:rPr>
      </w:pPr>
    </w:p>
    <w:p w14:paraId="5AE79ED9" w14:textId="4D2701A7" w:rsidR="00E621CA" w:rsidRPr="002B59E3" w:rsidRDefault="00E621CA" w:rsidP="00E621CA">
      <w:pPr>
        <w:pStyle w:val="InitialBodyText"/>
        <w:rPr>
          <w:highlight w:val="cyan"/>
          <w:lang w:eastAsia="ja-JP"/>
        </w:rPr>
      </w:pPr>
      <w:r w:rsidRPr="002B59E3">
        <w:rPr>
          <w:rFonts w:hint="eastAsia"/>
          <w:highlight w:val="cyan"/>
          <w:lang w:eastAsia="ja-JP"/>
        </w:rPr>
        <w:t>★</w:t>
      </w:r>
      <w:r w:rsidRPr="002B59E3">
        <w:rPr>
          <w:rFonts w:hint="eastAsia"/>
          <w:highlight w:val="cyan"/>
          <w:lang w:eastAsia="ja-JP"/>
        </w:rPr>
        <w:t>Act as coordinator, rather than mere workforce</w:t>
      </w:r>
      <w:r w:rsidR="002B59E3" w:rsidRPr="002B59E3">
        <w:rPr>
          <w:rFonts w:hint="eastAsia"/>
          <w:highlight w:val="cyan"/>
          <w:lang w:eastAsia="ja-JP"/>
        </w:rPr>
        <w:t>.</w:t>
      </w:r>
    </w:p>
    <w:p w14:paraId="39340958" w14:textId="77777777" w:rsidR="00E621CA" w:rsidRPr="00E621CA" w:rsidRDefault="00E621CA" w:rsidP="00806F4A">
      <w:pPr>
        <w:pStyle w:val="InitialBodyTextIndent"/>
        <w:ind w:firstLine="0"/>
        <w:rPr>
          <w:lang w:eastAsia="ja-JP"/>
        </w:rPr>
      </w:pPr>
    </w:p>
    <w:p w14:paraId="1C574465" w14:textId="77777777" w:rsidR="00E621CA" w:rsidRDefault="00E621CA" w:rsidP="00806F4A">
      <w:pPr>
        <w:pStyle w:val="InitialBodyTextIndent"/>
        <w:ind w:firstLine="0"/>
        <w:rPr>
          <w:lang w:eastAsia="ja-JP"/>
        </w:rPr>
      </w:pPr>
    </w:p>
    <w:p w14:paraId="4489F885" w14:textId="11E32FF8" w:rsidR="0010469C" w:rsidRPr="001E1F58" w:rsidRDefault="001E1F58" w:rsidP="001E1F58">
      <w:pPr>
        <w:pStyle w:val="1"/>
      </w:pPr>
      <w:r w:rsidRPr="001E1F58">
        <w:t>Conclusions</w:t>
      </w:r>
    </w:p>
    <w:p w14:paraId="18ECAF51" w14:textId="77777777" w:rsidR="00536C65" w:rsidRPr="00536C65" w:rsidRDefault="00536C65" w:rsidP="00E7734A">
      <w:pPr>
        <w:pStyle w:val="InitialBodyTextIndent"/>
        <w:ind w:firstLine="0"/>
      </w:pPr>
      <w:r w:rsidRPr="00536C65">
        <w:t>I have described “Technology­Driven Development”, a learning mechanism by CI/CD, TDD, BDD, and a series of improvements. I have introduced a series of technical improvements valuable to all members and stakeholders. I gained the cooperation of members and stakeholders. These improvements also have a voluntary improving mechanism that is underpinned by automation.</w:t>
      </w:r>
    </w:p>
    <w:p w14:paraId="4B0E84CD" w14:textId="77777777" w:rsidR="00536C65" w:rsidRPr="00536C65" w:rsidRDefault="00536C65" w:rsidP="00536C65">
      <w:pPr>
        <w:pStyle w:val="InitialBodyTextIndent"/>
      </w:pPr>
      <w:r w:rsidRPr="00536C65">
        <w:t>Many agile apprentices tend to introduce agile processes and mindsets at first without any technical backbones and fail. Technical backbones like CI/CD and test automation enable to lead effective learning and elicit voluntary improvements from team members. “Technology­Driven Development” will be a good backbone to support and enhance agile processes and mindsets.</w:t>
      </w:r>
    </w:p>
    <w:p w14:paraId="0709862A" w14:textId="77777777" w:rsidR="00536C65" w:rsidRPr="00536C65" w:rsidRDefault="00536C65" w:rsidP="00536C65">
      <w:pPr>
        <w:pStyle w:val="InitialBodyTextIndent"/>
      </w:pPr>
      <w:r w:rsidRPr="00536C65">
        <w:t xml:space="preserve">Our young team members released the Android and iPhone applications successfully. Other teams developing smartphone applications started to adopt my mechanism partially. Additionally, a lot of developers </w:t>
      </w:r>
      <w:r w:rsidRPr="00536C65">
        <w:lastRenderedPageBreak/>
        <w:t>and managers in our company expressed considerable interest in “Technology­Driven Development” as the new learning model, regardless of what they produced.</w:t>
      </w:r>
    </w:p>
    <w:p w14:paraId="2B32CD9F" w14:textId="6B229FA2" w:rsidR="00806F4A" w:rsidRDefault="00536C65" w:rsidP="00714F3C">
      <w:pPr>
        <w:pStyle w:val="InitialBodyTextIndent"/>
      </w:pPr>
      <w:r w:rsidRPr="00536C65">
        <w:t>I found that I was able to improve “Technology­Driven Development” more and more. I should learn TDD and BDD for iPhone development. Adding a QA engineer as a Test Coach from the start of the project will make tests more effective. Other learning approach like “</w:t>
      </w:r>
      <w:proofErr w:type="spellStart"/>
      <w:r w:rsidRPr="00536C65">
        <w:t>Fail­Fast</w:t>
      </w:r>
      <w:proofErr w:type="spellEnd"/>
      <w:r w:rsidRPr="00536C65">
        <w:t xml:space="preserve"> Approach” will lead the team’s growth. I intend to strengthen “Technology­Driven Development” thoroughly to strengthen the team members and company for a better world.</w:t>
      </w:r>
    </w:p>
    <w:p w14:paraId="3374C9D7" w14:textId="77777777" w:rsidR="00BD61A2" w:rsidRDefault="00BD61A2" w:rsidP="00BD61A2">
      <w:pPr>
        <w:pStyle w:val="InitialBodyTextIndent"/>
        <w:ind w:firstLine="0"/>
      </w:pPr>
    </w:p>
    <w:p w14:paraId="22700171" w14:textId="77777777" w:rsidR="00BD61A2" w:rsidRDefault="00BD61A2" w:rsidP="00BD61A2">
      <w:pPr>
        <w:pStyle w:val="InitialBodyTextIndent"/>
        <w:ind w:firstLine="0"/>
      </w:pPr>
    </w:p>
    <w:p w14:paraId="3DF418B4" w14:textId="77777777" w:rsidR="00BD61A2" w:rsidRDefault="00BD61A2" w:rsidP="00BD61A2">
      <w:pPr>
        <w:pStyle w:val="InitialBodyTextIndent"/>
        <w:ind w:firstLine="0"/>
      </w:pPr>
    </w:p>
    <w:p w14:paraId="6964DB88" w14:textId="77777777" w:rsidR="00EF2AA2" w:rsidRDefault="00EF2AA2" w:rsidP="00BD61A2">
      <w:pPr>
        <w:pStyle w:val="InitialBodyTextIndent"/>
        <w:ind w:firstLine="0"/>
        <w:rPr>
          <w:lang w:eastAsia="ja-JP"/>
        </w:rPr>
      </w:pPr>
    </w:p>
    <w:p w14:paraId="5D46E8AA" w14:textId="77777777" w:rsidR="00EF2AA2" w:rsidRDefault="00EF2AA2" w:rsidP="00BD61A2">
      <w:pPr>
        <w:pStyle w:val="InitialBodyTextIndent"/>
        <w:ind w:firstLine="0"/>
        <w:rPr>
          <w:lang w:eastAsia="ja-JP"/>
        </w:rPr>
      </w:pPr>
    </w:p>
    <w:p w14:paraId="0458B00E" w14:textId="77777777" w:rsidR="00EF2AA2" w:rsidRDefault="00EF2AA2" w:rsidP="00BD61A2">
      <w:pPr>
        <w:pStyle w:val="InitialBodyTextIndent"/>
        <w:ind w:firstLine="0"/>
        <w:rPr>
          <w:lang w:eastAsia="ja-JP"/>
        </w:rPr>
      </w:pPr>
    </w:p>
    <w:p w14:paraId="56F872B6" w14:textId="62E0799F" w:rsidR="00A77C2D" w:rsidRDefault="00A77C2D">
      <w:pPr>
        <w:rPr>
          <w:rFonts w:ascii="NewCenturySchlbk-Roman" w:hAnsi="NewCenturySchlbk-Roman"/>
          <w:bCs/>
          <w:caps/>
          <w:sz w:val="20"/>
          <w:szCs w:val="20"/>
          <w:lang w:eastAsia="zh-CN"/>
        </w:rPr>
      </w:pPr>
    </w:p>
    <w:p w14:paraId="4187499A" w14:textId="77777777" w:rsidR="00B76B39" w:rsidRDefault="00D4240E">
      <w:pPr>
        <w:pStyle w:val="ReferenceHead"/>
      </w:pPr>
      <w:r>
        <w:t>REFERENCES</w:t>
      </w:r>
    </w:p>
    <w:p w14:paraId="14EF376D" w14:textId="3A2DAE50" w:rsidR="001873B7" w:rsidRDefault="005A70CC" w:rsidP="005A70CC">
      <w:pPr>
        <w:pStyle w:val="References"/>
      </w:pPr>
      <w:r w:rsidRPr="005A70CC">
        <w:t xml:space="preserve">[1] </w:t>
      </w:r>
      <w:proofErr w:type="spellStart"/>
      <w:r w:rsidRPr="005A70CC">
        <w:t>Adzic</w:t>
      </w:r>
      <w:proofErr w:type="spellEnd"/>
      <w:r w:rsidRPr="005A70CC">
        <w:t xml:space="preserve">, G. </w:t>
      </w:r>
      <w:r w:rsidR="006554B7">
        <w:t>2011.</w:t>
      </w:r>
      <w:r w:rsidRPr="005A70CC">
        <w:t xml:space="preserve"> </w:t>
      </w:r>
      <w:r w:rsidRPr="005A70CC">
        <w:rPr>
          <w:i/>
          <w:iCs/>
        </w:rPr>
        <w:t>Specification by Example: How successful Teams Deliver the Right Software</w:t>
      </w:r>
      <w:r w:rsidRPr="005A70CC">
        <w:t xml:space="preserve">. </w:t>
      </w:r>
      <w:proofErr w:type="gramStart"/>
      <w:r w:rsidRPr="005A70CC">
        <w:t>Manning Publications.</w:t>
      </w:r>
      <w:proofErr w:type="gramEnd"/>
    </w:p>
    <w:p w14:paraId="5420DC56" w14:textId="0B237E1E" w:rsidR="00AE4680" w:rsidRDefault="005A70CC" w:rsidP="005A70CC">
      <w:pPr>
        <w:pStyle w:val="References"/>
      </w:pPr>
      <w:r w:rsidRPr="005A70CC">
        <w:t>[2] Code.google.com. ht</w:t>
      </w:r>
      <w:r w:rsidR="00AE4680">
        <w:t>tp://code.google.com/p/mockito/.</w:t>
      </w:r>
    </w:p>
    <w:p w14:paraId="353DBC79" w14:textId="1A270241" w:rsidR="005A70CC" w:rsidRPr="005A70CC" w:rsidRDefault="007F7503" w:rsidP="005A70CC">
      <w:pPr>
        <w:pStyle w:val="References"/>
      </w:pPr>
      <w:r>
        <w:t>[3] Crispin, L., &amp; Gregory, J. 2009</w:t>
      </w:r>
      <w:r w:rsidR="005A70CC" w:rsidRPr="005A70CC">
        <w:t xml:space="preserve">. </w:t>
      </w:r>
      <w:r w:rsidR="005A70CC" w:rsidRPr="005A70CC">
        <w:rPr>
          <w:i/>
          <w:iCs/>
        </w:rPr>
        <w:t>Agile Testing: A practical guide for testers and agile</w:t>
      </w:r>
    </w:p>
    <w:p w14:paraId="0E18178A" w14:textId="77777777" w:rsidR="00D67669" w:rsidRDefault="005A70CC" w:rsidP="005A70CC">
      <w:pPr>
        <w:pStyle w:val="References"/>
      </w:pPr>
      <w:proofErr w:type="gramStart"/>
      <w:r w:rsidRPr="005A70CC">
        <w:rPr>
          <w:i/>
          <w:iCs/>
        </w:rPr>
        <w:t>teams</w:t>
      </w:r>
      <w:proofErr w:type="gramEnd"/>
      <w:r w:rsidRPr="005A70CC">
        <w:rPr>
          <w:i/>
          <w:iCs/>
        </w:rPr>
        <w:t xml:space="preserve">. </w:t>
      </w:r>
      <w:proofErr w:type="spellStart"/>
      <w:proofErr w:type="gramStart"/>
      <w:r w:rsidR="00D67669">
        <w:t>Addison­Wesley</w:t>
      </w:r>
      <w:proofErr w:type="spellEnd"/>
      <w:r w:rsidR="00D67669">
        <w:t xml:space="preserve"> Professional.</w:t>
      </w:r>
      <w:proofErr w:type="gramEnd"/>
    </w:p>
    <w:p w14:paraId="4CBA68FB" w14:textId="779F749E" w:rsidR="00D67669" w:rsidRDefault="005A70CC" w:rsidP="005A70CC">
      <w:pPr>
        <w:pStyle w:val="References"/>
      </w:pPr>
      <w:r w:rsidRPr="005A70CC">
        <w:t>[4] Cukes.info. http://cukes.info/</w:t>
      </w:r>
      <w:r w:rsidR="004C4C62">
        <w:t>.</w:t>
      </w:r>
    </w:p>
    <w:p w14:paraId="36DD008E" w14:textId="683412C8" w:rsidR="00001215" w:rsidRDefault="009F30A2" w:rsidP="005A70CC">
      <w:pPr>
        <w:pStyle w:val="References"/>
      </w:pPr>
      <w:r>
        <w:t xml:space="preserve">[5] Fowler, M. </w:t>
      </w:r>
      <w:r w:rsidR="005A70CC" w:rsidRPr="005A70CC">
        <w:t>2006</w:t>
      </w:r>
      <w:r>
        <w:t>.</w:t>
      </w:r>
      <w:r w:rsidR="005A70CC" w:rsidRPr="005A70CC">
        <w:t xml:space="preserve"> </w:t>
      </w:r>
      <w:proofErr w:type="gramStart"/>
      <w:r w:rsidR="005A70CC" w:rsidRPr="005A70CC">
        <w:rPr>
          <w:i/>
          <w:iCs/>
        </w:rPr>
        <w:t>Continuous Integration</w:t>
      </w:r>
      <w:r w:rsidR="005A70CC" w:rsidRPr="005A70CC">
        <w:t>.</w:t>
      </w:r>
      <w:proofErr w:type="gramEnd"/>
      <w:r w:rsidR="00267399">
        <w:t xml:space="preserve"> </w:t>
      </w:r>
      <w:r w:rsidR="005A70CC" w:rsidRPr="005A70CC">
        <w:t>http://martinfowler.com/arti</w:t>
      </w:r>
      <w:r w:rsidR="00001215">
        <w:t>cles/continuousIntegration.html.</w:t>
      </w:r>
    </w:p>
    <w:p w14:paraId="7E865437" w14:textId="216D9855" w:rsidR="0042412D" w:rsidRDefault="005A70CC" w:rsidP="005A70CC">
      <w:pPr>
        <w:pStyle w:val="References"/>
      </w:pPr>
      <w:r w:rsidRPr="005A70CC">
        <w:t>[6] Genymotion.</w:t>
      </w:r>
      <w:r w:rsidR="0042412D">
        <w:t>com. http://www.genymotion.com/.</w:t>
      </w:r>
    </w:p>
    <w:p w14:paraId="7DF644B2" w14:textId="3211300B" w:rsidR="00063062" w:rsidRDefault="005A70CC" w:rsidP="005A70CC">
      <w:pPr>
        <w:pStyle w:val="References"/>
      </w:pPr>
      <w:r w:rsidRPr="005A70CC">
        <w:t>[7] GitHub. https://githu</w:t>
      </w:r>
      <w:r w:rsidR="00063062">
        <w:t>b.com/calabash/calabash­android.</w:t>
      </w:r>
    </w:p>
    <w:p w14:paraId="478FF838" w14:textId="5CA5E2C8" w:rsidR="000C214F" w:rsidRDefault="005A70CC" w:rsidP="005A70CC">
      <w:pPr>
        <w:pStyle w:val="References"/>
      </w:pPr>
      <w:r w:rsidRPr="005A70CC">
        <w:t>[8] Humble,</w:t>
      </w:r>
      <w:r w:rsidR="005D51B0">
        <w:t xml:space="preserve"> J., &amp; Farley, D. 2010</w:t>
      </w:r>
      <w:r w:rsidRPr="005A70CC">
        <w:t xml:space="preserve">. </w:t>
      </w:r>
      <w:r w:rsidRPr="005A70CC">
        <w:rPr>
          <w:i/>
          <w:iCs/>
        </w:rPr>
        <w:t>Continuous Delivery: Reliable software releases</w:t>
      </w:r>
      <w:r w:rsidR="000C214F">
        <w:t xml:space="preserve"> </w:t>
      </w:r>
      <w:r w:rsidRPr="005A70CC">
        <w:rPr>
          <w:i/>
          <w:iCs/>
        </w:rPr>
        <w:t>through build, test, and deployment automation</w:t>
      </w:r>
      <w:r w:rsidR="000C214F">
        <w:t xml:space="preserve">. </w:t>
      </w:r>
      <w:proofErr w:type="spellStart"/>
      <w:proofErr w:type="gramStart"/>
      <w:r w:rsidR="000C214F">
        <w:t>Addison­Wesley</w:t>
      </w:r>
      <w:proofErr w:type="spellEnd"/>
      <w:r w:rsidR="000C214F">
        <w:t xml:space="preserve"> Professional.</w:t>
      </w:r>
      <w:proofErr w:type="gramEnd"/>
    </w:p>
    <w:p w14:paraId="3AD5B69B" w14:textId="0E5BF150" w:rsidR="005A70CC" w:rsidRPr="005A70CC" w:rsidRDefault="00D01F30" w:rsidP="005A70CC">
      <w:pPr>
        <w:pStyle w:val="References"/>
      </w:pPr>
      <w:r>
        <w:t xml:space="preserve">[9] </w:t>
      </w:r>
      <w:proofErr w:type="spellStart"/>
      <w:r>
        <w:t>Kniberg</w:t>
      </w:r>
      <w:proofErr w:type="spellEnd"/>
      <w:r>
        <w:t>, H. 2007</w:t>
      </w:r>
      <w:r w:rsidR="005A70CC" w:rsidRPr="005A70CC">
        <w:t xml:space="preserve">. </w:t>
      </w:r>
      <w:proofErr w:type="gramStart"/>
      <w:r w:rsidR="005A70CC" w:rsidRPr="005A70CC">
        <w:rPr>
          <w:i/>
          <w:iCs/>
        </w:rPr>
        <w:t>Scrum and XP from the trenches</w:t>
      </w:r>
      <w:r w:rsidR="005A70CC" w:rsidRPr="005A70CC">
        <w:t>.</w:t>
      </w:r>
      <w:proofErr w:type="gramEnd"/>
      <w:r w:rsidR="005A70CC" w:rsidRPr="005A70CC">
        <w:t xml:space="preserve"> </w:t>
      </w:r>
      <w:proofErr w:type="spellStart"/>
      <w:proofErr w:type="gramStart"/>
      <w:r w:rsidR="005A70CC" w:rsidRPr="005A70CC">
        <w:t>InfoQ</w:t>
      </w:r>
      <w:proofErr w:type="spellEnd"/>
      <w:r w:rsidR="005A70CC" w:rsidRPr="005A70CC">
        <w:t>.</w:t>
      </w:r>
      <w:proofErr w:type="gramEnd"/>
    </w:p>
    <w:p w14:paraId="33CB366B" w14:textId="0FC253EB" w:rsidR="005A70CC" w:rsidRPr="005A70CC" w:rsidRDefault="00D01F30" w:rsidP="00A07DEC">
      <w:pPr>
        <w:pStyle w:val="References"/>
      </w:pPr>
      <w:r>
        <w:t>[10</w:t>
      </w:r>
      <w:proofErr w:type="gramStart"/>
      <w:r>
        <w:t>]  </w:t>
      </w:r>
      <w:proofErr w:type="spellStart"/>
      <w:r>
        <w:t>Kniberg</w:t>
      </w:r>
      <w:proofErr w:type="spellEnd"/>
      <w:proofErr w:type="gramEnd"/>
      <w:r>
        <w:t>, H. 2011</w:t>
      </w:r>
      <w:r w:rsidR="005A70CC" w:rsidRPr="005A70CC">
        <w:t xml:space="preserve">. </w:t>
      </w:r>
      <w:proofErr w:type="gramStart"/>
      <w:r w:rsidR="005A70CC" w:rsidRPr="005A70CC">
        <w:rPr>
          <w:i/>
          <w:iCs/>
        </w:rPr>
        <w:t>Lean from the Trenches</w:t>
      </w:r>
      <w:r w:rsidR="00BD2762">
        <w:t>.</w:t>
      </w:r>
      <w:proofErr w:type="gramEnd"/>
      <w:r w:rsidR="00BD2762">
        <w:t xml:space="preserve"> </w:t>
      </w:r>
      <w:proofErr w:type="gramStart"/>
      <w:r w:rsidR="00BD2762">
        <w:t>The Pragmatic Bookshelf.</w:t>
      </w:r>
      <w:proofErr w:type="gramEnd"/>
    </w:p>
    <w:p w14:paraId="15F3861C" w14:textId="31F52D83" w:rsidR="005A70CC" w:rsidRPr="005A70CC" w:rsidRDefault="00D01F30" w:rsidP="00A07DEC">
      <w:pPr>
        <w:pStyle w:val="References"/>
      </w:pPr>
      <w:r>
        <w:t>[11</w:t>
      </w:r>
      <w:proofErr w:type="gramStart"/>
      <w:r>
        <w:t>]  </w:t>
      </w:r>
      <w:proofErr w:type="spellStart"/>
      <w:r>
        <w:t>Meszaros</w:t>
      </w:r>
      <w:proofErr w:type="spellEnd"/>
      <w:proofErr w:type="gramEnd"/>
      <w:r>
        <w:t>, G. 2007</w:t>
      </w:r>
      <w:r w:rsidR="005A70CC" w:rsidRPr="005A70CC">
        <w:t xml:space="preserve">. </w:t>
      </w:r>
      <w:proofErr w:type="spellStart"/>
      <w:proofErr w:type="gramStart"/>
      <w:r w:rsidR="005A70CC" w:rsidRPr="005A70CC">
        <w:rPr>
          <w:i/>
          <w:iCs/>
        </w:rPr>
        <w:t>xUnit</w:t>
      </w:r>
      <w:proofErr w:type="spellEnd"/>
      <w:proofErr w:type="gramEnd"/>
      <w:r w:rsidR="005A70CC" w:rsidRPr="005A70CC">
        <w:rPr>
          <w:i/>
          <w:iCs/>
        </w:rPr>
        <w:t xml:space="preserve"> Test Patterns: Refactoring Test Code</w:t>
      </w:r>
      <w:r w:rsidR="00233002">
        <w:t xml:space="preserve">. </w:t>
      </w:r>
      <w:proofErr w:type="spellStart"/>
      <w:proofErr w:type="gramStart"/>
      <w:r w:rsidR="00233002">
        <w:t>Addison­Wesley</w:t>
      </w:r>
      <w:proofErr w:type="spellEnd"/>
      <w:r w:rsidR="00233002">
        <w:t xml:space="preserve">  Professional.</w:t>
      </w:r>
      <w:proofErr w:type="gramEnd"/>
    </w:p>
    <w:p w14:paraId="3A6C8E7A" w14:textId="0486457F" w:rsidR="005A70CC" w:rsidRPr="005A70CC" w:rsidRDefault="005A70CC" w:rsidP="00A07DEC">
      <w:pPr>
        <w:pStyle w:val="References"/>
      </w:pPr>
      <w:r w:rsidRPr="005A70CC">
        <w:t>[12</w:t>
      </w:r>
      <w:proofErr w:type="gramStart"/>
      <w:r w:rsidRPr="005A70CC">
        <w:t>]  Robolectr</w:t>
      </w:r>
      <w:r w:rsidR="00AE4680">
        <w:t>ic.org</w:t>
      </w:r>
      <w:proofErr w:type="gramEnd"/>
      <w:r w:rsidR="00AE4680">
        <w:t>. http://robolectric.org/.</w:t>
      </w:r>
    </w:p>
    <w:p w14:paraId="71A2C1E6" w14:textId="7C690615" w:rsidR="005A70CC" w:rsidRPr="005A70CC" w:rsidRDefault="005A70CC" w:rsidP="00A07DEC">
      <w:pPr>
        <w:pStyle w:val="References"/>
      </w:pPr>
      <w:r w:rsidRPr="005A70CC">
        <w:t>[13</w:t>
      </w:r>
      <w:proofErr w:type="gramStart"/>
      <w:r w:rsidRPr="005A70CC">
        <w:t>]  Testflightapp</w:t>
      </w:r>
      <w:r w:rsidR="00AE4680">
        <w:t>.com</w:t>
      </w:r>
      <w:proofErr w:type="gramEnd"/>
      <w:r w:rsidR="00AE4680">
        <w:t>. http://testflightapp.com/.</w:t>
      </w:r>
    </w:p>
    <w:p w14:paraId="0BF57DC2" w14:textId="155927F4" w:rsidR="005A70CC" w:rsidRPr="005A70CC" w:rsidRDefault="005A70CC" w:rsidP="00A07DEC">
      <w:pPr>
        <w:pStyle w:val="References"/>
      </w:pPr>
      <w:r w:rsidRPr="005A70CC">
        <w:t>[14</w:t>
      </w:r>
      <w:proofErr w:type="gramStart"/>
      <w:r w:rsidRPr="005A70CC">
        <w:t>]  Virtualbox.o</w:t>
      </w:r>
      <w:r w:rsidR="00AE4680">
        <w:t>rg</w:t>
      </w:r>
      <w:proofErr w:type="gramEnd"/>
      <w:r w:rsidR="00AE4680">
        <w:t>. https://www.virtualbox.org/.</w:t>
      </w:r>
    </w:p>
    <w:p w14:paraId="67B727A5" w14:textId="314CEF45" w:rsidR="008E28F9" w:rsidRDefault="008E28F9" w:rsidP="008E28F9">
      <w:pPr>
        <w:pStyle w:val="References"/>
      </w:pPr>
    </w:p>
    <w:p w14:paraId="08B7E6D9" w14:textId="77777777" w:rsidR="008E28F9" w:rsidRDefault="008E28F9">
      <w:pPr>
        <w:pStyle w:val="References"/>
      </w:pPr>
    </w:p>
    <w:p w14:paraId="14F454F2" w14:textId="77777777" w:rsidR="00EF2AA2" w:rsidRPr="002304A8" w:rsidRDefault="00EF2AA2" w:rsidP="00FC6E12">
      <w:pPr>
        <w:pStyle w:val="References"/>
        <w:rPr>
          <w:lang w:eastAsia="ja-JP"/>
        </w:rPr>
      </w:pPr>
    </w:p>
    <w:sectPr w:rsidR="00EF2AA2" w:rsidRPr="002304A8" w:rsidSect="00AA7AD2">
      <w:footerReference w:type="default" r:id="rId13"/>
      <w:pgSz w:w="12240" w:h="15840" w:code="1"/>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伊藤 宏幸" w:date="2014-04-16T21:24:00Z" w:initials="伊藤">
    <w:p w14:paraId="28882D41" w14:textId="14688AEF" w:rsidR="0091653A" w:rsidRPr="00142C45" w:rsidRDefault="0091653A" w:rsidP="00B9251C">
      <w:pPr>
        <w:pStyle w:val="af8"/>
        <w:rPr>
          <w:rFonts w:asciiTheme="majorEastAsia" w:eastAsiaTheme="majorEastAsia" w:hAnsiTheme="majorEastAsia"/>
          <w:szCs w:val="20"/>
        </w:rPr>
      </w:pPr>
      <w:r>
        <w:rPr>
          <w:rStyle w:val="ad"/>
        </w:rPr>
        <w:annotationRef/>
      </w:r>
      <w:r w:rsidRPr="00142C45">
        <w:rPr>
          <w:rFonts w:asciiTheme="majorEastAsia" w:eastAsiaTheme="majorEastAsia" w:hAnsiTheme="majorEastAsia" w:hint="eastAsia"/>
          <w:szCs w:val="20"/>
        </w:rPr>
        <w:t>必要な要素</w:t>
      </w:r>
    </w:p>
    <w:p w14:paraId="0B3CDB2E"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challenges that were overcome</w:t>
      </w:r>
    </w:p>
    <w:p w14:paraId="38B11F8B"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things that were tried</w:t>
      </w:r>
    </w:p>
    <w:p w14:paraId="7E13FB4C" w14:textId="77777777" w:rsidR="0091653A" w:rsidRPr="00142C45" w:rsidRDefault="0091653A" w:rsidP="00EE11F2">
      <w:pPr>
        <w:pStyle w:val="af8"/>
        <w:numPr>
          <w:ilvl w:val="0"/>
          <w:numId w:val="14"/>
        </w:numPr>
        <w:rPr>
          <w:rFonts w:asciiTheme="majorEastAsia" w:eastAsiaTheme="majorEastAsia" w:hAnsiTheme="majorEastAsia"/>
          <w:szCs w:val="20"/>
        </w:rPr>
      </w:pPr>
      <w:r w:rsidRPr="00142C45">
        <w:rPr>
          <w:rFonts w:asciiTheme="majorEastAsia" w:eastAsiaTheme="majorEastAsia" w:hAnsiTheme="majorEastAsia" w:hint="eastAsia"/>
          <w:szCs w:val="20"/>
        </w:rPr>
        <w:t>adaptations that were made</w:t>
      </w:r>
    </w:p>
    <w:p w14:paraId="156FF145" w14:textId="5F9C90B6" w:rsidR="0091653A" w:rsidRDefault="0091653A" w:rsidP="00EE11F2">
      <w:pPr>
        <w:pStyle w:val="ae"/>
        <w:numPr>
          <w:ilvl w:val="0"/>
          <w:numId w:val="14"/>
        </w:numPr>
      </w:pPr>
      <w:r w:rsidRPr="00142C45">
        <w:rPr>
          <w:rFonts w:asciiTheme="majorEastAsia" w:eastAsiaTheme="majorEastAsia" w:hAnsiTheme="majorEastAsia" w:hint="eastAsia"/>
          <w:sz w:val="20"/>
          <w:szCs w:val="20"/>
        </w:rPr>
        <w:t>how you and your organization were changed by the experience</w:t>
      </w:r>
    </w:p>
  </w:comment>
  <w:comment w:id="1" w:author="伊藤 宏幸" w:date="2014-04-16T21:25:00Z" w:initials="伊藤">
    <w:p w14:paraId="62E0D4AA" w14:textId="6559BDCA" w:rsidR="0091653A" w:rsidRPr="00F218BB" w:rsidRDefault="0091653A" w:rsidP="00534892">
      <w:pPr>
        <w:pStyle w:val="af8"/>
        <w:rPr>
          <w:rFonts w:asciiTheme="majorEastAsia" w:eastAsiaTheme="majorEastAsia" w:hAnsiTheme="majorEastAsia"/>
          <w:szCs w:val="20"/>
        </w:rPr>
      </w:pPr>
      <w:r>
        <w:rPr>
          <w:rStyle w:val="ad"/>
        </w:rPr>
        <w:annotationRef/>
      </w:r>
      <w:r w:rsidRPr="00F218BB">
        <w:rPr>
          <w:rFonts w:asciiTheme="majorEastAsia" w:eastAsiaTheme="majorEastAsia" w:hAnsiTheme="majorEastAsia" w:hint="eastAsia"/>
          <w:szCs w:val="20"/>
        </w:rPr>
        <w:t>今足りないもの</w:t>
      </w:r>
    </w:p>
    <w:p w14:paraId="664B70C5"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who it happened to</w:t>
      </w:r>
    </w:p>
    <w:p w14:paraId="77322ECC" w14:textId="77777777" w:rsidR="0091653A" w:rsidRPr="00F218BB" w:rsidRDefault="0091653A" w:rsidP="00534892">
      <w:pPr>
        <w:pStyle w:val="af8"/>
        <w:numPr>
          <w:ilvl w:val="0"/>
          <w:numId w:val="15"/>
        </w:numPr>
        <w:rPr>
          <w:rFonts w:asciiTheme="majorEastAsia" w:eastAsiaTheme="majorEastAsia" w:hAnsiTheme="majorEastAsia"/>
          <w:szCs w:val="20"/>
        </w:rPr>
      </w:pPr>
      <w:r w:rsidRPr="00F218BB">
        <w:rPr>
          <w:rFonts w:asciiTheme="majorEastAsia" w:eastAsiaTheme="majorEastAsia" w:hAnsiTheme="majorEastAsia" w:hint="eastAsia"/>
          <w:szCs w:val="20"/>
        </w:rPr>
        <w:t>why we should care</w:t>
      </w:r>
    </w:p>
    <w:p w14:paraId="3C776E52"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challenges that were overcome</w:t>
      </w:r>
    </w:p>
    <w:p w14:paraId="5CEA9041" w14:textId="77777777" w:rsidR="0091653A" w:rsidRDefault="0091653A" w:rsidP="00534892">
      <w:pPr>
        <w:pStyle w:val="ae"/>
        <w:numPr>
          <w:ilvl w:val="0"/>
          <w:numId w:val="15"/>
        </w:numPr>
        <w:rPr>
          <w:rFonts w:asciiTheme="majorEastAsia" w:eastAsiaTheme="majorEastAsia" w:hAnsiTheme="majorEastAsia"/>
          <w:sz w:val="20"/>
          <w:szCs w:val="20"/>
        </w:rPr>
      </w:pPr>
      <w:r w:rsidRPr="00F218BB">
        <w:rPr>
          <w:rFonts w:asciiTheme="majorEastAsia" w:eastAsiaTheme="majorEastAsia" w:hAnsiTheme="majorEastAsia" w:hint="eastAsia"/>
          <w:sz w:val="20"/>
          <w:szCs w:val="20"/>
        </w:rPr>
        <w:t>things that were tried</w:t>
      </w:r>
    </w:p>
    <w:p w14:paraId="5E0FB51D" w14:textId="13E71EEA" w:rsidR="0091653A" w:rsidRDefault="0091653A" w:rsidP="00A0548F">
      <w:pPr>
        <w:pStyle w:val="ae"/>
        <w:numPr>
          <w:ilvl w:val="0"/>
          <w:numId w:val="15"/>
        </w:numPr>
        <w:rPr>
          <w:rFonts w:asciiTheme="majorEastAsia" w:eastAsiaTheme="majorEastAsia" w:hAnsiTheme="majorEastAsia"/>
          <w:sz w:val="20"/>
          <w:szCs w:val="20"/>
        </w:rPr>
      </w:pPr>
      <w:r>
        <w:rPr>
          <w:rFonts w:asciiTheme="majorEastAsia" w:eastAsiaTheme="majorEastAsia" w:hAnsiTheme="majorEastAsia" w:hint="eastAsia"/>
          <w:sz w:val="20"/>
          <w:szCs w:val="20"/>
        </w:rPr>
        <w:t>adaptations that were made</w:t>
      </w:r>
    </w:p>
    <w:p w14:paraId="5B017615" w14:textId="4F015AE1" w:rsidR="0091653A" w:rsidRPr="00A0548F" w:rsidRDefault="0091653A" w:rsidP="00EC0768">
      <w:pPr>
        <w:pStyle w:val="ae"/>
        <w:rPr>
          <w:rFonts w:asciiTheme="majorEastAsia" w:eastAsiaTheme="majorEastAsia" w:hAnsiTheme="majorEastAsia"/>
          <w:sz w:val="20"/>
          <w:szCs w:val="20"/>
          <w:lang w:eastAsia="ja-JP"/>
        </w:rPr>
      </w:pPr>
      <w:r>
        <w:rPr>
          <w:rFonts w:asciiTheme="majorEastAsia" w:eastAsiaTheme="majorEastAsia" w:hAnsiTheme="majorEastAsia" w:hint="eastAsia"/>
          <w:sz w:val="20"/>
          <w:szCs w:val="20"/>
          <w:lang w:eastAsia="ja-JP"/>
        </w:rPr>
        <w:t>★成功談だけではなく、失敗談も入れるべし。</w:t>
      </w:r>
    </w:p>
  </w:comment>
  <w:comment w:id="2" w:author="楽天株式会社" w:date="2014-04-19T16:39:00Z" w:initials="楽天株式会社">
    <w:p w14:paraId="1223E65F" w14:textId="46DA931D" w:rsidR="00BD4D7A" w:rsidRDefault="00BD4D7A">
      <w:pPr>
        <w:pStyle w:val="ae"/>
        <w:rPr>
          <w:lang w:eastAsia="ja-JP"/>
        </w:rPr>
      </w:pPr>
      <w:r>
        <w:rPr>
          <w:rStyle w:val="ad"/>
        </w:rPr>
        <w:annotationRef/>
      </w:r>
      <w:r>
        <w:rPr>
          <w:rFonts w:hint="eastAsia"/>
          <w:lang w:eastAsia="ja-JP"/>
        </w:rPr>
        <w:t>本当にステークホルダーか？</w:t>
      </w:r>
      <w:r>
        <w:rPr>
          <w:rFonts w:hint="eastAsia"/>
          <w:lang w:eastAsia="ja-JP"/>
        </w:rPr>
        <w:t xml:space="preserve"> </w:t>
      </w:r>
      <w:r>
        <w:rPr>
          <w:lang w:eastAsia="ja-JP"/>
        </w:rPr>
        <w:t>B</w:t>
      </w:r>
      <w:r>
        <w:rPr>
          <w:rFonts w:hint="eastAsia"/>
          <w:lang w:eastAsia="ja-JP"/>
        </w:rPr>
        <w:t>y Jutta</w:t>
      </w:r>
    </w:p>
  </w:comment>
  <w:comment w:id="3" w:author="楽天株式会社" w:date="2014-04-27T13:27:00Z" w:initials="楽天株式会社">
    <w:p w14:paraId="58B72186" w14:textId="048DE4A1" w:rsidR="00D557DB" w:rsidRDefault="00D557DB">
      <w:pPr>
        <w:pStyle w:val="ae"/>
        <w:rPr>
          <w:lang w:eastAsia="ja-JP"/>
        </w:rPr>
      </w:pPr>
      <w:r>
        <w:rPr>
          <w:rStyle w:val="ad"/>
        </w:rPr>
        <w:annotationRef/>
      </w:r>
      <w:r>
        <w:rPr>
          <w:rFonts w:hint="eastAsia"/>
          <w:lang w:eastAsia="ja-JP"/>
        </w:rPr>
        <w:t>Stakeholder</w:t>
      </w:r>
      <w:r>
        <w:rPr>
          <w:rFonts w:hint="eastAsia"/>
          <w:lang w:eastAsia="ja-JP"/>
        </w:rPr>
        <w:t>の定義を早期にした方が良い</w:t>
      </w:r>
    </w:p>
  </w:comment>
  <w:comment w:id="4" w:author="楽天株式会社" w:date="2014-04-21T08:55:00Z" w:initials="楽天株式会社">
    <w:p w14:paraId="0F52B7C3" w14:textId="73607600" w:rsidR="002B7573" w:rsidRDefault="002B7573">
      <w:pPr>
        <w:pStyle w:val="ae"/>
        <w:rPr>
          <w:lang w:eastAsia="ja-JP"/>
        </w:rPr>
      </w:pPr>
      <w:r>
        <w:rPr>
          <w:rStyle w:val="ad"/>
        </w:rPr>
        <w:annotationRef/>
      </w:r>
      <w:r>
        <w:rPr>
          <w:rFonts w:hint="eastAsia"/>
          <w:lang w:eastAsia="ja-JP"/>
        </w:rPr>
        <w:t>Agile Coach</w:t>
      </w:r>
      <w:r>
        <w:rPr>
          <w:rFonts w:hint="eastAsia"/>
          <w:lang w:eastAsia="ja-JP"/>
        </w:rPr>
        <w:t>と共に、その意味を説明すること。</w:t>
      </w:r>
    </w:p>
  </w:comment>
  <w:comment w:id="5" w:author="楽天株式会社" w:date="2014-04-20T16:44:00Z" w:initials="楽天株式会社">
    <w:p w14:paraId="6B414180" w14:textId="257D0242" w:rsidR="00B32F65" w:rsidRDefault="00B32F65">
      <w:pPr>
        <w:pStyle w:val="ae"/>
        <w:rPr>
          <w:lang w:eastAsia="ja-JP"/>
        </w:rPr>
      </w:pPr>
      <w:r>
        <w:rPr>
          <w:rStyle w:val="ad"/>
        </w:rPr>
        <w:annotationRef/>
      </w:r>
      <w:r>
        <w:rPr>
          <w:rFonts w:hint="eastAsia"/>
          <w:lang w:eastAsia="ja-JP"/>
        </w:rPr>
        <w:t>実質</w:t>
      </w:r>
      <w:r>
        <w:rPr>
          <w:rFonts w:hint="eastAsia"/>
          <w:lang w:eastAsia="ja-JP"/>
        </w:rPr>
        <w:t>we</w:t>
      </w:r>
      <w:r>
        <w:rPr>
          <w:rFonts w:hint="eastAsia"/>
          <w:lang w:eastAsia="ja-JP"/>
        </w:rPr>
        <w:t>だが、客観性の都合で</w:t>
      </w:r>
      <w:r>
        <w:rPr>
          <w:rFonts w:hint="eastAsia"/>
          <w:lang w:eastAsia="ja-JP"/>
        </w:rPr>
        <w:t>they</w:t>
      </w:r>
      <w:r>
        <w:rPr>
          <w:rFonts w:hint="eastAsia"/>
          <w:lang w:eastAsia="ja-JP"/>
        </w:rPr>
        <w:t>を使用。</w:t>
      </w:r>
    </w:p>
  </w:comment>
  <w:comment w:id="6" w:author="楽天株式会社" w:date="2014-04-27T11:30:00Z" w:initials="楽天株式会社">
    <w:p w14:paraId="127E2D7C" w14:textId="41906B84" w:rsidR="00326AB0" w:rsidRDefault="00326AB0">
      <w:pPr>
        <w:pStyle w:val="ae"/>
        <w:rPr>
          <w:lang w:eastAsia="ja-JP"/>
        </w:rPr>
      </w:pPr>
      <w:r>
        <w:rPr>
          <w:rStyle w:val="ad"/>
        </w:rPr>
        <w:annotationRef/>
      </w:r>
      <w:r>
        <w:rPr>
          <w:rFonts w:hint="eastAsia"/>
          <w:lang w:eastAsia="ja-JP"/>
        </w:rPr>
        <w:t>Android &amp; iOS</w:t>
      </w:r>
      <w:r>
        <w:rPr>
          <w:rFonts w:hint="eastAsia"/>
          <w:lang w:eastAsia="ja-JP"/>
        </w:rPr>
        <w:t>を明言する</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E54893" w14:textId="77777777" w:rsidR="00EF780F" w:rsidRDefault="00EF780F">
      <w:r>
        <w:separator/>
      </w:r>
    </w:p>
  </w:endnote>
  <w:endnote w:type="continuationSeparator" w:id="0">
    <w:p w14:paraId="0557BE8A" w14:textId="77777777" w:rsidR="00EF780F" w:rsidRDefault="00EF7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CenturySchlbk-Roman">
    <w:altName w:val="Cambria"/>
    <w:panose1 w:val="00000000000000000000"/>
    <w:charset w:val="00"/>
    <w:family w:val="swiss"/>
    <w:notTrueType/>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NewCentu">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0D85F97F" w:rsidR="0091653A" w:rsidRPr="00AA7AD2" w:rsidRDefault="0091653A"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A757E5">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91653A" w:rsidRDefault="0091653A">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52336" w14:textId="77777777" w:rsidR="00EF780F" w:rsidRPr="00961868" w:rsidRDefault="00EF780F">
      <w:pPr>
        <w:rPr>
          <w:rFonts w:ascii="NewCenturySchlbk" w:hAnsi="NewCenturySchlbk"/>
        </w:rPr>
      </w:pPr>
      <w:r w:rsidRPr="00961868">
        <w:rPr>
          <w:rFonts w:ascii="NewCenturySchlbk" w:hAnsi="NewCenturySchlbk"/>
        </w:rPr>
        <w:separator/>
      </w:r>
    </w:p>
  </w:footnote>
  <w:footnote w:type="continuationSeparator" w:id="0">
    <w:p w14:paraId="359E79F9" w14:textId="77777777" w:rsidR="00EF780F" w:rsidRDefault="00EF78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3">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14"/>
  </w:num>
  <w:num w:numId="6">
    <w:abstractNumId w:val="12"/>
  </w:num>
  <w:num w:numId="7">
    <w:abstractNumId w:val="11"/>
  </w:num>
  <w:num w:numId="8">
    <w:abstractNumId w:val="15"/>
  </w:num>
  <w:num w:numId="9">
    <w:abstractNumId w:val="0"/>
  </w:num>
  <w:num w:numId="10">
    <w:abstractNumId w:val="16"/>
  </w:num>
  <w:num w:numId="11">
    <w:abstractNumId w:val="8"/>
  </w:num>
  <w:num w:numId="12">
    <w:abstractNumId w:val="10"/>
  </w:num>
  <w:num w:numId="13">
    <w:abstractNumId w:val="6"/>
  </w:num>
  <w:num w:numId="14">
    <w:abstractNumId w:val="7"/>
  </w:num>
  <w:num w:numId="15">
    <w:abstractNumId w:val="9"/>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720"/>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A9E"/>
    <w:rsid w:val="00000D39"/>
    <w:rsid w:val="00000F75"/>
    <w:rsid w:val="00001215"/>
    <w:rsid w:val="00001817"/>
    <w:rsid w:val="00002404"/>
    <w:rsid w:val="00005753"/>
    <w:rsid w:val="00005FA8"/>
    <w:rsid w:val="000064FA"/>
    <w:rsid w:val="000104E9"/>
    <w:rsid w:val="00011A5E"/>
    <w:rsid w:val="000127D9"/>
    <w:rsid w:val="00012C5F"/>
    <w:rsid w:val="000133AC"/>
    <w:rsid w:val="000145ED"/>
    <w:rsid w:val="00014733"/>
    <w:rsid w:val="00015272"/>
    <w:rsid w:val="000167DF"/>
    <w:rsid w:val="00020F17"/>
    <w:rsid w:val="0002269B"/>
    <w:rsid w:val="000229F5"/>
    <w:rsid w:val="00024F50"/>
    <w:rsid w:val="00025C61"/>
    <w:rsid w:val="00027F5A"/>
    <w:rsid w:val="00031B3C"/>
    <w:rsid w:val="00033390"/>
    <w:rsid w:val="000354C3"/>
    <w:rsid w:val="00037218"/>
    <w:rsid w:val="000377E9"/>
    <w:rsid w:val="00037BC2"/>
    <w:rsid w:val="00040717"/>
    <w:rsid w:val="00041668"/>
    <w:rsid w:val="0004185F"/>
    <w:rsid w:val="00043CCF"/>
    <w:rsid w:val="00043D48"/>
    <w:rsid w:val="000444AE"/>
    <w:rsid w:val="0004479B"/>
    <w:rsid w:val="0005088A"/>
    <w:rsid w:val="000508DA"/>
    <w:rsid w:val="000511D0"/>
    <w:rsid w:val="0005368C"/>
    <w:rsid w:val="00053916"/>
    <w:rsid w:val="00053C29"/>
    <w:rsid w:val="0005644E"/>
    <w:rsid w:val="000572A7"/>
    <w:rsid w:val="00057D93"/>
    <w:rsid w:val="00057F78"/>
    <w:rsid w:val="000608FC"/>
    <w:rsid w:val="00061195"/>
    <w:rsid w:val="0006202E"/>
    <w:rsid w:val="00063062"/>
    <w:rsid w:val="00063C21"/>
    <w:rsid w:val="00064AC9"/>
    <w:rsid w:val="000657FD"/>
    <w:rsid w:val="00066AFB"/>
    <w:rsid w:val="000711B2"/>
    <w:rsid w:val="00071242"/>
    <w:rsid w:val="000713C6"/>
    <w:rsid w:val="000726D2"/>
    <w:rsid w:val="000726D4"/>
    <w:rsid w:val="00072E6E"/>
    <w:rsid w:val="000738E0"/>
    <w:rsid w:val="00074444"/>
    <w:rsid w:val="000746E0"/>
    <w:rsid w:val="00074FF3"/>
    <w:rsid w:val="00075B0F"/>
    <w:rsid w:val="00075C58"/>
    <w:rsid w:val="00075C67"/>
    <w:rsid w:val="000801E0"/>
    <w:rsid w:val="0008082C"/>
    <w:rsid w:val="00082323"/>
    <w:rsid w:val="000838B5"/>
    <w:rsid w:val="00084077"/>
    <w:rsid w:val="00084787"/>
    <w:rsid w:val="00087604"/>
    <w:rsid w:val="00087D56"/>
    <w:rsid w:val="00090060"/>
    <w:rsid w:val="00090E14"/>
    <w:rsid w:val="00090E32"/>
    <w:rsid w:val="00090E88"/>
    <w:rsid w:val="00091005"/>
    <w:rsid w:val="000910AA"/>
    <w:rsid w:val="00095EB4"/>
    <w:rsid w:val="000969D6"/>
    <w:rsid w:val="00097173"/>
    <w:rsid w:val="000972C2"/>
    <w:rsid w:val="000976A2"/>
    <w:rsid w:val="000A00C5"/>
    <w:rsid w:val="000A1181"/>
    <w:rsid w:val="000A14E7"/>
    <w:rsid w:val="000A197D"/>
    <w:rsid w:val="000A24AD"/>
    <w:rsid w:val="000A25B8"/>
    <w:rsid w:val="000A36AC"/>
    <w:rsid w:val="000A3E73"/>
    <w:rsid w:val="000A3EB0"/>
    <w:rsid w:val="000A47D7"/>
    <w:rsid w:val="000A5876"/>
    <w:rsid w:val="000A593C"/>
    <w:rsid w:val="000A5C0C"/>
    <w:rsid w:val="000A63CF"/>
    <w:rsid w:val="000A6E19"/>
    <w:rsid w:val="000A7858"/>
    <w:rsid w:val="000B05A9"/>
    <w:rsid w:val="000B0894"/>
    <w:rsid w:val="000B1D7A"/>
    <w:rsid w:val="000B2DC4"/>
    <w:rsid w:val="000B3219"/>
    <w:rsid w:val="000B3742"/>
    <w:rsid w:val="000B383A"/>
    <w:rsid w:val="000B3EC7"/>
    <w:rsid w:val="000B4579"/>
    <w:rsid w:val="000B4F57"/>
    <w:rsid w:val="000B616B"/>
    <w:rsid w:val="000B7C18"/>
    <w:rsid w:val="000C0F4C"/>
    <w:rsid w:val="000C171E"/>
    <w:rsid w:val="000C214F"/>
    <w:rsid w:val="000C2D50"/>
    <w:rsid w:val="000C3136"/>
    <w:rsid w:val="000C3DB5"/>
    <w:rsid w:val="000C50CE"/>
    <w:rsid w:val="000C62E4"/>
    <w:rsid w:val="000D04F4"/>
    <w:rsid w:val="000D0A57"/>
    <w:rsid w:val="000D3987"/>
    <w:rsid w:val="000D420A"/>
    <w:rsid w:val="000D686F"/>
    <w:rsid w:val="000E2307"/>
    <w:rsid w:val="000E2737"/>
    <w:rsid w:val="000E4F24"/>
    <w:rsid w:val="000E50F0"/>
    <w:rsid w:val="000E5C1E"/>
    <w:rsid w:val="000E63AB"/>
    <w:rsid w:val="000E6FC2"/>
    <w:rsid w:val="000F0279"/>
    <w:rsid w:val="000F1189"/>
    <w:rsid w:val="000F182A"/>
    <w:rsid w:val="000F29E6"/>
    <w:rsid w:val="000F3AFE"/>
    <w:rsid w:val="000F426D"/>
    <w:rsid w:val="000F437F"/>
    <w:rsid w:val="000F4D96"/>
    <w:rsid w:val="000F6501"/>
    <w:rsid w:val="00100D63"/>
    <w:rsid w:val="0010132A"/>
    <w:rsid w:val="0010158E"/>
    <w:rsid w:val="001016D1"/>
    <w:rsid w:val="001021B6"/>
    <w:rsid w:val="00102AAA"/>
    <w:rsid w:val="00103E7A"/>
    <w:rsid w:val="00104457"/>
    <w:rsid w:val="0010469C"/>
    <w:rsid w:val="00105510"/>
    <w:rsid w:val="001055FE"/>
    <w:rsid w:val="00105792"/>
    <w:rsid w:val="00105936"/>
    <w:rsid w:val="001077DD"/>
    <w:rsid w:val="00110427"/>
    <w:rsid w:val="00110D70"/>
    <w:rsid w:val="00112105"/>
    <w:rsid w:val="00113329"/>
    <w:rsid w:val="001133D4"/>
    <w:rsid w:val="00116336"/>
    <w:rsid w:val="00116B2A"/>
    <w:rsid w:val="00116B9B"/>
    <w:rsid w:val="00116D7D"/>
    <w:rsid w:val="0012099F"/>
    <w:rsid w:val="00120E5F"/>
    <w:rsid w:val="00122471"/>
    <w:rsid w:val="001228D2"/>
    <w:rsid w:val="001229AE"/>
    <w:rsid w:val="00123741"/>
    <w:rsid w:val="00124BAC"/>
    <w:rsid w:val="00124CFE"/>
    <w:rsid w:val="001251A9"/>
    <w:rsid w:val="00126426"/>
    <w:rsid w:val="00126EA5"/>
    <w:rsid w:val="00127AA4"/>
    <w:rsid w:val="00130578"/>
    <w:rsid w:val="00133DC0"/>
    <w:rsid w:val="001378C1"/>
    <w:rsid w:val="00142096"/>
    <w:rsid w:val="00142C45"/>
    <w:rsid w:val="001456E3"/>
    <w:rsid w:val="001457E2"/>
    <w:rsid w:val="00145B7F"/>
    <w:rsid w:val="00145CCD"/>
    <w:rsid w:val="00146456"/>
    <w:rsid w:val="0014682D"/>
    <w:rsid w:val="0015126F"/>
    <w:rsid w:val="00153D3E"/>
    <w:rsid w:val="00154211"/>
    <w:rsid w:val="0015430B"/>
    <w:rsid w:val="00155068"/>
    <w:rsid w:val="00155C16"/>
    <w:rsid w:val="00162AFD"/>
    <w:rsid w:val="00163FC5"/>
    <w:rsid w:val="0016514D"/>
    <w:rsid w:val="00165175"/>
    <w:rsid w:val="00170549"/>
    <w:rsid w:val="00170A49"/>
    <w:rsid w:val="00170B2C"/>
    <w:rsid w:val="00172E85"/>
    <w:rsid w:val="00172F79"/>
    <w:rsid w:val="00173B17"/>
    <w:rsid w:val="001745ED"/>
    <w:rsid w:val="00174A10"/>
    <w:rsid w:val="00177064"/>
    <w:rsid w:val="00177EBA"/>
    <w:rsid w:val="00180135"/>
    <w:rsid w:val="00181374"/>
    <w:rsid w:val="00181633"/>
    <w:rsid w:val="00181EC1"/>
    <w:rsid w:val="00182F45"/>
    <w:rsid w:val="00183091"/>
    <w:rsid w:val="00183E0F"/>
    <w:rsid w:val="00184402"/>
    <w:rsid w:val="00184555"/>
    <w:rsid w:val="00184749"/>
    <w:rsid w:val="00185C17"/>
    <w:rsid w:val="00186D61"/>
    <w:rsid w:val="0018733C"/>
    <w:rsid w:val="001873B7"/>
    <w:rsid w:val="001874A0"/>
    <w:rsid w:val="00187955"/>
    <w:rsid w:val="00192CD6"/>
    <w:rsid w:val="00194460"/>
    <w:rsid w:val="00195062"/>
    <w:rsid w:val="001958A5"/>
    <w:rsid w:val="001959C6"/>
    <w:rsid w:val="001959DD"/>
    <w:rsid w:val="00197D81"/>
    <w:rsid w:val="00197E19"/>
    <w:rsid w:val="00197F6D"/>
    <w:rsid w:val="001A0CA4"/>
    <w:rsid w:val="001A1748"/>
    <w:rsid w:val="001A1D7A"/>
    <w:rsid w:val="001A2103"/>
    <w:rsid w:val="001A3183"/>
    <w:rsid w:val="001A38DA"/>
    <w:rsid w:val="001A3D50"/>
    <w:rsid w:val="001A4E8A"/>
    <w:rsid w:val="001A6317"/>
    <w:rsid w:val="001A7185"/>
    <w:rsid w:val="001A781D"/>
    <w:rsid w:val="001B117C"/>
    <w:rsid w:val="001B1205"/>
    <w:rsid w:val="001B1E2C"/>
    <w:rsid w:val="001B3F9D"/>
    <w:rsid w:val="001B67C4"/>
    <w:rsid w:val="001B6A5C"/>
    <w:rsid w:val="001C14C8"/>
    <w:rsid w:val="001C37CC"/>
    <w:rsid w:val="001C6145"/>
    <w:rsid w:val="001C70C3"/>
    <w:rsid w:val="001C72D1"/>
    <w:rsid w:val="001C7D0B"/>
    <w:rsid w:val="001C7DC7"/>
    <w:rsid w:val="001D059F"/>
    <w:rsid w:val="001D09B4"/>
    <w:rsid w:val="001D18E6"/>
    <w:rsid w:val="001D1BA8"/>
    <w:rsid w:val="001D3BA7"/>
    <w:rsid w:val="001D4089"/>
    <w:rsid w:val="001D48C3"/>
    <w:rsid w:val="001D51F6"/>
    <w:rsid w:val="001D5877"/>
    <w:rsid w:val="001D61C9"/>
    <w:rsid w:val="001D7C2D"/>
    <w:rsid w:val="001E01EC"/>
    <w:rsid w:val="001E1F58"/>
    <w:rsid w:val="001E2BCA"/>
    <w:rsid w:val="001E2CA0"/>
    <w:rsid w:val="001E4043"/>
    <w:rsid w:val="001E4162"/>
    <w:rsid w:val="001E51D6"/>
    <w:rsid w:val="001E5500"/>
    <w:rsid w:val="001E5650"/>
    <w:rsid w:val="001E5A2A"/>
    <w:rsid w:val="001F0B97"/>
    <w:rsid w:val="001F13D5"/>
    <w:rsid w:val="001F1B0F"/>
    <w:rsid w:val="001F28F2"/>
    <w:rsid w:val="001F5BDA"/>
    <w:rsid w:val="001F6AFD"/>
    <w:rsid w:val="00200FBA"/>
    <w:rsid w:val="002010E1"/>
    <w:rsid w:val="0020120B"/>
    <w:rsid w:val="00201EA1"/>
    <w:rsid w:val="00202E55"/>
    <w:rsid w:val="00206A12"/>
    <w:rsid w:val="00206AEB"/>
    <w:rsid w:val="00206CD0"/>
    <w:rsid w:val="0020712A"/>
    <w:rsid w:val="0021106E"/>
    <w:rsid w:val="00212117"/>
    <w:rsid w:val="00212A2D"/>
    <w:rsid w:val="00212F0A"/>
    <w:rsid w:val="00214280"/>
    <w:rsid w:val="00214B90"/>
    <w:rsid w:val="002204AF"/>
    <w:rsid w:val="00221AB9"/>
    <w:rsid w:val="00222BCF"/>
    <w:rsid w:val="00222F69"/>
    <w:rsid w:val="00223899"/>
    <w:rsid w:val="002244CD"/>
    <w:rsid w:val="00224B45"/>
    <w:rsid w:val="00224C00"/>
    <w:rsid w:val="0022572C"/>
    <w:rsid w:val="0022625B"/>
    <w:rsid w:val="00226B24"/>
    <w:rsid w:val="0022780C"/>
    <w:rsid w:val="002278D4"/>
    <w:rsid w:val="00227BB2"/>
    <w:rsid w:val="00227F9F"/>
    <w:rsid w:val="002304A8"/>
    <w:rsid w:val="0023199A"/>
    <w:rsid w:val="00233002"/>
    <w:rsid w:val="00233BFE"/>
    <w:rsid w:val="00234FC1"/>
    <w:rsid w:val="00235521"/>
    <w:rsid w:val="00235A7E"/>
    <w:rsid w:val="00235C81"/>
    <w:rsid w:val="0024087A"/>
    <w:rsid w:val="00240E77"/>
    <w:rsid w:val="00241DAB"/>
    <w:rsid w:val="002423F2"/>
    <w:rsid w:val="002426A5"/>
    <w:rsid w:val="002454B2"/>
    <w:rsid w:val="00246AF8"/>
    <w:rsid w:val="00253560"/>
    <w:rsid w:val="002541ED"/>
    <w:rsid w:val="00254AFF"/>
    <w:rsid w:val="00254C87"/>
    <w:rsid w:val="00255166"/>
    <w:rsid w:val="0025555E"/>
    <w:rsid w:val="00255D3D"/>
    <w:rsid w:val="0025773C"/>
    <w:rsid w:val="002602D9"/>
    <w:rsid w:val="0026046D"/>
    <w:rsid w:val="00261E21"/>
    <w:rsid w:val="00262109"/>
    <w:rsid w:val="00262509"/>
    <w:rsid w:val="00262CC4"/>
    <w:rsid w:val="002634A3"/>
    <w:rsid w:val="00263A8E"/>
    <w:rsid w:val="00265D2C"/>
    <w:rsid w:val="00265D56"/>
    <w:rsid w:val="002661AF"/>
    <w:rsid w:val="0026698E"/>
    <w:rsid w:val="00267399"/>
    <w:rsid w:val="00267A2B"/>
    <w:rsid w:val="00271BF5"/>
    <w:rsid w:val="00271C59"/>
    <w:rsid w:val="00271F1E"/>
    <w:rsid w:val="002723AB"/>
    <w:rsid w:val="00272DF6"/>
    <w:rsid w:val="002746EA"/>
    <w:rsid w:val="00274C53"/>
    <w:rsid w:val="00274C66"/>
    <w:rsid w:val="002758F7"/>
    <w:rsid w:val="00276B1A"/>
    <w:rsid w:val="002772C7"/>
    <w:rsid w:val="00281820"/>
    <w:rsid w:val="002823BB"/>
    <w:rsid w:val="00283A87"/>
    <w:rsid w:val="00284075"/>
    <w:rsid w:val="00285272"/>
    <w:rsid w:val="00290336"/>
    <w:rsid w:val="0029071E"/>
    <w:rsid w:val="0029154E"/>
    <w:rsid w:val="0029193D"/>
    <w:rsid w:val="00292366"/>
    <w:rsid w:val="00294BF2"/>
    <w:rsid w:val="00295408"/>
    <w:rsid w:val="0029570C"/>
    <w:rsid w:val="00295BD6"/>
    <w:rsid w:val="002A1419"/>
    <w:rsid w:val="002A1721"/>
    <w:rsid w:val="002A252D"/>
    <w:rsid w:val="002A2E2A"/>
    <w:rsid w:val="002A30AF"/>
    <w:rsid w:val="002A3594"/>
    <w:rsid w:val="002A588C"/>
    <w:rsid w:val="002A5C1E"/>
    <w:rsid w:val="002A6164"/>
    <w:rsid w:val="002A68A5"/>
    <w:rsid w:val="002A6B52"/>
    <w:rsid w:val="002A702D"/>
    <w:rsid w:val="002A7305"/>
    <w:rsid w:val="002A7351"/>
    <w:rsid w:val="002A7A60"/>
    <w:rsid w:val="002B0055"/>
    <w:rsid w:val="002B0938"/>
    <w:rsid w:val="002B44C1"/>
    <w:rsid w:val="002B59E3"/>
    <w:rsid w:val="002B727A"/>
    <w:rsid w:val="002B7573"/>
    <w:rsid w:val="002B7605"/>
    <w:rsid w:val="002C1289"/>
    <w:rsid w:val="002C2BE7"/>
    <w:rsid w:val="002C6040"/>
    <w:rsid w:val="002C60D2"/>
    <w:rsid w:val="002C6B50"/>
    <w:rsid w:val="002C71C8"/>
    <w:rsid w:val="002D026B"/>
    <w:rsid w:val="002D0330"/>
    <w:rsid w:val="002D10F0"/>
    <w:rsid w:val="002D5875"/>
    <w:rsid w:val="002D6928"/>
    <w:rsid w:val="002D6935"/>
    <w:rsid w:val="002E0DE6"/>
    <w:rsid w:val="002E1CE9"/>
    <w:rsid w:val="002E1E95"/>
    <w:rsid w:val="002E447B"/>
    <w:rsid w:val="002E6283"/>
    <w:rsid w:val="002E6B5D"/>
    <w:rsid w:val="002E7D46"/>
    <w:rsid w:val="002E7FCF"/>
    <w:rsid w:val="002F1AF7"/>
    <w:rsid w:val="002F29B6"/>
    <w:rsid w:val="002F3131"/>
    <w:rsid w:val="002F3E2C"/>
    <w:rsid w:val="002F4BAA"/>
    <w:rsid w:val="002F5500"/>
    <w:rsid w:val="002F668D"/>
    <w:rsid w:val="002F6B66"/>
    <w:rsid w:val="002F731D"/>
    <w:rsid w:val="003032FA"/>
    <w:rsid w:val="00303A08"/>
    <w:rsid w:val="003041FA"/>
    <w:rsid w:val="00305BE3"/>
    <w:rsid w:val="00306EA6"/>
    <w:rsid w:val="00310F06"/>
    <w:rsid w:val="00311904"/>
    <w:rsid w:val="003157A1"/>
    <w:rsid w:val="00316020"/>
    <w:rsid w:val="00316B46"/>
    <w:rsid w:val="00316F93"/>
    <w:rsid w:val="00317CF3"/>
    <w:rsid w:val="003202D7"/>
    <w:rsid w:val="0032075B"/>
    <w:rsid w:val="0032513C"/>
    <w:rsid w:val="00326785"/>
    <w:rsid w:val="00326AB0"/>
    <w:rsid w:val="00326CF9"/>
    <w:rsid w:val="003278D6"/>
    <w:rsid w:val="003304EE"/>
    <w:rsid w:val="003307E1"/>
    <w:rsid w:val="003328BC"/>
    <w:rsid w:val="00332EBA"/>
    <w:rsid w:val="0033352E"/>
    <w:rsid w:val="00334CDE"/>
    <w:rsid w:val="0034030D"/>
    <w:rsid w:val="00340774"/>
    <w:rsid w:val="00340DA7"/>
    <w:rsid w:val="00341C23"/>
    <w:rsid w:val="00341E24"/>
    <w:rsid w:val="00342293"/>
    <w:rsid w:val="0034289D"/>
    <w:rsid w:val="003438B8"/>
    <w:rsid w:val="00343F83"/>
    <w:rsid w:val="00344291"/>
    <w:rsid w:val="00346709"/>
    <w:rsid w:val="00346FFE"/>
    <w:rsid w:val="00347892"/>
    <w:rsid w:val="00350E85"/>
    <w:rsid w:val="00351232"/>
    <w:rsid w:val="00351E29"/>
    <w:rsid w:val="00354914"/>
    <w:rsid w:val="00354A10"/>
    <w:rsid w:val="0035563D"/>
    <w:rsid w:val="0035571A"/>
    <w:rsid w:val="003557B9"/>
    <w:rsid w:val="00361E8F"/>
    <w:rsid w:val="00362CAD"/>
    <w:rsid w:val="00362F16"/>
    <w:rsid w:val="00363CEC"/>
    <w:rsid w:val="00364621"/>
    <w:rsid w:val="00364D3A"/>
    <w:rsid w:val="00365A0B"/>
    <w:rsid w:val="00367488"/>
    <w:rsid w:val="00367854"/>
    <w:rsid w:val="00370CCE"/>
    <w:rsid w:val="00373EBE"/>
    <w:rsid w:val="00373FE3"/>
    <w:rsid w:val="00376C4A"/>
    <w:rsid w:val="0038018B"/>
    <w:rsid w:val="00380543"/>
    <w:rsid w:val="00380920"/>
    <w:rsid w:val="00380A06"/>
    <w:rsid w:val="003813B5"/>
    <w:rsid w:val="0038289E"/>
    <w:rsid w:val="00383498"/>
    <w:rsid w:val="00383D2B"/>
    <w:rsid w:val="00386C68"/>
    <w:rsid w:val="00391B03"/>
    <w:rsid w:val="00392636"/>
    <w:rsid w:val="003927E4"/>
    <w:rsid w:val="0039343F"/>
    <w:rsid w:val="00394FCE"/>
    <w:rsid w:val="003953BC"/>
    <w:rsid w:val="00396048"/>
    <w:rsid w:val="00396F2B"/>
    <w:rsid w:val="003A00DC"/>
    <w:rsid w:val="003A14BE"/>
    <w:rsid w:val="003A15E6"/>
    <w:rsid w:val="003A4015"/>
    <w:rsid w:val="003A425E"/>
    <w:rsid w:val="003B0CB9"/>
    <w:rsid w:val="003B1650"/>
    <w:rsid w:val="003B1B21"/>
    <w:rsid w:val="003B26E0"/>
    <w:rsid w:val="003B2E2F"/>
    <w:rsid w:val="003B4EE8"/>
    <w:rsid w:val="003B5F6B"/>
    <w:rsid w:val="003B7C5F"/>
    <w:rsid w:val="003B7E02"/>
    <w:rsid w:val="003C0AC0"/>
    <w:rsid w:val="003C0CD3"/>
    <w:rsid w:val="003C1782"/>
    <w:rsid w:val="003C1856"/>
    <w:rsid w:val="003C1D6E"/>
    <w:rsid w:val="003C1DC1"/>
    <w:rsid w:val="003C49E5"/>
    <w:rsid w:val="003C5571"/>
    <w:rsid w:val="003C5E65"/>
    <w:rsid w:val="003C6830"/>
    <w:rsid w:val="003C7A9D"/>
    <w:rsid w:val="003D075A"/>
    <w:rsid w:val="003D28DC"/>
    <w:rsid w:val="003D3177"/>
    <w:rsid w:val="003D3D3F"/>
    <w:rsid w:val="003D4E61"/>
    <w:rsid w:val="003D7E3F"/>
    <w:rsid w:val="003E05B5"/>
    <w:rsid w:val="003E05BF"/>
    <w:rsid w:val="003E0953"/>
    <w:rsid w:val="003E0B5E"/>
    <w:rsid w:val="003E3515"/>
    <w:rsid w:val="003E3865"/>
    <w:rsid w:val="003E633F"/>
    <w:rsid w:val="003E6A43"/>
    <w:rsid w:val="003E71F9"/>
    <w:rsid w:val="003E76CA"/>
    <w:rsid w:val="003F0F6C"/>
    <w:rsid w:val="003F0F8B"/>
    <w:rsid w:val="003F1276"/>
    <w:rsid w:val="003F161B"/>
    <w:rsid w:val="003F298E"/>
    <w:rsid w:val="003F3876"/>
    <w:rsid w:val="003F4F0A"/>
    <w:rsid w:val="00400012"/>
    <w:rsid w:val="00401184"/>
    <w:rsid w:val="00403607"/>
    <w:rsid w:val="004037F3"/>
    <w:rsid w:val="00403C23"/>
    <w:rsid w:val="00405CEF"/>
    <w:rsid w:val="00406186"/>
    <w:rsid w:val="004062BC"/>
    <w:rsid w:val="00406BF5"/>
    <w:rsid w:val="004075F8"/>
    <w:rsid w:val="004078BE"/>
    <w:rsid w:val="00407BB4"/>
    <w:rsid w:val="004109E3"/>
    <w:rsid w:val="00412B6C"/>
    <w:rsid w:val="00412C1A"/>
    <w:rsid w:val="00412F1D"/>
    <w:rsid w:val="00413404"/>
    <w:rsid w:val="00414A02"/>
    <w:rsid w:val="00416409"/>
    <w:rsid w:val="00416490"/>
    <w:rsid w:val="00417F48"/>
    <w:rsid w:val="004203F1"/>
    <w:rsid w:val="004210E9"/>
    <w:rsid w:val="00421DA5"/>
    <w:rsid w:val="00423548"/>
    <w:rsid w:val="004238A6"/>
    <w:rsid w:val="00423DE5"/>
    <w:rsid w:val="0042412D"/>
    <w:rsid w:val="00424B31"/>
    <w:rsid w:val="004260C9"/>
    <w:rsid w:val="0042791B"/>
    <w:rsid w:val="00430433"/>
    <w:rsid w:val="00432001"/>
    <w:rsid w:val="00432445"/>
    <w:rsid w:val="004329B6"/>
    <w:rsid w:val="00433D6E"/>
    <w:rsid w:val="00434EE6"/>
    <w:rsid w:val="004374E9"/>
    <w:rsid w:val="0043756B"/>
    <w:rsid w:val="00437C9C"/>
    <w:rsid w:val="004412DA"/>
    <w:rsid w:val="00441F49"/>
    <w:rsid w:val="00442F99"/>
    <w:rsid w:val="00444142"/>
    <w:rsid w:val="00444359"/>
    <w:rsid w:val="00444734"/>
    <w:rsid w:val="00445E24"/>
    <w:rsid w:val="00446C93"/>
    <w:rsid w:val="00446EFB"/>
    <w:rsid w:val="00447417"/>
    <w:rsid w:val="00447EDE"/>
    <w:rsid w:val="00450446"/>
    <w:rsid w:val="00450483"/>
    <w:rsid w:val="004540FE"/>
    <w:rsid w:val="00454295"/>
    <w:rsid w:val="004601FB"/>
    <w:rsid w:val="00461A4E"/>
    <w:rsid w:val="00461CD0"/>
    <w:rsid w:val="00462401"/>
    <w:rsid w:val="004625AE"/>
    <w:rsid w:val="004642E0"/>
    <w:rsid w:val="00466EB9"/>
    <w:rsid w:val="004671BF"/>
    <w:rsid w:val="004677FE"/>
    <w:rsid w:val="00471735"/>
    <w:rsid w:val="00471BB9"/>
    <w:rsid w:val="00471C4F"/>
    <w:rsid w:val="0047338D"/>
    <w:rsid w:val="004760C2"/>
    <w:rsid w:val="00476309"/>
    <w:rsid w:val="0047661E"/>
    <w:rsid w:val="00476FCD"/>
    <w:rsid w:val="004800AB"/>
    <w:rsid w:val="00481CE0"/>
    <w:rsid w:val="00482EAE"/>
    <w:rsid w:val="00484683"/>
    <w:rsid w:val="00484CE8"/>
    <w:rsid w:val="0048639B"/>
    <w:rsid w:val="004871E1"/>
    <w:rsid w:val="0049086B"/>
    <w:rsid w:val="004915D4"/>
    <w:rsid w:val="00492BC0"/>
    <w:rsid w:val="0049381A"/>
    <w:rsid w:val="00494380"/>
    <w:rsid w:val="00494FD9"/>
    <w:rsid w:val="00495D6C"/>
    <w:rsid w:val="00495FCA"/>
    <w:rsid w:val="004A0E3E"/>
    <w:rsid w:val="004A1CCD"/>
    <w:rsid w:val="004A6534"/>
    <w:rsid w:val="004A6E4F"/>
    <w:rsid w:val="004B09F8"/>
    <w:rsid w:val="004B1FBF"/>
    <w:rsid w:val="004B3961"/>
    <w:rsid w:val="004B3968"/>
    <w:rsid w:val="004B4DA2"/>
    <w:rsid w:val="004B643C"/>
    <w:rsid w:val="004B6671"/>
    <w:rsid w:val="004C0980"/>
    <w:rsid w:val="004C263D"/>
    <w:rsid w:val="004C3230"/>
    <w:rsid w:val="004C4C62"/>
    <w:rsid w:val="004C4EA5"/>
    <w:rsid w:val="004C5197"/>
    <w:rsid w:val="004C5FE4"/>
    <w:rsid w:val="004C6957"/>
    <w:rsid w:val="004C7628"/>
    <w:rsid w:val="004D086A"/>
    <w:rsid w:val="004D0B89"/>
    <w:rsid w:val="004D11EC"/>
    <w:rsid w:val="004D22D5"/>
    <w:rsid w:val="004D3C3C"/>
    <w:rsid w:val="004D3E9F"/>
    <w:rsid w:val="004D70B8"/>
    <w:rsid w:val="004D7468"/>
    <w:rsid w:val="004E038A"/>
    <w:rsid w:val="004E13A5"/>
    <w:rsid w:val="004E2A6B"/>
    <w:rsid w:val="004E3467"/>
    <w:rsid w:val="004E4320"/>
    <w:rsid w:val="004E5A73"/>
    <w:rsid w:val="004E61D9"/>
    <w:rsid w:val="004E62AF"/>
    <w:rsid w:val="004E64FF"/>
    <w:rsid w:val="004F1010"/>
    <w:rsid w:val="004F1690"/>
    <w:rsid w:val="004F369B"/>
    <w:rsid w:val="004F509B"/>
    <w:rsid w:val="004F79C6"/>
    <w:rsid w:val="004F7CC8"/>
    <w:rsid w:val="004F7F0D"/>
    <w:rsid w:val="0050071E"/>
    <w:rsid w:val="005030AD"/>
    <w:rsid w:val="005041AE"/>
    <w:rsid w:val="00504337"/>
    <w:rsid w:val="00504E20"/>
    <w:rsid w:val="00504F5C"/>
    <w:rsid w:val="00505E96"/>
    <w:rsid w:val="00507CEE"/>
    <w:rsid w:val="00510000"/>
    <w:rsid w:val="005109D7"/>
    <w:rsid w:val="00510F03"/>
    <w:rsid w:val="0051246B"/>
    <w:rsid w:val="0051366A"/>
    <w:rsid w:val="00514E28"/>
    <w:rsid w:val="005157DC"/>
    <w:rsid w:val="005157EB"/>
    <w:rsid w:val="00520376"/>
    <w:rsid w:val="0052166D"/>
    <w:rsid w:val="00521ABB"/>
    <w:rsid w:val="005224EA"/>
    <w:rsid w:val="005233F0"/>
    <w:rsid w:val="00523D49"/>
    <w:rsid w:val="00523DF1"/>
    <w:rsid w:val="00523E0A"/>
    <w:rsid w:val="00524E0F"/>
    <w:rsid w:val="00526C38"/>
    <w:rsid w:val="0052732F"/>
    <w:rsid w:val="00527754"/>
    <w:rsid w:val="00527972"/>
    <w:rsid w:val="0053069B"/>
    <w:rsid w:val="005306DA"/>
    <w:rsid w:val="00531394"/>
    <w:rsid w:val="0053172C"/>
    <w:rsid w:val="00531923"/>
    <w:rsid w:val="00532A63"/>
    <w:rsid w:val="0053380C"/>
    <w:rsid w:val="00533BFB"/>
    <w:rsid w:val="005344DD"/>
    <w:rsid w:val="00534892"/>
    <w:rsid w:val="00534C0F"/>
    <w:rsid w:val="00535E64"/>
    <w:rsid w:val="00536AC1"/>
    <w:rsid w:val="00536C65"/>
    <w:rsid w:val="005370A6"/>
    <w:rsid w:val="00540BF7"/>
    <w:rsid w:val="00540DB4"/>
    <w:rsid w:val="00541105"/>
    <w:rsid w:val="0054120A"/>
    <w:rsid w:val="0054280F"/>
    <w:rsid w:val="00542FD9"/>
    <w:rsid w:val="005443F1"/>
    <w:rsid w:val="00545AA4"/>
    <w:rsid w:val="005472AF"/>
    <w:rsid w:val="00547A0C"/>
    <w:rsid w:val="005532D3"/>
    <w:rsid w:val="00553645"/>
    <w:rsid w:val="005562F9"/>
    <w:rsid w:val="005609D4"/>
    <w:rsid w:val="00560B2C"/>
    <w:rsid w:val="00560FA0"/>
    <w:rsid w:val="00561074"/>
    <w:rsid w:val="00561303"/>
    <w:rsid w:val="005622D0"/>
    <w:rsid w:val="0056252A"/>
    <w:rsid w:val="00563FF8"/>
    <w:rsid w:val="005643C2"/>
    <w:rsid w:val="00564417"/>
    <w:rsid w:val="00564905"/>
    <w:rsid w:val="00564AE0"/>
    <w:rsid w:val="00564F95"/>
    <w:rsid w:val="00566A36"/>
    <w:rsid w:val="00566A8E"/>
    <w:rsid w:val="00566BED"/>
    <w:rsid w:val="0056784C"/>
    <w:rsid w:val="00567C84"/>
    <w:rsid w:val="00572EF3"/>
    <w:rsid w:val="005740E8"/>
    <w:rsid w:val="005741CC"/>
    <w:rsid w:val="00574791"/>
    <w:rsid w:val="00574B69"/>
    <w:rsid w:val="00575D34"/>
    <w:rsid w:val="005767FC"/>
    <w:rsid w:val="005774CD"/>
    <w:rsid w:val="00577F38"/>
    <w:rsid w:val="00580AE1"/>
    <w:rsid w:val="00580CC0"/>
    <w:rsid w:val="00581A04"/>
    <w:rsid w:val="00590ECF"/>
    <w:rsid w:val="005930F9"/>
    <w:rsid w:val="005942FF"/>
    <w:rsid w:val="0059455A"/>
    <w:rsid w:val="00595074"/>
    <w:rsid w:val="00596CF2"/>
    <w:rsid w:val="00596DB9"/>
    <w:rsid w:val="00596DBF"/>
    <w:rsid w:val="00597F88"/>
    <w:rsid w:val="005A1363"/>
    <w:rsid w:val="005A14A8"/>
    <w:rsid w:val="005A1BC7"/>
    <w:rsid w:val="005A1F38"/>
    <w:rsid w:val="005A70CC"/>
    <w:rsid w:val="005A76FC"/>
    <w:rsid w:val="005B18FD"/>
    <w:rsid w:val="005B1E70"/>
    <w:rsid w:val="005B2840"/>
    <w:rsid w:val="005B2928"/>
    <w:rsid w:val="005B33BE"/>
    <w:rsid w:val="005B43E8"/>
    <w:rsid w:val="005B58C7"/>
    <w:rsid w:val="005B6E55"/>
    <w:rsid w:val="005B748B"/>
    <w:rsid w:val="005C19A8"/>
    <w:rsid w:val="005C2571"/>
    <w:rsid w:val="005C3210"/>
    <w:rsid w:val="005C4421"/>
    <w:rsid w:val="005C52AE"/>
    <w:rsid w:val="005C7F81"/>
    <w:rsid w:val="005D0D5C"/>
    <w:rsid w:val="005D1E4D"/>
    <w:rsid w:val="005D2931"/>
    <w:rsid w:val="005D2A0B"/>
    <w:rsid w:val="005D2A2F"/>
    <w:rsid w:val="005D2E8E"/>
    <w:rsid w:val="005D32A1"/>
    <w:rsid w:val="005D51B0"/>
    <w:rsid w:val="005D5F67"/>
    <w:rsid w:val="005D6C4E"/>
    <w:rsid w:val="005D7AA9"/>
    <w:rsid w:val="005E0FB9"/>
    <w:rsid w:val="005E203C"/>
    <w:rsid w:val="005E29CD"/>
    <w:rsid w:val="005E3A66"/>
    <w:rsid w:val="005E40EC"/>
    <w:rsid w:val="005E4F68"/>
    <w:rsid w:val="005E649D"/>
    <w:rsid w:val="005F1FA5"/>
    <w:rsid w:val="005F2329"/>
    <w:rsid w:val="005F5092"/>
    <w:rsid w:val="005F6A39"/>
    <w:rsid w:val="005F6AF1"/>
    <w:rsid w:val="005F6F6F"/>
    <w:rsid w:val="005F7071"/>
    <w:rsid w:val="005F74B4"/>
    <w:rsid w:val="005F7ADC"/>
    <w:rsid w:val="00600383"/>
    <w:rsid w:val="006004B0"/>
    <w:rsid w:val="006004B7"/>
    <w:rsid w:val="006008CC"/>
    <w:rsid w:val="00601ACC"/>
    <w:rsid w:val="00601C19"/>
    <w:rsid w:val="00601E7E"/>
    <w:rsid w:val="00602400"/>
    <w:rsid w:val="0060275B"/>
    <w:rsid w:val="00602E92"/>
    <w:rsid w:val="006050CA"/>
    <w:rsid w:val="00607DAF"/>
    <w:rsid w:val="006119F9"/>
    <w:rsid w:val="00611A93"/>
    <w:rsid w:val="006121DC"/>
    <w:rsid w:val="00613399"/>
    <w:rsid w:val="006175C6"/>
    <w:rsid w:val="00620B72"/>
    <w:rsid w:val="00621594"/>
    <w:rsid w:val="00621C44"/>
    <w:rsid w:val="00622858"/>
    <w:rsid w:val="00623D27"/>
    <w:rsid w:val="0062415B"/>
    <w:rsid w:val="0062600B"/>
    <w:rsid w:val="006261C2"/>
    <w:rsid w:val="006264C3"/>
    <w:rsid w:val="00626CE3"/>
    <w:rsid w:val="00627AB1"/>
    <w:rsid w:val="006315C0"/>
    <w:rsid w:val="00631E5C"/>
    <w:rsid w:val="006330EE"/>
    <w:rsid w:val="0063342A"/>
    <w:rsid w:val="00635E41"/>
    <w:rsid w:val="00636D3B"/>
    <w:rsid w:val="00636FD4"/>
    <w:rsid w:val="00637A6F"/>
    <w:rsid w:val="0064103A"/>
    <w:rsid w:val="00641F62"/>
    <w:rsid w:val="00643B6B"/>
    <w:rsid w:val="00643DD6"/>
    <w:rsid w:val="006453A1"/>
    <w:rsid w:val="00645DA6"/>
    <w:rsid w:val="006470DF"/>
    <w:rsid w:val="00647867"/>
    <w:rsid w:val="00651108"/>
    <w:rsid w:val="0065207A"/>
    <w:rsid w:val="00652FA8"/>
    <w:rsid w:val="00654398"/>
    <w:rsid w:val="006554B7"/>
    <w:rsid w:val="00656731"/>
    <w:rsid w:val="00657700"/>
    <w:rsid w:val="00663048"/>
    <w:rsid w:val="00664363"/>
    <w:rsid w:val="00666A62"/>
    <w:rsid w:val="00667703"/>
    <w:rsid w:val="006702FC"/>
    <w:rsid w:val="006708AB"/>
    <w:rsid w:val="00672A45"/>
    <w:rsid w:val="00672DD0"/>
    <w:rsid w:val="00673B58"/>
    <w:rsid w:val="00674788"/>
    <w:rsid w:val="00674F77"/>
    <w:rsid w:val="00676AC7"/>
    <w:rsid w:val="00680484"/>
    <w:rsid w:val="00680FA4"/>
    <w:rsid w:val="00687386"/>
    <w:rsid w:val="006877A5"/>
    <w:rsid w:val="006878A7"/>
    <w:rsid w:val="00690912"/>
    <w:rsid w:val="006911CD"/>
    <w:rsid w:val="006918D6"/>
    <w:rsid w:val="00691A45"/>
    <w:rsid w:val="00692ED4"/>
    <w:rsid w:val="006935A6"/>
    <w:rsid w:val="0069420E"/>
    <w:rsid w:val="00694800"/>
    <w:rsid w:val="00694B52"/>
    <w:rsid w:val="00694E20"/>
    <w:rsid w:val="0069540E"/>
    <w:rsid w:val="006955A4"/>
    <w:rsid w:val="00695D95"/>
    <w:rsid w:val="00696130"/>
    <w:rsid w:val="00696E66"/>
    <w:rsid w:val="0069762A"/>
    <w:rsid w:val="006A154F"/>
    <w:rsid w:val="006A15D5"/>
    <w:rsid w:val="006A1B9C"/>
    <w:rsid w:val="006A28AE"/>
    <w:rsid w:val="006A40DA"/>
    <w:rsid w:val="006A421C"/>
    <w:rsid w:val="006A4D6F"/>
    <w:rsid w:val="006A594D"/>
    <w:rsid w:val="006B062D"/>
    <w:rsid w:val="006B0B3C"/>
    <w:rsid w:val="006B1158"/>
    <w:rsid w:val="006B14B6"/>
    <w:rsid w:val="006B1FB6"/>
    <w:rsid w:val="006B2199"/>
    <w:rsid w:val="006B2BF8"/>
    <w:rsid w:val="006B3101"/>
    <w:rsid w:val="006B34FE"/>
    <w:rsid w:val="006B4FF9"/>
    <w:rsid w:val="006B5F88"/>
    <w:rsid w:val="006B6F6F"/>
    <w:rsid w:val="006C01E8"/>
    <w:rsid w:val="006C1254"/>
    <w:rsid w:val="006C1CE6"/>
    <w:rsid w:val="006C219C"/>
    <w:rsid w:val="006C39C4"/>
    <w:rsid w:val="006C49F5"/>
    <w:rsid w:val="006C5174"/>
    <w:rsid w:val="006C56D3"/>
    <w:rsid w:val="006C58B6"/>
    <w:rsid w:val="006C5A3D"/>
    <w:rsid w:val="006C6458"/>
    <w:rsid w:val="006D022A"/>
    <w:rsid w:val="006D13E1"/>
    <w:rsid w:val="006D3797"/>
    <w:rsid w:val="006D464A"/>
    <w:rsid w:val="006D50EF"/>
    <w:rsid w:val="006D5407"/>
    <w:rsid w:val="006D55E5"/>
    <w:rsid w:val="006D57AC"/>
    <w:rsid w:val="006D5BB9"/>
    <w:rsid w:val="006D621A"/>
    <w:rsid w:val="006D7801"/>
    <w:rsid w:val="006E0A0C"/>
    <w:rsid w:val="006E25C4"/>
    <w:rsid w:val="006E284B"/>
    <w:rsid w:val="006E68DB"/>
    <w:rsid w:val="006E699E"/>
    <w:rsid w:val="006E6A01"/>
    <w:rsid w:val="006E7F5C"/>
    <w:rsid w:val="006F0C78"/>
    <w:rsid w:val="006F5C3C"/>
    <w:rsid w:val="006F64D5"/>
    <w:rsid w:val="00703052"/>
    <w:rsid w:val="00703E40"/>
    <w:rsid w:val="00704F2A"/>
    <w:rsid w:val="00705641"/>
    <w:rsid w:val="00705DC6"/>
    <w:rsid w:val="007060F8"/>
    <w:rsid w:val="00707451"/>
    <w:rsid w:val="00707AE4"/>
    <w:rsid w:val="0071079C"/>
    <w:rsid w:val="00712E8F"/>
    <w:rsid w:val="007131A0"/>
    <w:rsid w:val="0071334B"/>
    <w:rsid w:val="007145A4"/>
    <w:rsid w:val="00714F3C"/>
    <w:rsid w:val="007150A2"/>
    <w:rsid w:val="00715CC9"/>
    <w:rsid w:val="00715DEA"/>
    <w:rsid w:val="00715EBC"/>
    <w:rsid w:val="00715F12"/>
    <w:rsid w:val="0071777E"/>
    <w:rsid w:val="00717801"/>
    <w:rsid w:val="00720A7B"/>
    <w:rsid w:val="00721940"/>
    <w:rsid w:val="0072424E"/>
    <w:rsid w:val="00724FAE"/>
    <w:rsid w:val="00725984"/>
    <w:rsid w:val="00725A89"/>
    <w:rsid w:val="00726112"/>
    <w:rsid w:val="0072618F"/>
    <w:rsid w:val="007262AB"/>
    <w:rsid w:val="0072636F"/>
    <w:rsid w:val="0073036D"/>
    <w:rsid w:val="00730436"/>
    <w:rsid w:val="00730A04"/>
    <w:rsid w:val="00731142"/>
    <w:rsid w:val="00732029"/>
    <w:rsid w:val="0073232D"/>
    <w:rsid w:val="00732A2C"/>
    <w:rsid w:val="00734AD4"/>
    <w:rsid w:val="007355B0"/>
    <w:rsid w:val="00735B7D"/>
    <w:rsid w:val="00736763"/>
    <w:rsid w:val="00736E22"/>
    <w:rsid w:val="007372F8"/>
    <w:rsid w:val="00737C8F"/>
    <w:rsid w:val="00740466"/>
    <w:rsid w:val="0074151E"/>
    <w:rsid w:val="00741531"/>
    <w:rsid w:val="00742838"/>
    <w:rsid w:val="00743E16"/>
    <w:rsid w:val="00744430"/>
    <w:rsid w:val="00744BCE"/>
    <w:rsid w:val="0074625F"/>
    <w:rsid w:val="007464EA"/>
    <w:rsid w:val="007500BA"/>
    <w:rsid w:val="007517F3"/>
    <w:rsid w:val="007525B8"/>
    <w:rsid w:val="00752C6F"/>
    <w:rsid w:val="007538E0"/>
    <w:rsid w:val="00753C69"/>
    <w:rsid w:val="00753E93"/>
    <w:rsid w:val="007546EA"/>
    <w:rsid w:val="00757A65"/>
    <w:rsid w:val="00757AF3"/>
    <w:rsid w:val="0076128B"/>
    <w:rsid w:val="007619B8"/>
    <w:rsid w:val="0076441E"/>
    <w:rsid w:val="00764552"/>
    <w:rsid w:val="00764579"/>
    <w:rsid w:val="0076482B"/>
    <w:rsid w:val="0076484C"/>
    <w:rsid w:val="00772295"/>
    <w:rsid w:val="00774163"/>
    <w:rsid w:val="00774D11"/>
    <w:rsid w:val="00775548"/>
    <w:rsid w:val="0077641B"/>
    <w:rsid w:val="00776446"/>
    <w:rsid w:val="00780404"/>
    <w:rsid w:val="00782890"/>
    <w:rsid w:val="007829F7"/>
    <w:rsid w:val="00784427"/>
    <w:rsid w:val="007871A2"/>
    <w:rsid w:val="00791C4C"/>
    <w:rsid w:val="00791CEA"/>
    <w:rsid w:val="00793136"/>
    <w:rsid w:val="0079389F"/>
    <w:rsid w:val="00793AC8"/>
    <w:rsid w:val="00793FED"/>
    <w:rsid w:val="00796413"/>
    <w:rsid w:val="00797614"/>
    <w:rsid w:val="007A0D49"/>
    <w:rsid w:val="007A291A"/>
    <w:rsid w:val="007A2C7D"/>
    <w:rsid w:val="007A4321"/>
    <w:rsid w:val="007A4B02"/>
    <w:rsid w:val="007A4FF7"/>
    <w:rsid w:val="007A50E9"/>
    <w:rsid w:val="007A5729"/>
    <w:rsid w:val="007B00A5"/>
    <w:rsid w:val="007B3BE5"/>
    <w:rsid w:val="007B42CB"/>
    <w:rsid w:val="007B447B"/>
    <w:rsid w:val="007B45C7"/>
    <w:rsid w:val="007B6342"/>
    <w:rsid w:val="007B638C"/>
    <w:rsid w:val="007B71BB"/>
    <w:rsid w:val="007B7982"/>
    <w:rsid w:val="007C009A"/>
    <w:rsid w:val="007C026C"/>
    <w:rsid w:val="007C14F8"/>
    <w:rsid w:val="007C3ED0"/>
    <w:rsid w:val="007C5233"/>
    <w:rsid w:val="007C5B78"/>
    <w:rsid w:val="007C5EFC"/>
    <w:rsid w:val="007C727D"/>
    <w:rsid w:val="007C72DA"/>
    <w:rsid w:val="007C779D"/>
    <w:rsid w:val="007D100D"/>
    <w:rsid w:val="007D2101"/>
    <w:rsid w:val="007D26BF"/>
    <w:rsid w:val="007D2E50"/>
    <w:rsid w:val="007D3613"/>
    <w:rsid w:val="007D38C6"/>
    <w:rsid w:val="007D46D7"/>
    <w:rsid w:val="007D4FE2"/>
    <w:rsid w:val="007D5BC7"/>
    <w:rsid w:val="007E0C12"/>
    <w:rsid w:val="007E310E"/>
    <w:rsid w:val="007E4576"/>
    <w:rsid w:val="007E47AD"/>
    <w:rsid w:val="007E79A6"/>
    <w:rsid w:val="007F130C"/>
    <w:rsid w:val="007F42BF"/>
    <w:rsid w:val="007F5376"/>
    <w:rsid w:val="007F5F4A"/>
    <w:rsid w:val="007F72FE"/>
    <w:rsid w:val="007F7503"/>
    <w:rsid w:val="007F786E"/>
    <w:rsid w:val="00800846"/>
    <w:rsid w:val="0080171A"/>
    <w:rsid w:val="0080271B"/>
    <w:rsid w:val="008057DF"/>
    <w:rsid w:val="00805B90"/>
    <w:rsid w:val="00806F4A"/>
    <w:rsid w:val="008111E7"/>
    <w:rsid w:val="0081201C"/>
    <w:rsid w:val="0081353D"/>
    <w:rsid w:val="00813872"/>
    <w:rsid w:val="00813ED5"/>
    <w:rsid w:val="008159D7"/>
    <w:rsid w:val="008168D6"/>
    <w:rsid w:val="00825145"/>
    <w:rsid w:val="0082614E"/>
    <w:rsid w:val="008270DB"/>
    <w:rsid w:val="0082727C"/>
    <w:rsid w:val="008308B8"/>
    <w:rsid w:val="00830C99"/>
    <w:rsid w:val="00832DCE"/>
    <w:rsid w:val="00832E82"/>
    <w:rsid w:val="00832EA2"/>
    <w:rsid w:val="00833CE1"/>
    <w:rsid w:val="00834995"/>
    <w:rsid w:val="00834B7A"/>
    <w:rsid w:val="00834FC6"/>
    <w:rsid w:val="0083550B"/>
    <w:rsid w:val="00837739"/>
    <w:rsid w:val="00840A78"/>
    <w:rsid w:val="008418FF"/>
    <w:rsid w:val="00841B28"/>
    <w:rsid w:val="008426FC"/>
    <w:rsid w:val="0084461A"/>
    <w:rsid w:val="0084680E"/>
    <w:rsid w:val="008524B1"/>
    <w:rsid w:val="008525A1"/>
    <w:rsid w:val="00852883"/>
    <w:rsid w:val="00852A0D"/>
    <w:rsid w:val="008536E3"/>
    <w:rsid w:val="00857239"/>
    <w:rsid w:val="00857D04"/>
    <w:rsid w:val="00857FF7"/>
    <w:rsid w:val="00860902"/>
    <w:rsid w:val="00860A06"/>
    <w:rsid w:val="00860CB7"/>
    <w:rsid w:val="00860D48"/>
    <w:rsid w:val="008616F2"/>
    <w:rsid w:val="00861770"/>
    <w:rsid w:val="00865AA1"/>
    <w:rsid w:val="0086690B"/>
    <w:rsid w:val="00867065"/>
    <w:rsid w:val="0087095D"/>
    <w:rsid w:val="00871F17"/>
    <w:rsid w:val="00872A7A"/>
    <w:rsid w:val="00873F4E"/>
    <w:rsid w:val="008753EE"/>
    <w:rsid w:val="00875587"/>
    <w:rsid w:val="008759E4"/>
    <w:rsid w:val="00875A6E"/>
    <w:rsid w:val="00875BB9"/>
    <w:rsid w:val="008768AF"/>
    <w:rsid w:val="00876B36"/>
    <w:rsid w:val="00881CEF"/>
    <w:rsid w:val="00882F75"/>
    <w:rsid w:val="00884167"/>
    <w:rsid w:val="00885FC6"/>
    <w:rsid w:val="008868BB"/>
    <w:rsid w:val="00886BDB"/>
    <w:rsid w:val="00887208"/>
    <w:rsid w:val="00890CEF"/>
    <w:rsid w:val="008910AF"/>
    <w:rsid w:val="008927DC"/>
    <w:rsid w:val="00893654"/>
    <w:rsid w:val="00893691"/>
    <w:rsid w:val="008937E8"/>
    <w:rsid w:val="00893B99"/>
    <w:rsid w:val="008948F8"/>
    <w:rsid w:val="00896575"/>
    <w:rsid w:val="0089757C"/>
    <w:rsid w:val="008A0EF8"/>
    <w:rsid w:val="008A303A"/>
    <w:rsid w:val="008A38FB"/>
    <w:rsid w:val="008A39AD"/>
    <w:rsid w:val="008A3A15"/>
    <w:rsid w:val="008A4C53"/>
    <w:rsid w:val="008A67A6"/>
    <w:rsid w:val="008B0AC8"/>
    <w:rsid w:val="008B18CD"/>
    <w:rsid w:val="008B210C"/>
    <w:rsid w:val="008B2877"/>
    <w:rsid w:val="008B2970"/>
    <w:rsid w:val="008B2AAB"/>
    <w:rsid w:val="008B2B40"/>
    <w:rsid w:val="008B363D"/>
    <w:rsid w:val="008B40C6"/>
    <w:rsid w:val="008B47F4"/>
    <w:rsid w:val="008B4869"/>
    <w:rsid w:val="008B4A36"/>
    <w:rsid w:val="008C110B"/>
    <w:rsid w:val="008C16F1"/>
    <w:rsid w:val="008C17C7"/>
    <w:rsid w:val="008C28DE"/>
    <w:rsid w:val="008C4C02"/>
    <w:rsid w:val="008C5520"/>
    <w:rsid w:val="008C611B"/>
    <w:rsid w:val="008C6385"/>
    <w:rsid w:val="008C73F8"/>
    <w:rsid w:val="008C74C8"/>
    <w:rsid w:val="008D0F38"/>
    <w:rsid w:val="008D1F46"/>
    <w:rsid w:val="008D3788"/>
    <w:rsid w:val="008D75DE"/>
    <w:rsid w:val="008E0C29"/>
    <w:rsid w:val="008E28F9"/>
    <w:rsid w:val="008E32F9"/>
    <w:rsid w:val="008E36F0"/>
    <w:rsid w:val="008E5986"/>
    <w:rsid w:val="008F018F"/>
    <w:rsid w:val="008F0871"/>
    <w:rsid w:val="008F0C62"/>
    <w:rsid w:val="008F1798"/>
    <w:rsid w:val="008F17C1"/>
    <w:rsid w:val="008F2CC2"/>
    <w:rsid w:val="008F3166"/>
    <w:rsid w:val="008F4568"/>
    <w:rsid w:val="008F478C"/>
    <w:rsid w:val="008F6782"/>
    <w:rsid w:val="009010EF"/>
    <w:rsid w:val="00901BB1"/>
    <w:rsid w:val="00901C4A"/>
    <w:rsid w:val="009023DB"/>
    <w:rsid w:val="00904BCC"/>
    <w:rsid w:val="009078E2"/>
    <w:rsid w:val="00907EB9"/>
    <w:rsid w:val="009147EA"/>
    <w:rsid w:val="00914D98"/>
    <w:rsid w:val="00915BE0"/>
    <w:rsid w:val="00915F25"/>
    <w:rsid w:val="0091653A"/>
    <w:rsid w:val="00916C64"/>
    <w:rsid w:val="00917449"/>
    <w:rsid w:val="00920A90"/>
    <w:rsid w:val="009249DE"/>
    <w:rsid w:val="00924BF1"/>
    <w:rsid w:val="00925289"/>
    <w:rsid w:val="00927154"/>
    <w:rsid w:val="00931C45"/>
    <w:rsid w:val="00932238"/>
    <w:rsid w:val="00932450"/>
    <w:rsid w:val="0093268C"/>
    <w:rsid w:val="0093329E"/>
    <w:rsid w:val="00936069"/>
    <w:rsid w:val="00936655"/>
    <w:rsid w:val="00936FCD"/>
    <w:rsid w:val="00936FF3"/>
    <w:rsid w:val="009370DD"/>
    <w:rsid w:val="00937864"/>
    <w:rsid w:val="0094122F"/>
    <w:rsid w:val="009415A5"/>
    <w:rsid w:val="00942427"/>
    <w:rsid w:val="0094251D"/>
    <w:rsid w:val="009442C0"/>
    <w:rsid w:val="00944FA3"/>
    <w:rsid w:val="00945886"/>
    <w:rsid w:val="00946AAA"/>
    <w:rsid w:val="00946F97"/>
    <w:rsid w:val="00947D77"/>
    <w:rsid w:val="009516B9"/>
    <w:rsid w:val="00951FB4"/>
    <w:rsid w:val="009520F7"/>
    <w:rsid w:val="0095306A"/>
    <w:rsid w:val="00953455"/>
    <w:rsid w:val="00953DC5"/>
    <w:rsid w:val="00953FD2"/>
    <w:rsid w:val="00954D62"/>
    <w:rsid w:val="00954F6F"/>
    <w:rsid w:val="00955303"/>
    <w:rsid w:val="00957551"/>
    <w:rsid w:val="00957F62"/>
    <w:rsid w:val="009600C3"/>
    <w:rsid w:val="0096042F"/>
    <w:rsid w:val="009605BF"/>
    <w:rsid w:val="00960AE1"/>
    <w:rsid w:val="00960E23"/>
    <w:rsid w:val="00961188"/>
    <w:rsid w:val="00961868"/>
    <w:rsid w:val="00961B25"/>
    <w:rsid w:val="00961B66"/>
    <w:rsid w:val="00961D09"/>
    <w:rsid w:val="00963094"/>
    <w:rsid w:val="009635A8"/>
    <w:rsid w:val="0096366B"/>
    <w:rsid w:val="00964130"/>
    <w:rsid w:val="0096449B"/>
    <w:rsid w:val="009651B3"/>
    <w:rsid w:val="00965821"/>
    <w:rsid w:val="00965B3A"/>
    <w:rsid w:val="00967228"/>
    <w:rsid w:val="00971669"/>
    <w:rsid w:val="0097195B"/>
    <w:rsid w:val="00975793"/>
    <w:rsid w:val="00976A96"/>
    <w:rsid w:val="00977422"/>
    <w:rsid w:val="009775F2"/>
    <w:rsid w:val="00977B60"/>
    <w:rsid w:val="00977D86"/>
    <w:rsid w:val="0098114F"/>
    <w:rsid w:val="00982E90"/>
    <w:rsid w:val="00983461"/>
    <w:rsid w:val="00983CF5"/>
    <w:rsid w:val="0098448F"/>
    <w:rsid w:val="009846AF"/>
    <w:rsid w:val="00985A98"/>
    <w:rsid w:val="009907A0"/>
    <w:rsid w:val="00990C28"/>
    <w:rsid w:val="00991466"/>
    <w:rsid w:val="0099193F"/>
    <w:rsid w:val="00991C22"/>
    <w:rsid w:val="00992076"/>
    <w:rsid w:val="00992CC6"/>
    <w:rsid w:val="00992F0A"/>
    <w:rsid w:val="009934FB"/>
    <w:rsid w:val="009935D9"/>
    <w:rsid w:val="00994C0C"/>
    <w:rsid w:val="0099576A"/>
    <w:rsid w:val="00995BB9"/>
    <w:rsid w:val="0099650A"/>
    <w:rsid w:val="009966C8"/>
    <w:rsid w:val="00997199"/>
    <w:rsid w:val="00997EC8"/>
    <w:rsid w:val="009A0851"/>
    <w:rsid w:val="009A1987"/>
    <w:rsid w:val="009A2EA5"/>
    <w:rsid w:val="009A6004"/>
    <w:rsid w:val="009A64A0"/>
    <w:rsid w:val="009B07BA"/>
    <w:rsid w:val="009B0DAB"/>
    <w:rsid w:val="009B4A70"/>
    <w:rsid w:val="009B5376"/>
    <w:rsid w:val="009B5D73"/>
    <w:rsid w:val="009B61F4"/>
    <w:rsid w:val="009C0755"/>
    <w:rsid w:val="009C1532"/>
    <w:rsid w:val="009C16A2"/>
    <w:rsid w:val="009C1E63"/>
    <w:rsid w:val="009C2D4A"/>
    <w:rsid w:val="009C4613"/>
    <w:rsid w:val="009C4A97"/>
    <w:rsid w:val="009C5193"/>
    <w:rsid w:val="009C6B20"/>
    <w:rsid w:val="009C7738"/>
    <w:rsid w:val="009C7CBF"/>
    <w:rsid w:val="009C7E98"/>
    <w:rsid w:val="009D1120"/>
    <w:rsid w:val="009D1A6D"/>
    <w:rsid w:val="009D2969"/>
    <w:rsid w:val="009D473A"/>
    <w:rsid w:val="009D4E95"/>
    <w:rsid w:val="009D6CA6"/>
    <w:rsid w:val="009D72E0"/>
    <w:rsid w:val="009D7D8E"/>
    <w:rsid w:val="009E05BF"/>
    <w:rsid w:val="009E14C8"/>
    <w:rsid w:val="009E1618"/>
    <w:rsid w:val="009E1A79"/>
    <w:rsid w:val="009E242C"/>
    <w:rsid w:val="009E284A"/>
    <w:rsid w:val="009E323D"/>
    <w:rsid w:val="009E380F"/>
    <w:rsid w:val="009E39B2"/>
    <w:rsid w:val="009E560C"/>
    <w:rsid w:val="009E7FA3"/>
    <w:rsid w:val="009F0D3D"/>
    <w:rsid w:val="009F1DFE"/>
    <w:rsid w:val="009F2B9F"/>
    <w:rsid w:val="009F30A2"/>
    <w:rsid w:val="009F3A92"/>
    <w:rsid w:val="009F465E"/>
    <w:rsid w:val="009F522C"/>
    <w:rsid w:val="009F55FF"/>
    <w:rsid w:val="009F5ED1"/>
    <w:rsid w:val="009F753A"/>
    <w:rsid w:val="009F7C6E"/>
    <w:rsid w:val="009F7DE6"/>
    <w:rsid w:val="00A0218B"/>
    <w:rsid w:val="00A02BFB"/>
    <w:rsid w:val="00A03C9A"/>
    <w:rsid w:val="00A03FCA"/>
    <w:rsid w:val="00A047D7"/>
    <w:rsid w:val="00A0548F"/>
    <w:rsid w:val="00A056F5"/>
    <w:rsid w:val="00A05ADA"/>
    <w:rsid w:val="00A069C4"/>
    <w:rsid w:val="00A06B94"/>
    <w:rsid w:val="00A07DEC"/>
    <w:rsid w:val="00A105B7"/>
    <w:rsid w:val="00A1072A"/>
    <w:rsid w:val="00A10FCD"/>
    <w:rsid w:val="00A12CD2"/>
    <w:rsid w:val="00A164E6"/>
    <w:rsid w:val="00A20323"/>
    <w:rsid w:val="00A22659"/>
    <w:rsid w:val="00A2280A"/>
    <w:rsid w:val="00A22D73"/>
    <w:rsid w:val="00A23768"/>
    <w:rsid w:val="00A238EA"/>
    <w:rsid w:val="00A24257"/>
    <w:rsid w:val="00A24943"/>
    <w:rsid w:val="00A26021"/>
    <w:rsid w:val="00A307DF"/>
    <w:rsid w:val="00A310FB"/>
    <w:rsid w:val="00A313EC"/>
    <w:rsid w:val="00A34017"/>
    <w:rsid w:val="00A352DD"/>
    <w:rsid w:val="00A368F8"/>
    <w:rsid w:val="00A36D08"/>
    <w:rsid w:val="00A377AC"/>
    <w:rsid w:val="00A40252"/>
    <w:rsid w:val="00A42622"/>
    <w:rsid w:val="00A4370D"/>
    <w:rsid w:val="00A451B7"/>
    <w:rsid w:val="00A45C34"/>
    <w:rsid w:val="00A53FEA"/>
    <w:rsid w:val="00A576DC"/>
    <w:rsid w:val="00A60D52"/>
    <w:rsid w:val="00A61F81"/>
    <w:rsid w:val="00A62B57"/>
    <w:rsid w:val="00A63970"/>
    <w:rsid w:val="00A65413"/>
    <w:rsid w:val="00A65716"/>
    <w:rsid w:val="00A66154"/>
    <w:rsid w:val="00A66BB6"/>
    <w:rsid w:val="00A673E6"/>
    <w:rsid w:val="00A71404"/>
    <w:rsid w:val="00A71B47"/>
    <w:rsid w:val="00A7215F"/>
    <w:rsid w:val="00A72CBB"/>
    <w:rsid w:val="00A756B2"/>
    <w:rsid w:val="00A757E5"/>
    <w:rsid w:val="00A7777C"/>
    <w:rsid w:val="00A77C2D"/>
    <w:rsid w:val="00A8004D"/>
    <w:rsid w:val="00A81F58"/>
    <w:rsid w:val="00A8202F"/>
    <w:rsid w:val="00A82437"/>
    <w:rsid w:val="00A828FB"/>
    <w:rsid w:val="00A82B14"/>
    <w:rsid w:val="00A835F4"/>
    <w:rsid w:val="00A85133"/>
    <w:rsid w:val="00A855A1"/>
    <w:rsid w:val="00A86279"/>
    <w:rsid w:val="00A866F1"/>
    <w:rsid w:val="00A91B30"/>
    <w:rsid w:val="00A91BD8"/>
    <w:rsid w:val="00A93340"/>
    <w:rsid w:val="00A95B6C"/>
    <w:rsid w:val="00A95CA1"/>
    <w:rsid w:val="00A9678E"/>
    <w:rsid w:val="00A975F4"/>
    <w:rsid w:val="00AA0782"/>
    <w:rsid w:val="00AA293D"/>
    <w:rsid w:val="00AA3037"/>
    <w:rsid w:val="00AA5F6C"/>
    <w:rsid w:val="00AA6B66"/>
    <w:rsid w:val="00AA7AD2"/>
    <w:rsid w:val="00AB0874"/>
    <w:rsid w:val="00AB0952"/>
    <w:rsid w:val="00AB116D"/>
    <w:rsid w:val="00AB172C"/>
    <w:rsid w:val="00AB19E1"/>
    <w:rsid w:val="00AB247B"/>
    <w:rsid w:val="00AB4DB3"/>
    <w:rsid w:val="00AB5F2D"/>
    <w:rsid w:val="00AB7B16"/>
    <w:rsid w:val="00AB7DF8"/>
    <w:rsid w:val="00AC0820"/>
    <w:rsid w:val="00AC16BE"/>
    <w:rsid w:val="00AC1714"/>
    <w:rsid w:val="00AC1A03"/>
    <w:rsid w:val="00AC483B"/>
    <w:rsid w:val="00AC4B5B"/>
    <w:rsid w:val="00AC60C5"/>
    <w:rsid w:val="00AC624C"/>
    <w:rsid w:val="00AC69A5"/>
    <w:rsid w:val="00AD2F50"/>
    <w:rsid w:val="00AD3803"/>
    <w:rsid w:val="00AD40AF"/>
    <w:rsid w:val="00AD4533"/>
    <w:rsid w:val="00AD4A8E"/>
    <w:rsid w:val="00AD4E53"/>
    <w:rsid w:val="00AD634D"/>
    <w:rsid w:val="00AD6D3B"/>
    <w:rsid w:val="00AE03CA"/>
    <w:rsid w:val="00AE0C31"/>
    <w:rsid w:val="00AE124F"/>
    <w:rsid w:val="00AE1844"/>
    <w:rsid w:val="00AE3ED4"/>
    <w:rsid w:val="00AE4680"/>
    <w:rsid w:val="00AE5E6D"/>
    <w:rsid w:val="00AE6650"/>
    <w:rsid w:val="00AE76D4"/>
    <w:rsid w:val="00AF0A10"/>
    <w:rsid w:val="00AF0CF7"/>
    <w:rsid w:val="00AF1781"/>
    <w:rsid w:val="00AF33CE"/>
    <w:rsid w:val="00AF3D6E"/>
    <w:rsid w:val="00AF509E"/>
    <w:rsid w:val="00AF5610"/>
    <w:rsid w:val="00AF6D83"/>
    <w:rsid w:val="00B00645"/>
    <w:rsid w:val="00B03B45"/>
    <w:rsid w:val="00B03EA6"/>
    <w:rsid w:val="00B03FF9"/>
    <w:rsid w:val="00B07BA4"/>
    <w:rsid w:val="00B10B24"/>
    <w:rsid w:val="00B11B71"/>
    <w:rsid w:val="00B15458"/>
    <w:rsid w:val="00B160EF"/>
    <w:rsid w:val="00B17C9F"/>
    <w:rsid w:val="00B218FE"/>
    <w:rsid w:val="00B21BBC"/>
    <w:rsid w:val="00B22E66"/>
    <w:rsid w:val="00B230E8"/>
    <w:rsid w:val="00B23465"/>
    <w:rsid w:val="00B23947"/>
    <w:rsid w:val="00B23E3D"/>
    <w:rsid w:val="00B245A8"/>
    <w:rsid w:val="00B25206"/>
    <w:rsid w:val="00B260E8"/>
    <w:rsid w:val="00B2667B"/>
    <w:rsid w:val="00B26E2A"/>
    <w:rsid w:val="00B27964"/>
    <w:rsid w:val="00B31790"/>
    <w:rsid w:val="00B31BED"/>
    <w:rsid w:val="00B31F85"/>
    <w:rsid w:val="00B3296D"/>
    <w:rsid w:val="00B32F65"/>
    <w:rsid w:val="00B3350C"/>
    <w:rsid w:val="00B3463F"/>
    <w:rsid w:val="00B3480C"/>
    <w:rsid w:val="00B357CA"/>
    <w:rsid w:val="00B36913"/>
    <w:rsid w:val="00B369F5"/>
    <w:rsid w:val="00B37969"/>
    <w:rsid w:val="00B37FB5"/>
    <w:rsid w:val="00B40193"/>
    <w:rsid w:val="00B41323"/>
    <w:rsid w:val="00B443E5"/>
    <w:rsid w:val="00B44B50"/>
    <w:rsid w:val="00B453FB"/>
    <w:rsid w:val="00B47FBC"/>
    <w:rsid w:val="00B50CE7"/>
    <w:rsid w:val="00B50D7D"/>
    <w:rsid w:val="00B50E83"/>
    <w:rsid w:val="00B51A5A"/>
    <w:rsid w:val="00B52AA8"/>
    <w:rsid w:val="00B5352B"/>
    <w:rsid w:val="00B57B57"/>
    <w:rsid w:val="00B6029C"/>
    <w:rsid w:val="00B62735"/>
    <w:rsid w:val="00B628C5"/>
    <w:rsid w:val="00B63574"/>
    <w:rsid w:val="00B639D4"/>
    <w:rsid w:val="00B659B2"/>
    <w:rsid w:val="00B670FE"/>
    <w:rsid w:val="00B67174"/>
    <w:rsid w:val="00B71893"/>
    <w:rsid w:val="00B71DBF"/>
    <w:rsid w:val="00B74F14"/>
    <w:rsid w:val="00B75422"/>
    <w:rsid w:val="00B754F3"/>
    <w:rsid w:val="00B76905"/>
    <w:rsid w:val="00B76B39"/>
    <w:rsid w:val="00B77274"/>
    <w:rsid w:val="00B80992"/>
    <w:rsid w:val="00B81E2A"/>
    <w:rsid w:val="00B81F91"/>
    <w:rsid w:val="00B822AF"/>
    <w:rsid w:val="00B82B6E"/>
    <w:rsid w:val="00B82CE6"/>
    <w:rsid w:val="00B84113"/>
    <w:rsid w:val="00B84E73"/>
    <w:rsid w:val="00B86310"/>
    <w:rsid w:val="00B86367"/>
    <w:rsid w:val="00B873B6"/>
    <w:rsid w:val="00B87CA5"/>
    <w:rsid w:val="00B90287"/>
    <w:rsid w:val="00B90D35"/>
    <w:rsid w:val="00B9251C"/>
    <w:rsid w:val="00B929DF"/>
    <w:rsid w:val="00B92A81"/>
    <w:rsid w:val="00B941E9"/>
    <w:rsid w:val="00B957B2"/>
    <w:rsid w:val="00B96147"/>
    <w:rsid w:val="00B96220"/>
    <w:rsid w:val="00B96806"/>
    <w:rsid w:val="00B97155"/>
    <w:rsid w:val="00B97BC3"/>
    <w:rsid w:val="00BA13C7"/>
    <w:rsid w:val="00BA1CD2"/>
    <w:rsid w:val="00BA3859"/>
    <w:rsid w:val="00BA499A"/>
    <w:rsid w:val="00BA70F4"/>
    <w:rsid w:val="00BA7598"/>
    <w:rsid w:val="00BB0210"/>
    <w:rsid w:val="00BB10A6"/>
    <w:rsid w:val="00BB1C1D"/>
    <w:rsid w:val="00BB1FE2"/>
    <w:rsid w:val="00BB2A79"/>
    <w:rsid w:val="00BB2B14"/>
    <w:rsid w:val="00BB2C73"/>
    <w:rsid w:val="00BB3A9B"/>
    <w:rsid w:val="00BB4BA9"/>
    <w:rsid w:val="00BB5434"/>
    <w:rsid w:val="00BB61B9"/>
    <w:rsid w:val="00BB67B2"/>
    <w:rsid w:val="00BB6A52"/>
    <w:rsid w:val="00BB6E55"/>
    <w:rsid w:val="00BC02CA"/>
    <w:rsid w:val="00BC04F0"/>
    <w:rsid w:val="00BC079C"/>
    <w:rsid w:val="00BC0D57"/>
    <w:rsid w:val="00BC19E8"/>
    <w:rsid w:val="00BC2183"/>
    <w:rsid w:val="00BC3B36"/>
    <w:rsid w:val="00BC4310"/>
    <w:rsid w:val="00BC496F"/>
    <w:rsid w:val="00BC4D2F"/>
    <w:rsid w:val="00BC51BD"/>
    <w:rsid w:val="00BC5A32"/>
    <w:rsid w:val="00BD08C6"/>
    <w:rsid w:val="00BD0996"/>
    <w:rsid w:val="00BD0FD6"/>
    <w:rsid w:val="00BD12FB"/>
    <w:rsid w:val="00BD2762"/>
    <w:rsid w:val="00BD4D7A"/>
    <w:rsid w:val="00BD53B6"/>
    <w:rsid w:val="00BD5820"/>
    <w:rsid w:val="00BD61A2"/>
    <w:rsid w:val="00BD669B"/>
    <w:rsid w:val="00BE0A27"/>
    <w:rsid w:val="00BE0EC0"/>
    <w:rsid w:val="00BE2392"/>
    <w:rsid w:val="00BE3456"/>
    <w:rsid w:val="00BE3799"/>
    <w:rsid w:val="00BE42D4"/>
    <w:rsid w:val="00BE4FC9"/>
    <w:rsid w:val="00BE5FDD"/>
    <w:rsid w:val="00BE66C1"/>
    <w:rsid w:val="00BE6BE9"/>
    <w:rsid w:val="00BE6FD9"/>
    <w:rsid w:val="00BE7102"/>
    <w:rsid w:val="00BE7A0F"/>
    <w:rsid w:val="00BF09A8"/>
    <w:rsid w:val="00BF17C0"/>
    <w:rsid w:val="00BF29D9"/>
    <w:rsid w:val="00BF62CF"/>
    <w:rsid w:val="00BF63A9"/>
    <w:rsid w:val="00BF73DF"/>
    <w:rsid w:val="00C00690"/>
    <w:rsid w:val="00C00EAF"/>
    <w:rsid w:val="00C04930"/>
    <w:rsid w:val="00C06A44"/>
    <w:rsid w:val="00C06AB8"/>
    <w:rsid w:val="00C078FD"/>
    <w:rsid w:val="00C07BCE"/>
    <w:rsid w:val="00C07FE7"/>
    <w:rsid w:val="00C10CD0"/>
    <w:rsid w:val="00C1146D"/>
    <w:rsid w:val="00C13600"/>
    <w:rsid w:val="00C144D7"/>
    <w:rsid w:val="00C151B2"/>
    <w:rsid w:val="00C15D39"/>
    <w:rsid w:val="00C16C6B"/>
    <w:rsid w:val="00C170AA"/>
    <w:rsid w:val="00C1745A"/>
    <w:rsid w:val="00C17694"/>
    <w:rsid w:val="00C17E5C"/>
    <w:rsid w:val="00C20F84"/>
    <w:rsid w:val="00C21039"/>
    <w:rsid w:val="00C210A8"/>
    <w:rsid w:val="00C22C23"/>
    <w:rsid w:val="00C22EBA"/>
    <w:rsid w:val="00C23AB6"/>
    <w:rsid w:val="00C23CAB"/>
    <w:rsid w:val="00C25AB2"/>
    <w:rsid w:val="00C271CA"/>
    <w:rsid w:val="00C31368"/>
    <w:rsid w:val="00C324C7"/>
    <w:rsid w:val="00C329F0"/>
    <w:rsid w:val="00C34113"/>
    <w:rsid w:val="00C362A7"/>
    <w:rsid w:val="00C36A2D"/>
    <w:rsid w:val="00C3773F"/>
    <w:rsid w:val="00C41331"/>
    <w:rsid w:val="00C45C8A"/>
    <w:rsid w:val="00C45CFC"/>
    <w:rsid w:val="00C46D35"/>
    <w:rsid w:val="00C47FF4"/>
    <w:rsid w:val="00C504A0"/>
    <w:rsid w:val="00C516A1"/>
    <w:rsid w:val="00C52441"/>
    <w:rsid w:val="00C52F22"/>
    <w:rsid w:val="00C55438"/>
    <w:rsid w:val="00C56EBD"/>
    <w:rsid w:val="00C5747F"/>
    <w:rsid w:val="00C57549"/>
    <w:rsid w:val="00C60042"/>
    <w:rsid w:val="00C6056A"/>
    <w:rsid w:val="00C62498"/>
    <w:rsid w:val="00C62F72"/>
    <w:rsid w:val="00C63907"/>
    <w:rsid w:val="00C639E8"/>
    <w:rsid w:val="00C63B08"/>
    <w:rsid w:val="00C63CD7"/>
    <w:rsid w:val="00C6427D"/>
    <w:rsid w:val="00C649D6"/>
    <w:rsid w:val="00C6525A"/>
    <w:rsid w:val="00C65870"/>
    <w:rsid w:val="00C6763F"/>
    <w:rsid w:val="00C70106"/>
    <w:rsid w:val="00C70DFA"/>
    <w:rsid w:val="00C72698"/>
    <w:rsid w:val="00C7449C"/>
    <w:rsid w:val="00C750A5"/>
    <w:rsid w:val="00C751B6"/>
    <w:rsid w:val="00C76DA8"/>
    <w:rsid w:val="00C80717"/>
    <w:rsid w:val="00C80C93"/>
    <w:rsid w:val="00C80D6B"/>
    <w:rsid w:val="00C8105F"/>
    <w:rsid w:val="00C81220"/>
    <w:rsid w:val="00C81FEA"/>
    <w:rsid w:val="00C84DF5"/>
    <w:rsid w:val="00C863A4"/>
    <w:rsid w:val="00C867E7"/>
    <w:rsid w:val="00C87E9E"/>
    <w:rsid w:val="00C905F1"/>
    <w:rsid w:val="00C90836"/>
    <w:rsid w:val="00C91C7A"/>
    <w:rsid w:val="00C94A76"/>
    <w:rsid w:val="00C95B76"/>
    <w:rsid w:val="00C96025"/>
    <w:rsid w:val="00C960BC"/>
    <w:rsid w:val="00C9630A"/>
    <w:rsid w:val="00CA1E54"/>
    <w:rsid w:val="00CA270C"/>
    <w:rsid w:val="00CA38A9"/>
    <w:rsid w:val="00CA4198"/>
    <w:rsid w:val="00CA6BAD"/>
    <w:rsid w:val="00CA7B43"/>
    <w:rsid w:val="00CB071C"/>
    <w:rsid w:val="00CB1335"/>
    <w:rsid w:val="00CB1E11"/>
    <w:rsid w:val="00CB28E7"/>
    <w:rsid w:val="00CB344C"/>
    <w:rsid w:val="00CB380D"/>
    <w:rsid w:val="00CB70DA"/>
    <w:rsid w:val="00CB7432"/>
    <w:rsid w:val="00CC0175"/>
    <w:rsid w:val="00CC0C53"/>
    <w:rsid w:val="00CC0F76"/>
    <w:rsid w:val="00CC1473"/>
    <w:rsid w:val="00CC221E"/>
    <w:rsid w:val="00CC3A82"/>
    <w:rsid w:val="00CC42DB"/>
    <w:rsid w:val="00CC50B5"/>
    <w:rsid w:val="00CC53AF"/>
    <w:rsid w:val="00CC77C7"/>
    <w:rsid w:val="00CD522F"/>
    <w:rsid w:val="00CD5C74"/>
    <w:rsid w:val="00CD6FED"/>
    <w:rsid w:val="00CE020E"/>
    <w:rsid w:val="00CE09DB"/>
    <w:rsid w:val="00CE31A5"/>
    <w:rsid w:val="00CE36DE"/>
    <w:rsid w:val="00CE4334"/>
    <w:rsid w:val="00CE4577"/>
    <w:rsid w:val="00CE5AA7"/>
    <w:rsid w:val="00CE6B53"/>
    <w:rsid w:val="00CE7469"/>
    <w:rsid w:val="00CF0747"/>
    <w:rsid w:val="00CF07D2"/>
    <w:rsid w:val="00CF0975"/>
    <w:rsid w:val="00CF1C8F"/>
    <w:rsid w:val="00CF2D73"/>
    <w:rsid w:val="00CF3F44"/>
    <w:rsid w:val="00CF410D"/>
    <w:rsid w:val="00D01F30"/>
    <w:rsid w:val="00D04DAD"/>
    <w:rsid w:val="00D066A4"/>
    <w:rsid w:val="00D07578"/>
    <w:rsid w:val="00D101AE"/>
    <w:rsid w:val="00D1079A"/>
    <w:rsid w:val="00D14442"/>
    <w:rsid w:val="00D156FE"/>
    <w:rsid w:val="00D1668B"/>
    <w:rsid w:val="00D172D2"/>
    <w:rsid w:val="00D176AA"/>
    <w:rsid w:val="00D17F32"/>
    <w:rsid w:val="00D22C0E"/>
    <w:rsid w:val="00D22C9D"/>
    <w:rsid w:val="00D23B9D"/>
    <w:rsid w:val="00D241A6"/>
    <w:rsid w:val="00D24C94"/>
    <w:rsid w:val="00D26BD0"/>
    <w:rsid w:val="00D27219"/>
    <w:rsid w:val="00D27615"/>
    <w:rsid w:val="00D2779D"/>
    <w:rsid w:val="00D27DAC"/>
    <w:rsid w:val="00D3027B"/>
    <w:rsid w:val="00D31CFB"/>
    <w:rsid w:val="00D331CF"/>
    <w:rsid w:val="00D33C70"/>
    <w:rsid w:val="00D34A7C"/>
    <w:rsid w:val="00D3541F"/>
    <w:rsid w:val="00D3599B"/>
    <w:rsid w:val="00D35F90"/>
    <w:rsid w:val="00D3667E"/>
    <w:rsid w:val="00D368AD"/>
    <w:rsid w:val="00D36B82"/>
    <w:rsid w:val="00D37A60"/>
    <w:rsid w:val="00D40B8F"/>
    <w:rsid w:val="00D4240E"/>
    <w:rsid w:val="00D43101"/>
    <w:rsid w:val="00D44569"/>
    <w:rsid w:val="00D45072"/>
    <w:rsid w:val="00D4622A"/>
    <w:rsid w:val="00D47405"/>
    <w:rsid w:val="00D51804"/>
    <w:rsid w:val="00D5191E"/>
    <w:rsid w:val="00D534E7"/>
    <w:rsid w:val="00D5444B"/>
    <w:rsid w:val="00D55379"/>
    <w:rsid w:val="00D5546E"/>
    <w:rsid w:val="00D557DB"/>
    <w:rsid w:val="00D55C60"/>
    <w:rsid w:val="00D5710C"/>
    <w:rsid w:val="00D574C3"/>
    <w:rsid w:val="00D57D9A"/>
    <w:rsid w:val="00D61A67"/>
    <w:rsid w:val="00D62D21"/>
    <w:rsid w:val="00D6310F"/>
    <w:rsid w:val="00D645EC"/>
    <w:rsid w:val="00D64B19"/>
    <w:rsid w:val="00D651BD"/>
    <w:rsid w:val="00D656FE"/>
    <w:rsid w:val="00D65764"/>
    <w:rsid w:val="00D67669"/>
    <w:rsid w:val="00D7014A"/>
    <w:rsid w:val="00D70C7F"/>
    <w:rsid w:val="00D72549"/>
    <w:rsid w:val="00D7261E"/>
    <w:rsid w:val="00D759AF"/>
    <w:rsid w:val="00D76BE4"/>
    <w:rsid w:val="00D77C55"/>
    <w:rsid w:val="00D77E62"/>
    <w:rsid w:val="00D800D6"/>
    <w:rsid w:val="00D80D31"/>
    <w:rsid w:val="00D80F35"/>
    <w:rsid w:val="00D81D66"/>
    <w:rsid w:val="00D82E8B"/>
    <w:rsid w:val="00D83490"/>
    <w:rsid w:val="00D84F7F"/>
    <w:rsid w:val="00D90D95"/>
    <w:rsid w:val="00D91347"/>
    <w:rsid w:val="00D927FB"/>
    <w:rsid w:val="00D92833"/>
    <w:rsid w:val="00D92FA4"/>
    <w:rsid w:val="00D933FA"/>
    <w:rsid w:val="00D9381D"/>
    <w:rsid w:val="00D94582"/>
    <w:rsid w:val="00D9634F"/>
    <w:rsid w:val="00D96897"/>
    <w:rsid w:val="00D96F9E"/>
    <w:rsid w:val="00D97523"/>
    <w:rsid w:val="00DA12E9"/>
    <w:rsid w:val="00DA5ED6"/>
    <w:rsid w:val="00DA6288"/>
    <w:rsid w:val="00DB0D34"/>
    <w:rsid w:val="00DB212C"/>
    <w:rsid w:val="00DB2D80"/>
    <w:rsid w:val="00DB37B5"/>
    <w:rsid w:val="00DB4CA6"/>
    <w:rsid w:val="00DB5761"/>
    <w:rsid w:val="00DB7183"/>
    <w:rsid w:val="00DB7549"/>
    <w:rsid w:val="00DB7610"/>
    <w:rsid w:val="00DB7653"/>
    <w:rsid w:val="00DC10F1"/>
    <w:rsid w:val="00DC2DF2"/>
    <w:rsid w:val="00DD2229"/>
    <w:rsid w:val="00DD3058"/>
    <w:rsid w:val="00DD34D0"/>
    <w:rsid w:val="00DD5FAA"/>
    <w:rsid w:val="00DE10A4"/>
    <w:rsid w:val="00DE19F5"/>
    <w:rsid w:val="00DE1F06"/>
    <w:rsid w:val="00DE44EB"/>
    <w:rsid w:val="00DE4D8A"/>
    <w:rsid w:val="00DE4FA3"/>
    <w:rsid w:val="00DE53CC"/>
    <w:rsid w:val="00DE6921"/>
    <w:rsid w:val="00DF32AC"/>
    <w:rsid w:val="00DF4138"/>
    <w:rsid w:val="00DF52E0"/>
    <w:rsid w:val="00DF5E0F"/>
    <w:rsid w:val="00DF66BA"/>
    <w:rsid w:val="00DF6A3C"/>
    <w:rsid w:val="00DF6A5F"/>
    <w:rsid w:val="00E00026"/>
    <w:rsid w:val="00E00576"/>
    <w:rsid w:val="00E021F1"/>
    <w:rsid w:val="00E02B01"/>
    <w:rsid w:val="00E02F9D"/>
    <w:rsid w:val="00E033BD"/>
    <w:rsid w:val="00E04268"/>
    <w:rsid w:val="00E053F9"/>
    <w:rsid w:val="00E05DDA"/>
    <w:rsid w:val="00E06E23"/>
    <w:rsid w:val="00E06E9E"/>
    <w:rsid w:val="00E1084B"/>
    <w:rsid w:val="00E10EA4"/>
    <w:rsid w:val="00E119F8"/>
    <w:rsid w:val="00E1224B"/>
    <w:rsid w:val="00E127B3"/>
    <w:rsid w:val="00E129D3"/>
    <w:rsid w:val="00E13CE3"/>
    <w:rsid w:val="00E14C59"/>
    <w:rsid w:val="00E151B6"/>
    <w:rsid w:val="00E16191"/>
    <w:rsid w:val="00E17274"/>
    <w:rsid w:val="00E17896"/>
    <w:rsid w:val="00E203C6"/>
    <w:rsid w:val="00E22226"/>
    <w:rsid w:val="00E23478"/>
    <w:rsid w:val="00E24A21"/>
    <w:rsid w:val="00E24C49"/>
    <w:rsid w:val="00E257BC"/>
    <w:rsid w:val="00E263B0"/>
    <w:rsid w:val="00E27642"/>
    <w:rsid w:val="00E31E3D"/>
    <w:rsid w:val="00E36052"/>
    <w:rsid w:val="00E36809"/>
    <w:rsid w:val="00E36F87"/>
    <w:rsid w:val="00E37693"/>
    <w:rsid w:val="00E37E8E"/>
    <w:rsid w:val="00E40BD4"/>
    <w:rsid w:val="00E412ED"/>
    <w:rsid w:val="00E42147"/>
    <w:rsid w:val="00E42CD7"/>
    <w:rsid w:val="00E434D0"/>
    <w:rsid w:val="00E4488C"/>
    <w:rsid w:val="00E504A4"/>
    <w:rsid w:val="00E5271F"/>
    <w:rsid w:val="00E533AB"/>
    <w:rsid w:val="00E5348D"/>
    <w:rsid w:val="00E534AA"/>
    <w:rsid w:val="00E54638"/>
    <w:rsid w:val="00E5463B"/>
    <w:rsid w:val="00E56302"/>
    <w:rsid w:val="00E56F64"/>
    <w:rsid w:val="00E5792C"/>
    <w:rsid w:val="00E600F3"/>
    <w:rsid w:val="00E6046F"/>
    <w:rsid w:val="00E608CC"/>
    <w:rsid w:val="00E611B4"/>
    <w:rsid w:val="00E61BA3"/>
    <w:rsid w:val="00E621CA"/>
    <w:rsid w:val="00E62A4E"/>
    <w:rsid w:val="00E634E8"/>
    <w:rsid w:val="00E67321"/>
    <w:rsid w:val="00E679E7"/>
    <w:rsid w:val="00E67BE4"/>
    <w:rsid w:val="00E703E9"/>
    <w:rsid w:val="00E70768"/>
    <w:rsid w:val="00E7082D"/>
    <w:rsid w:val="00E70BA5"/>
    <w:rsid w:val="00E71835"/>
    <w:rsid w:val="00E7195B"/>
    <w:rsid w:val="00E728D6"/>
    <w:rsid w:val="00E72EE2"/>
    <w:rsid w:val="00E7311E"/>
    <w:rsid w:val="00E73202"/>
    <w:rsid w:val="00E73A68"/>
    <w:rsid w:val="00E76C72"/>
    <w:rsid w:val="00E7734A"/>
    <w:rsid w:val="00E777DA"/>
    <w:rsid w:val="00E83338"/>
    <w:rsid w:val="00E83602"/>
    <w:rsid w:val="00E86012"/>
    <w:rsid w:val="00E865ED"/>
    <w:rsid w:val="00E87F89"/>
    <w:rsid w:val="00E919A0"/>
    <w:rsid w:val="00E93AF6"/>
    <w:rsid w:val="00EA1158"/>
    <w:rsid w:val="00EA1BCE"/>
    <w:rsid w:val="00EA2D67"/>
    <w:rsid w:val="00EA35E3"/>
    <w:rsid w:val="00EA38D6"/>
    <w:rsid w:val="00EA5026"/>
    <w:rsid w:val="00EA5106"/>
    <w:rsid w:val="00EA7F10"/>
    <w:rsid w:val="00EB04AC"/>
    <w:rsid w:val="00EB1215"/>
    <w:rsid w:val="00EB1D07"/>
    <w:rsid w:val="00EB216C"/>
    <w:rsid w:val="00EB285C"/>
    <w:rsid w:val="00EB2C06"/>
    <w:rsid w:val="00EB5396"/>
    <w:rsid w:val="00EB5CA8"/>
    <w:rsid w:val="00EB6353"/>
    <w:rsid w:val="00EB7247"/>
    <w:rsid w:val="00EB76C3"/>
    <w:rsid w:val="00EB7DF8"/>
    <w:rsid w:val="00EC0014"/>
    <w:rsid w:val="00EC0270"/>
    <w:rsid w:val="00EC0432"/>
    <w:rsid w:val="00EC0768"/>
    <w:rsid w:val="00EC4207"/>
    <w:rsid w:val="00EC474D"/>
    <w:rsid w:val="00EC5715"/>
    <w:rsid w:val="00EC650C"/>
    <w:rsid w:val="00EC7BC8"/>
    <w:rsid w:val="00EC7FF3"/>
    <w:rsid w:val="00ED083A"/>
    <w:rsid w:val="00ED0894"/>
    <w:rsid w:val="00ED1E8F"/>
    <w:rsid w:val="00ED2DCE"/>
    <w:rsid w:val="00ED36D2"/>
    <w:rsid w:val="00ED46A9"/>
    <w:rsid w:val="00ED492A"/>
    <w:rsid w:val="00ED4A18"/>
    <w:rsid w:val="00ED4A2A"/>
    <w:rsid w:val="00ED5CF5"/>
    <w:rsid w:val="00ED6800"/>
    <w:rsid w:val="00EE0008"/>
    <w:rsid w:val="00EE07B6"/>
    <w:rsid w:val="00EE0BB6"/>
    <w:rsid w:val="00EE11F2"/>
    <w:rsid w:val="00EE2625"/>
    <w:rsid w:val="00EE2923"/>
    <w:rsid w:val="00EE317C"/>
    <w:rsid w:val="00EE4A00"/>
    <w:rsid w:val="00EE4E9D"/>
    <w:rsid w:val="00EE4EA2"/>
    <w:rsid w:val="00EE4FE4"/>
    <w:rsid w:val="00EE58EA"/>
    <w:rsid w:val="00EE5AA5"/>
    <w:rsid w:val="00EE6262"/>
    <w:rsid w:val="00EF10A4"/>
    <w:rsid w:val="00EF1B4B"/>
    <w:rsid w:val="00EF1D0D"/>
    <w:rsid w:val="00EF256E"/>
    <w:rsid w:val="00EF296E"/>
    <w:rsid w:val="00EF2AA2"/>
    <w:rsid w:val="00EF3011"/>
    <w:rsid w:val="00EF3124"/>
    <w:rsid w:val="00EF31B6"/>
    <w:rsid w:val="00EF416A"/>
    <w:rsid w:val="00EF49C4"/>
    <w:rsid w:val="00EF6FEE"/>
    <w:rsid w:val="00EF780F"/>
    <w:rsid w:val="00EF7E19"/>
    <w:rsid w:val="00F0285C"/>
    <w:rsid w:val="00F04293"/>
    <w:rsid w:val="00F05B09"/>
    <w:rsid w:val="00F06CC0"/>
    <w:rsid w:val="00F10878"/>
    <w:rsid w:val="00F10EC6"/>
    <w:rsid w:val="00F11086"/>
    <w:rsid w:val="00F117A1"/>
    <w:rsid w:val="00F11B4B"/>
    <w:rsid w:val="00F1211A"/>
    <w:rsid w:val="00F1355E"/>
    <w:rsid w:val="00F1462A"/>
    <w:rsid w:val="00F16982"/>
    <w:rsid w:val="00F17E5C"/>
    <w:rsid w:val="00F20601"/>
    <w:rsid w:val="00F218BB"/>
    <w:rsid w:val="00F227BE"/>
    <w:rsid w:val="00F2339A"/>
    <w:rsid w:val="00F2422C"/>
    <w:rsid w:val="00F25CF7"/>
    <w:rsid w:val="00F261A5"/>
    <w:rsid w:val="00F2626C"/>
    <w:rsid w:val="00F26B7B"/>
    <w:rsid w:val="00F275C5"/>
    <w:rsid w:val="00F277D6"/>
    <w:rsid w:val="00F32867"/>
    <w:rsid w:val="00F346DA"/>
    <w:rsid w:val="00F34E97"/>
    <w:rsid w:val="00F370C1"/>
    <w:rsid w:val="00F41357"/>
    <w:rsid w:val="00F42B02"/>
    <w:rsid w:val="00F431D0"/>
    <w:rsid w:val="00F43BA3"/>
    <w:rsid w:val="00F4458B"/>
    <w:rsid w:val="00F4505E"/>
    <w:rsid w:val="00F453B6"/>
    <w:rsid w:val="00F45514"/>
    <w:rsid w:val="00F45B87"/>
    <w:rsid w:val="00F46CEC"/>
    <w:rsid w:val="00F4730D"/>
    <w:rsid w:val="00F4731B"/>
    <w:rsid w:val="00F540D1"/>
    <w:rsid w:val="00F5438A"/>
    <w:rsid w:val="00F54E33"/>
    <w:rsid w:val="00F550D8"/>
    <w:rsid w:val="00F5510B"/>
    <w:rsid w:val="00F55EBD"/>
    <w:rsid w:val="00F55F9D"/>
    <w:rsid w:val="00F561C7"/>
    <w:rsid w:val="00F57485"/>
    <w:rsid w:val="00F600C0"/>
    <w:rsid w:val="00F6060C"/>
    <w:rsid w:val="00F607B5"/>
    <w:rsid w:val="00F61A8A"/>
    <w:rsid w:val="00F638C8"/>
    <w:rsid w:val="00F658B0"/>
    <w:rsid w:val="00F72049"/>
    <w:rsid w:val="00F724B9"/>
    <w:rsid w:val="00F75971"/>
    <w:rsid w:val="00F77155"/>
    <w:rsid w:val="00F774AA"/>
    <w:rsid w:val="00F77895"/>
    <w:rsid w:val="00F81F56"/>
    <w:rsid w:val="00F82CE2"/>
    <w:rsid w:val="00F839C6"/>
    <w:rsid w:val="00F84A4A"/>
    <w:rsid w:val="00F87426"/>
    <w:rsid w:val="00F91264"/>
    <w:rsid w:val="00F939B4"/>
    <w:rsid w:val="00F93FD0"/>
    <w:rsid w:val="00F945FD"/>
    <w:rsid w:val="00F94DBF"/>
    <w:rsid w:val="00F9588E"/>
    <w:rsid w:val="00F96B85"/>
    <w:rsid w:val="00F976DC"/>
    <w:rsid w:val="00F978FE"/>
    <w:rsid w:val="00F97949"/>
    <w:rsid w:val="00F97E64"/>
    <w:rsid w:val="00FA0068"/>
    <w:rsid w:val="00FA049B"/>
    <w:rsid w:val="00FA19A9"/>
    <w:rsid w:val="00FA3012"/>
    <w:rsid w:val="00FA3778"/>
    <w:rsid w:val="00FA38DA"/>
    <w:rsid w:val="00FA5AC6"/>
    <w:rsid w:val="00FA5EBB"/>
    <w:rsid w:val="00FA6686"/>
    <w:rsid w:val="00FA6731"/>
    <w:rsid w:val="00FB09A5"/>
    <w:rsid w:val="00FB0C03"/>
    <w:rsid w:val="00FB16E2"/>
    <w:rsid w:val="00FB318B"/>
    <w:rsid w:val="00FB324C"/>
    <w:rsid w:val="00FB397A"/>
    <w:rsid w:val="00FB470E"/>
    <w:rsid w:val="00FB68B5"/>
    <w:rsid w:val="00FB7327"/>
    <w:rsid w:val="00FC1755"/>
    <w:rsid w:val="00FC2444"/>
    <w:rsid w:val="00FC3082"/>
    <w:rsid w:val="00FC4090"/>
    <w:rsid w:val="00FC6BEF"/>
    <w:rsid w:val="00FC6E12"/>
    <w:rsid w:val="00FC6F82"/>
    <w:rsid w:val="00FC7CA6"/>
    <w:rsid w:val="00FD125A"/>
    <w:rsid w:val="00FD1568"/>
    <w:rsid w:val="00FD4648"/>
    <w:rsid w:val="00FD5909"/>
    <w:rsid w:val="00FD7F95"/>
    <w:rsid w:val="00FE0022"/>
    <w:rsid w:val="00FE1011"/>
    <w:rsid w:val="00FE1E3B"/>
    <w:rsid w:val="00FE359F"/>
    <w:rsid w:val="00FE3A86"/>
    <w:rsid w:val="00FE52C2"/>
    <w:rsid w:val="00FE73EB"/>
    <w:rsid w:val="00FE78CD"/>
    <w:rsid w:val="00FE7F51"/>
    <w:rsid w:val="00FF0059"/>
    <w:rsid w:val="00FF0CA8"/>
    <w:rsid w:val="00FF2805"/>
    <w:rsid w:val="00FF2AEA"/>
    <w:rsid w:val="00FF4AFC"/>
    <w:rsid w:val="00FF4C8A"/>
    <w:rsid w:val="00FF4EDA"/>
    <w:rsid w:val="00FF572E"/>
    <w:rsid w:val="00FF5E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semiHidden/>
    <w:unhideWhenUsed/>
    <w:rsid w:val="006B14B6"/>
  </w:style>
  <w:style w:type="character" w:customStyle="1" w:styleId="af">
    <w:name w:val="コメント文字列 (文字)"/>
    <w:basedOn w:val="a0"/>
    <w:link w:val="ae"/>
    <w:uiPriority w:val="99"/>
    <w:semiHidden/>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3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5C5E92-2958-4ED1-A9C6-5BFB343DF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2359</TotalTime>
  <Pages>7</Pages>
  <Words>3172</Words>
  <Characters>18084</Characters>
  <Application>Microsoft Office Word</Application>
  <DocSecurity>0</DocSecurity>
  <Lines>150</Lines>
  <Paragraphs>42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 </vt:lpstr>
      <vt:lpstr>Neural Modeling of Flow Rendering Effectiveness </vt:lpstr>
    </vt:vector>
  </TitlesOfParts>
  <Company>Aptara</Company>
  <LinksUpToDate>false</LinksUpToDate>
  <CharactersWithSpaces>21214</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 </dc:title>
  <dc:creator>AR-PPG</dc:creator>
  <cp:lastModifiedBy>楽天株式会社</cp:lastModifiedBy>
  <cp:revision>2081</cp:revision>
  <cp:lastPrinted>2014-04-27T10:57:00Z</cp:lastPrinted>
  <dcterms:created xsi:type="dcterms:W3CDTF">2014-03-31T01:00:00Z</dcterms:created>
  <dcterms:modified xsi:type="dcterms:W3CDTF">2014-04-28T01:34:00Z</dcterms:modified>
</cp:coreProperties>
</file>